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1AAA" w14:textId="66698F5F" w:rsidR="006C04B1" w:rsidRPr="004510F8" w:rsidRDefault="009E53BF" w:rsidP="006C04B1">
      <w:pPr>
        <w:pStyle w:val="DocumentTitle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t>M</w:t>
      </w:r>
      <w:r w:rsidR="006C04B1" w:rsidRPr="004510F8">
        <w:rPr>
          <w:rFonts w:ascii="Microsoft YaHei UI" w:eastAsia="Microsoft YaHei UI" w:hAnsi="Microsoft YaHei UI" w:cs="Arial" w:hint="eastAsia"/>
        </w:rPr>
        <w:t>01</w:t>
      </w:r>
      <w:r w:rsidR="006C04B1" w:rsidRPr="004510F8">
        <w:rPr>
          <w:rFonts w:ascii="Microsoft YaHei UI" w:eastAsia="Microsoft YaHei UI" w:hAnsi="Microsoft YaHei UI" w:cs="Arial"/>
        </w:rPr>
        <w:t xml:space="preserve"> </w:t>
      </w:r>
      <w:r w:rsidR="00605B37" w:rsidRPr="004510F8">
        <w:rPr>
          <w:rFonts w:ascii="Microsoft YaHei UI" w:eastAsia="Microsoft YaHei UI" w:hAnsi="Microsoft YaHei UI" w:cs="Arial"/>
        </w:rPr>
        <w:t>CCP</w:t>
      </w:r>
      <w:r w:rsidR="00605B37" w:rsidRPr="004510F8">
        <w:rPr>
          <w:rFonts w:ascii="Microsoft YaHei UI" w:eastAsia="Microsoft YaHei UI" w:hAnsi="Microsoft YaHei UI" w:cs="Arial" w:hint="eastAsia"/>
        </w:rPr>
        <w:t>功能</w:t>
      </w:r>
    </w:p>
    <w:p w14:paraId="5EA94DEE" w14:textId="534718D6" w:rsidR="00FA74A8" w:rsidRPr="004510F8" w:rsidRDefault="006C04B1">
      <w:pPr>
        <w:pStyle w:val="DocumentSubtitle"/>
        <w:rPr>
          <w:rFonts w:ascii="Microsoft YaHei UI" w:eastAsia="Microsoft YaHei UI" w:hAnsi="Microsoft YaHei UI" w:cs="Arial"/>
          <w:b/>
          <w:sz w:val="32"/>
        </w:rPr>
      </w:pPr>
      <w:r w:rsidRPr="004510F8">
        <w:rPr>
          <w:rFonts w:ascii="Microsoft YaHei UI" w:eastAsia="Microsoft YaHei UI" w:hAnsi="Microsoft YaHei UI" w:cs="Arial" w:hint="eastAsia"/>
          <w:b/>
          <w:sz w:val="32"/>
        </w:rPr>
        <w:t>设计要求</w:t>
      </w:r>
    </w:p>
    <w:p w14:paraId="201F8F5C" w14:textId="77777777" w:rsidR="00FA74A8" w:rsidRPr="004510F8" w:rsidRDefault="00FA74A8">
      <w:pPr>
        <w:rPr>
          <w:rFonts w:ascii="Microsoft YaHei UI" w:eastAsia="Microsoft YaHei UI" w:hAnsi="Microsoft YaHei UI" w:cs="Arial"/>
        </w:rPr>
      </w:pPr>
      <w:bookmarkStart w:id="0" w:name="MyMark"/>
      <w:bookmarkEnd w:id="0"/>
    </w:p>
    <w:p w14:paraId="75CB8579" w14:textId="77777777" w:rsidR="00FA74A8" w:rsidRPr="004510F8" w:rsidRDefault="00FA74A8">
      <w:pPr>
        <w:pStyle w:val="NormalNoParaSpace"/>
        <w:spacing w:before="120"/>
        <w:rPr>
          <w:rFonts w:ascii="Microsoft YaHei UI" w:eastAsia="Microsoft YaHei UI" w:hAnsi="Microsoft YaHei UI" w:cs="Arial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1985"/>
        <w:gridCol w:w="5245"/>
      </w:tblGrid>
      <w:tr w:rsidR="00554A98" w:rsidRPr="004510F8" w14:paraId="4B04153B" w14:textId="77777777" w:rsidTr="00170C9E">
        <w:trPr>
          <w:cantSplit/>
        </w:trPr>
        <w:tc>
          <w:tcPr>
            <w:tcW w:w="1985" w:type="dxa"/>
            <w:vAlign w:val="center"/>
          </w:tcPr>
          <w:p w14:paraId="1BCC76FC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状态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:</w:t>
            </w:r>
          </w:p>
        </w:tc>
        <w:tc>
          <w:tcPr>
            <w:tcW w:w="5245" w:type="dxa"/>
            <w:vAlign w:val="center"/>
          </w:tcPr>
          <w:p w14:paraId="0DFD5720" w14:textId="66C7A167" w:rsidR="00554A98" w:rsidRPr="004510F8" w:rsidRDefault="00BB434A" w:rsidP="00554A98">
            <w:pPr>
              <w:pStyle w:val="af4"/>
              <w:tabs>
                <w:tab w:val="left" w:pos="884"/>
                <w:tab w:val="left" w:pos="1310"/>
                <w:tab w:val="left" w:pos="1735"/>
              </w:tabs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20"/>
                <w:szCs w:val="20"/>
              </w:rPr>
            </w:pPr>
            <w:r w:rsidRPr="004510F8">
              <w:rPr>
                <w:rFonts w:ascii="Microsoft YaHei UI" w:eastAsia="Microsoft YaHei UI" w:hAnsi="Microsoft YaHei UI" w:cs="Arial"/>
                <w:color w:val="000000"/>
                <w:sz w:val="20"/>
                <w:szCs w:val="20"/>
              </w:rPr>
              <w:t>Draft</w:t>
            </w:r>
          </w:p>
        </w:tc>
      </w:tr>
      <w:tr w:rsidR="00554A98" w:rsidRPr="004510F8" w14:paraId="66B3B0ED" w14:textId="77777777" w:rsidTr="00170C9E">
        <w:trPr>
          <w:cantSplit/>
        </w:trPr>
        <w:tc>
          <w:tcPr>
            <w:tcW w:w="1985" w:type="dxa"/>
            <w:vAlign w:val="center"/>
          </w:tcPr>
          <w:p w14:paraId="76AF5185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版本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3ED75A65" w14:textId="024874C4" w:rsidR="00554A98" w:rsidRPr="004510F8" w:rsidRDefault="00B22F46" w:rsidP="001617B7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V0.</w:t>
            </w:r>
            <w:ins w:id="1" w:author="北京车和家" w:date="2018-12-25T14:47:00Z">
              <w:r w:rsidR="00B9711E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  <w:lang w:val="en-GB"/>
                </w:rPr>
                <w:t>4</w:t>
              </w:r>
            </w:ins>
            <w:del w:id="2" w:author="北京车和家" w:date="2018-10-19T11:16:00Z">
              <w:r w:rsidR="00D54555" w:rsidRPr="004510F8" w:rsidDel="00111AD8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  <w:lang w:val="en-GB"/>
                </w:rPr>
                <w:delText>1</w:delText>
              </w:r>
            </w:del>
          </w:p>
        </w:tc>
      </w:tr>
      <w:tr w:rsidR="00554A98" w:rsidRPr="004510F8" w14:paraId="5BABEABE" w14:textId="77777777" w:rsidTr="00170C9E">
        <w:trPr>
          <w:cantSplit/>
        </w:trPr>
        <w:tc>
          <w:tcPr>
            <w:tcW w:w="1985" w:type="dxa"/>
            <w:vAlign w:val="center"/>
          </w:tcPr>
          <w:p w14:paraId="169764F1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日期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49083A28" w14:textId="0D88788B" w:rsidR="00554A98" w:rsidRPr="004510F8" w:rsidRDefault="00D72340" w:rsidP="001617B7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201</w:t>
            </w:r>
            <w:r w:rsidR="006A22A0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</w:rPr>
              <w:t>8</w:t>
            </w:r>
            <w:r w:rsidR="00673F49" w:rsidRPr="004510F8">
              <w:rPr>
                <w:rFonts w:ascii="Microsoft YaHei UI" w:eastAsia="Microsoft YaHei UI" w:hAnsi="Microsoft YaHei UI" w:cs="Arial" w:hint="eastAsia"/>
                <w:iCs/>
                <w:color w:val="000000"/>
                <w:kern w:val="24"/>
                <w:sz w:val="20"/>
                <w:szCs w:val="20"/>
              </w:rPr>
              <w:t>-</w:t>
            </w:r>
            <w:ins w:id="3" w:author="北京车和家" w:date="2018-10-19T11:16:00Z">
              <w:r w:rsidR="00111AD8">
                <w:rPr>
                  <w:rFonts w:ascii="Microsoft YaHei UI" w:eastAsia="Microsoft YaHei UI" w:hAnsi="Microsoft YaHei UI" w:cs="Arial" w:hint="eastAsia"/>
                  <w:iCs/>
                  <w:color w:val="000000"/>
                  <w:kern w:val="24"/>
                  <w:sz w:val="20"/>
                  <w:szCs w:val="20"/>
                </w:rPr>
                <w:t>1</w:t>
              </w:r>
            </w:ins>
            <w:ins w:id="4" w:author="北京车和家" w:date="2018-12-25T14:47:00Z">
              <w:r w:rsidR="00B9711E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</w:rPr>
                <w:t>2</w:t>
              </w:r>
            </w:ins>
            <w:del w:id="5" w:author="北京车和家" w:date="2018-10-19T11:16:00Z">
              <w:r w:rsidR="00673F49" w:rsidRPr="004510F8" w:rsidDel="00111AD8">
                <w:rPr>
                  <w:rFonts w:ascii="Microsoft YaHei UI" w:eastAsia="Microsoft YaHei UI" w:hAnsi="Microsoft YaHei UI" w:cs="Arial" w:hint="eastAsia"/>
                  <w:iCs/>
                  <w:color w:val="000000"/>
                  <w:kern w:val="24"/>
                  <w:sz w:val="20"/>
                  <w:szCs w:val="20"/>
                </w:rPr>
                <w:delText>0</w:delText>
              </w:r>
              <w:r w:rsidR="00D54555" w:rsidRPr="004510F8" w:rsidDel="00111AD8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</w:rPr>
                <w:delText>6</w:delText>
              </w:r>
            </w:del>
            <w:r w:rsidR="00673F49" w:rsidRPr="004510F8">
              <w:rPr>
                <w:rFonts w:ascii="Microsoft YaHei UI" w:eastAsia="Microsoft YaHei UI" w:hAnsi="Microsoft YaHei UI" w:cs="Arial" w:hint="eastAsia"/>
                <w:iCs/>
                <w:color w:val="000000"/>
                <w:kern w:val="24"/>
                <w:sz w:val="20"/>
                <w:szCs w:val="20"/>
              </w:rPr>
              <w:t>-</w:t>
            </w:r>
            <w:ins w:id="6" w:author="北京车和家" w:date="2018-11-09T17:00:00Z">
              <w:r w:rsidR="00B82371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</w:rPr>
                <w:t>9</w:t>
              </w:r>
            </w:ins>
            <w:del w:id="7" w:author="北京车和家" w:date="2018-10-19T11:16:00Z">
              <w:r w:rsidR="00D54555" w:rsidRPr="004510F8" w:rsidDel="00111AD8">
                <w:rPr>
                  <w:rFonts w:ascii="Microsoft YaHei UI" w:eastAsia="Microsoft YaHei UI" w:hAnsi="Microsoft YaHei UI" w:cs="Arial"/>
                  <w:iCs/>
                  <w:color w:val="000000"/>
                  <w:kern w:val="24"/>
                  <w:sz w:val="20"/>
                  <w:szCs w:val="20"/>
                </w:rPr>
                <w:delText>26</w:delText>
              </w:r>
            </w:del>
          </w:p>
        </w:tc>
      </w:tr>
      <w:tr w:rsidR="00554A98" w:rsidRPr="004510F8" w14:paraId="206D989F" w14:textId="77777777" w:rsidTr="00170C9E">
        <w:trPr>
          <w:cantSplit/>
        </w:trPr>
        <w:tc>
          <w:tcPr>
            <w:tcW w:w="1985" w:type="dxa"/>
            <w:vAlign w:val="center"/>
          </w:tcPr>
          <w:p w14:paraId="6D596F89" w14:textId="77777777" w:rsidR="00554A98" w:rsidRPr="004510F8" w:rsidRDefault="00FB3A05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编号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:</w:t>
            </w:r>
          </w:p>
        </w:tc>
        <w:tc>
          <w:tcPr>
            <w:tcW w:w="5245" w:type="dxa"/>
            <w:vAlign w:val="center"/>
          </w:tcPr>
          <w:p w14:paraId="1B18C5EB" w14:textId="06130A3C" w:rsidR="00554A98" w:rsidRPr="004510F8" w:rsidRDefault="006A22A0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M</w:t>
            </w:r>
            <w:r w:rsidR="00D91287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01-HMI</w:t>
            </w:r>
          </w:p>
        </w:tc>
      </w:tr>
      <w:tr w:rsidR="00554A98" w:rsidRPr="004510F8" w14:paraId="33657CB4" w14:textId="77777777" w:rsidTr="00170C9E">
        <w:trPr>
          <w:cantSplit/>
        </w:trPr>
        <w:tc>
          <w:tcPr>
            <w:tcW w:w="1985" w:type="dxa"/>
            <w:vAlign w:val="center"/>
          </w:tcPr>
          <w:p w14:paraId="2784D3D8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撰写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:</w:t>
            </w:r>
          </w:p>
        </w:tc>
        <w:tc>
          <w:tcPr>
            <w:tcW w:w="5245" w:type="dxa"/>
            <w:vAlign w:val="center"/>
          </w:tcPr>
          <w:p w14:paraId="2DBFD545" w14:textId="6ABC5DAD" w:rsidR="00554A98" w:rsidRPr="004510F8" w:rsidRDefault="00D54555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proofErr w:type="gramStart"/>
            <w:r w:rsidRPr="004510F8">
              <w:rPr>
                <w:rFonts w:ascii="Microsoft YaHei UI" w:eastAsia="Microsoft YaHei UI" w:hAnsi="Microsoft YaHei UI" w:cs="Arial" w:hint="eastAsia"/>
                <w:iCs/>
                <w:color w:val="000000"/>
                <w:kern w:val="24"/>
                <w:sz w:val="20"/>
                <w:szCs w:val="20"/>
                <w:lang w:val="en-GB"/>
              </w:rPr>
              <w:t>魏春鹏</w:t>
            </w:r>
            <w:proofErr w:type="gramEnd"/>
          </w:p>
        </w:tc>
      </w:tr>
      <w:tr w:rsidR="00554A98" w:rsidRPr="004510F8" w14:paraId="2E01ABC0" w14:textId="77777777" w:rsidTr="00170C9E">
        <w:trPr>
          <w:cantSplit/>
          <w:trHeight w:val="80"/>
        </w:trPr>
        <w:tc>
          <w:tcPr>
            <w:tcW w:w="1985" w:type="dxa"/>
            <w:vAlign w:val="center"/>
          </w:tcPr>
          <w:p w14:paraId="576DC78D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审批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:</w:t>
            </w:r>
          </w:p>
        </w:tc>
        <w:tc>
          <w:tcPr>
            <w:tcW w:w="5245" w:type="dxa"/>
            <w:vAlign w:val="center"/>
          </w:tcPr>
          <w:p w14:paraId="298D54F9" w14:textId="77777777" w:rsidR="00554A98" w:rsidRPr="004510F8" w:rsidRDefault="00554A9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</w:p>
        </w:tc>
      </w:tr>
      <w:tr w:rsidR="00554A98" w:rsidRPr="004510F8" w14:paraId="54E25C31" w14:textId="77777777" w:rsidTr="00170C9E">
        <w:trPr>
          <w:cantSplit/>
        </w:trPr>
        <w:tc>
          <w:tcPr>
            <w:tcW w:w="1985" w:type="dxa"/>
            <w:vAlign w:val="center"/>
          </w:tcPr>
          <w:p w14:paraId="1126AFAE" w14:textId="77777777" w:rsidR="00554A98" w:rsidRPr="004510F8" w:rsidRDefault="006277F8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部门</w:t>
            </w:r>
            <w:r w:rsidR="00554A98"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:</w:t>
            </w:r>
          </w:p>
        </w:tc>
        <w:tc>
          <w:tcPr>
            <w:tcW w:w="5245" w:type="dxa"/>
            <w:vAlign w:val="center"/>
          </w:tcPr>
          <w:p w14:paraId="142E7244" w14:textId="77777777" w:rsidR="00554A98" w:rsidRPr="004510F8" w:rsidRDefault="00F1443F" w:rsidP="00554A98">
            <w:pPr>
              <w:pStyle w:val="af4"/>
              <w:spacing w:before="120" w:beforeAutospacing="0" w:after="0" w:afterAutospacing="0"/>
              <w:rPr>
                <w:rFonts w:ascii="Microsoft YaHei UI" w:eastAsia="Microsoft YaHei UI" w:hAnsi="Microsoft YaHei UI" w:cs="Arial"/>
                <w:color w:val="000000"/>
                <w:sz w:val="36"/>
                <w:szCs w:val="36"/>
              </w:rPr>
            </w:pPr>
            <w:r w:rsidRPr="004510F8">
              <w:rPr>
                <w:rFonts w:ascii="Microsoft YaHei UI" w:eastAsia="Microsoft YaHei UI" w:hAnsi="Microsoft YaHei UI" w:cs="Arial"/>
                <w:iCs/>
                <w:color w:val="000000"/>
                <w:kern w:val="24"/>
                <w:sz w:val="20"/>
                <w:szCs w:val="20"/>
                <w:lang w:val="en-GB"/>
              </w:rPr>
              <w:t>车联网</w:t>
            </w:r>
          </w:p>
        </w:tc>
      </w:tr>
    </w:tbl>
    <w:p w14:paraId="0AF79434" w14:textId="2E97A9AB" w:rsidR="00FA74A8" w:rsidRPr="004510F8" w:rsidRDefault="00FA74A8" w:rsidP="00BF644D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br w:type="page"/>
      </w:r>
      <w:bookmarkStart w:id="8" w:name="_Toc532203269"/>
      <w:r w:rsidR="006277F8" w:rsidRPr="004510F8">
        <w:rPr>
          <w:rFonts w:ascii="Microsoft YaHei UI" w:eastAsia="Microsoft YaHei UI" w:hAnsi="Microsoft YaHei UI" w:cs="Arial"/>
        </w:rPr>
        <w:lastRenderedPageBreak/>
        <w:t>变更记录</w:t>
      </w:r>
      <w:bookmarkEnd w:id="8"/>
    </w:p>
    <w:tbl>
      <w:tblPr>
        <w:tblStyle w:val="af6"/>
        <w:tblW w:w="9209" w:type="dxa"/>
        <w:tblLook w:val="04A0" w:firstRow="1" w:lastRow="0" w:firstColumn="1" w:lastColumn="0" w:noHBand="0" w:noVBand="1"/>
      </w:tblPr>
      <w:tblGrid>
        <w:gridCol w:w="796"/>
        <w:gridCol w:w="1609"/>
        <w:gridCol w:w="992"/>
        <w:gridCol w:w="5812"/>
      </w:tblGrid>
      <w:tr w:rsidR="003C623C" w:rsidRPr="004510F8" w14:paraId="1903A26C" w14:textId="77777777" w:rsidTr="00C01213">
        <w:trPr>
          <w:tblHeader/>
        </w:trPr>
        <w:tc>
          <w:tcPr>
            <w:tcW w:w="796" w:type="dxa"/>
            <w:shd w:val="clear" w:color="auto" w:fill="D9D9D9" w:themeFill="background1" w:themeFillShade="D9"/>
          </w:tcPr>
          <w:p w14:paraId="4290B636" w14:textId="7743230B" w:rsidR="003C623C" w:rsidRPr="004510F8" w:rsidRDefault="003C623C" w:rsidP="00ED7689">
            <w:pPr>
              <w:rPr>
                <w:rFonts w:ascii="Microsoft YaHei UI" w:eastAsia="Microsoft YaHei UI" w:hAnsi="Microsoft YaHei UI"/>
                <w:b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</w:rPr>
              <w:t>版本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4AB0424" w14:textId="133D1B15" w:rsidR="003C623C" w:rsidRPr="004510F8" w:rsidRDefault="003C623C" w:rsidP="00ED7689">
            <w:pPr>
              <w:rPr>
                <w:rFonts w:ascii="Microsoft YaHei UI" w:eastAsia="Microsoft YaHei UI" w:hAnsi="Microsoft YaHei UI"/>
                <w:b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</w:rPr>
              <w:t>变更时间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CAC0B4" w14:textId="59D5E2EC" w:rsidR="003C623C" w:rsidRPr="004510F8" w:rsidRDefault="003C623C" w:rsidP="00ED7689">
            <w:pPr>
              <w:rPr>
                <w:rFonts w:ascii="Microsoft YaHei UI" w:eastAsia="Microsoft YaHei UI" w:hAnsi="Microsoft YaHei UI"/>
                <w:b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</w:rPr>
              <w:t>变更人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04F9B3F" w14:textId="4A1F81A0" w:rsidR="003C623C" w:rsidRPr="004510F8" w:rsidRDefault="003C623C" w:rsidP="00ED7689">
            <w:pPr>
              <w:rPr>
                <w:rFonts w:ascii="Microsoft YaHei UI" w:eastAsia="Microsoft YaHei UI" w:hAnsi="Microsoft YaHei UI"/>
                <w:b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</w:rPr>
              <w:t>变更描述</w:t>
            </w:r>
          </w:p>
        </w:tc>
      </w:tr>
      <w:tr w:rsidR="003C623C" w:rsidRPr="004510F8" w14:paraId="2F582F59" w14:textId="77777777" w:rsidTr="003C623C">
        <w:tc>
          <w:tcPr>
            <w:tcW w:w="796" w:type="dxa"/>
          </w:tcPr>
          <w:p w14:paraId="3B7AB73E" w14:textId="4B9E0CAB" w:rsidR="003C623C" w:rsidRPr="004510F8" w:rsidRDefault="003C623C" w:rsidP="00ED7689">
            <w:pPr>
              <w:rPr>
                <w:rFonts w:ascii="Microsoft YaHei UI" w:eastAsia="Microsoft YaHei UI" w:hAnsi="Microsoft YaHei UI"/>
              </w:rPr>
            </w:pPr>
            <w:r w:rsidRPr="004510F8">
              <w:rPr>
                <w:rFonts w:ascii="Microsoft YaHei UI" w:eastAsia="Microsoft YaHei UI" w:hAnsi="Microsoft YaHei UI" w:hint="eastAsia"/>
              </w:rPr>
              <w:t>0.1</w:t>
            </w:r>
          </w:p>
        </w:tc>
        <w:tc>
          <w:tcPr>
            <w:tcW w:w="1609" w:type="dxa"/>
          </w:tcPr>
          <w:p w14:paraId="6DD48D3A" w14:textId="2C5E43A1" w:rsidR="003C623C" w:rsidRPr="004510F8" w:rsidRDefault="003C623C" w:rsidP="009373F3">
            <w:pPr>
              <w:rPr>
                <w:rFonts w:ascii="Microsoft YaHei UI" w:eastAsia="Microsoft YaHei UI" w:hAnsi="Microsoft YaHei UI"/>
              </w:rPr>
            </w:pPr>
            <w:r w:rsidRPr="004510F8">
              <w:rPr>
                <w:rFonts w:ascii="Microsoft YaHei UI" w:eastAsia="Microsoft YaHei UI" w:hAnsi="Microsoft YaHei UI" w:hint="eastAsia"/>
              </w:rPr>
              <w:t>201</w:t>
            </w:r>
            <w:r w:rsidR="006A22A0" w:rsidRPr="004510F8">
              <w:rPr>
                <w:rFonts w:ascii="Microsoft YaHei UI" w:eastAsia="Microsoft YaHei UI" w:hAnsi="Microsoft YaHei UI"/>
              </w:rPr>
              <w:t>8</w:t>
            </w:r>
            <w:r w:rsidRPr="004510F8">
              <w:rPr>
                <w:rFonts w:ascii="Microsoft YaHei UI" w:eastAsia="Microsoft YaHei UI" w:hAnsi="Microsoft YaHei UI" w:hint="eastAsia"/>
              </w:rPr>
              <w:t>-0</w:t>
            </w:r>
            <w:r w:rsidR="00605B37" w:rsidRPr="004510F8">
              <w:rPr>
                <w:rFonts w:ascii="Microsoft YaHei UI" w:eastAsia="Microsoft YaHei UI" w:hAnsi="Microsoft YaHei UI"/>
              </w:rPr>
              <w:t>6</w:t>
            </w:r>
            <w:r w:rsidRPr="004510F8">
              <w:rPr>
                <w:rFonts w:ascii="Microsoft YaHei UI" w:eastAsia="Microsoft YaHei UI" w:hAnsi="Microsoft YaHei UI" w:hint="eastAsia"/>
              </w:rPr>
              <w:t>-</w:t>
            </w:r>
            <w:r w:rsidR="009373F3" w:rsidRPr="004510F8">
              <w:rPr>
                <w:rFonts w:ascii="Microsoft YaHei UI" w:eastAsia="Microsoft YaHei UI" w:hAnsi="Microsoft YaHei UI"/>
              </w:rPr>
              <w:t>26</w:t>
            </w:r>
          </w:p>
        </w:tc>
        <w:tc>
          <w:tcPr>
            <w:tcW w:w="992" w:type="dxa"/>
          </w:tcPr>
          <w:p w14:paraId="0E3AE3C2" w14:textId="594FF7DD" w:rsidR="003C623C" w:rsidRPr="004510F8" w:rsidRDefault="00605B37" w:rsidP="00ED7689">
            <w:pPr>
              <w:rPr>
                <w:rFonts w:ascii="Microsoft YaHei UI" w:eastAsia="Microsoft YaHei UI" w:hAnsi="Microsoft YaHei UI"/>
              </w:rPr>
            </w:pPr>
            <w:proofErr w:type="gramStart"/>
            <w:r w:rsidRPr="004510F8">
              <w:rPr>
                <w:rFonts w:ascii="Microsoft YaHei UI" w:eastAsia="Microsoft YaHei UI" w:hAnsi="Microsoft YaHei UI" w:hint="eastAsia"/>
              </w:rPr>
              <w:t>魏春鹏</w:t>
            </w:r>
            <w:proofErr w:type="gramEnd"/>
          </w:p>
        </w:tc>
        <w:tc>
          <w:tcPr>
            <w:tcW w:w="5812" w:type="dxa"/>
          </w:tcPr>
          <w:p w14:paraId="04403C5B" w14:textId="575505C4" w:rsidR="003C623C" w:rsidRPr="004510F8" w:rsidRDefault="003C623C" w:rsidP="00ED7689">
            <w:pPr>
              <w:rPr>
                <w:rFonts w:ascii="Microsoft YaHei UI" w:eastAsia="Microsoft YaHei UI" w:hAnsi="Microsoft YaHei UI"/>
              </w:rPr>
            </w:pPr>
            <w:r w:rsidRPr="004510F8">
              <w:rPr>
                <w:rFonts w:ascii="Microsoft YaHei UI" w:eastAsia="Microsoft YaHei UI" w:hAnsi="Microsoft YaHei UI"/>
              </w:rPr>
              <w:t>Initial version</w:t>
            </w:r>
          </w:p>
        </w:tc>
      </w:tr>
      <w:tr w:rsidR="00BB148F" w:rsidRPr="004510F8" w14:paraId="1FBAF25D" w14:textId="77777777" w:rsidTr="003C623C">
        <w:trPr>
          <w:ins w:id="9" w:author="马玉成" w:date="2018-09-18T09:26:00Z"/>
        </w:trPr>
        <w:tc>
          <w:tcPr>
            <w:tcW w:w="796" w:type="dxa"/>
          </w:tcPr>
          <w:p w14:paraId="74A7E13F" w14:textId="7C1CC023" w:rsidR="00BB148F" w:rsidRPr="004510F8" w:rsidRDefault="00BB148F" w:rsidP="00ED7689">
            <w:pPr>
              <w:rPr>
                <w:ins w:id="10" w:author="马玉成" w:date="2018-09-18T09:26:00Z"/>
                <w:rFonts w:ascii="Microsoft YaHei UI" w:eastAsia="Microsoft YaHei UI" w:hAnsi="Microsoft YaHei UI"/>
              </w:rPr>
            </w:pPr>
            <w:ins w:id="11" w:author="马玉成" w:date="2018-09-18T09:26:00Z">
              <w:r>
                <w:rPr>
                  <w:rFonts w:ascii="Microsoft YaHei UI" w:eastAsia="Microsoft YaHei UI" w:hAnsi="Microsoft YaHei UI" w:hint="eastAsia"/>
                </w:rPr>
                <w:t>0.2</w:t>
              </w:r>
            </w:ins>
          </w:p>
        </w:tc>
        <w:tc>
          <w:tcPr>
            <w:tcW w:w="1609" w:type="dxa"/>
          </w:tcPr>
          <w:p w14:paraId="67793129" w14:textId="645528D7" w:rsidR="00BB148F" w:rsidRPr="004510F8" w:rsidRDefault="00BB148F" w:rsidP="009373F3">
            <w:pPr>
              <w:rPr>
                <w:ins w:id="12" w:author="马玉成" w:date="2018-09-18T09:26:00Z"/>
                <w:rFonts w:ascii="Microsoft YaHei UI" w:eastAsia="Microsoft YaHei UI" w:hAnsi="Microsoft YaHei UI"/>
              </w:rPr>
            </w:pPr>
            <w:ins w:id="13" w:author="马玉成" w:date="2018-09-18T09:26:00Z">
              <w:r>
                <w:rPr>
                  <w:rFonts w:ascii="Microsoft YaHei UI" w:eastAsia="Microsoft YaHei UI" w:hAnsi="Microsoft YaHei UI" w:hint="eastAsia"/>
                </w:rPr>
                <w:t>2018-</w:t>
              </w:r>
              <w:del w:id="14" w:author="北京车和家" w:date="2018-10-18T10:50:00Z">
                <w:r w:rsidDel="00684F63">
                  <w:rPr>
                    <w:rFonts w:ascii="Microsoft YaHei UI" w:eastAsia="Microsoft YaHei UI" w:hAnsi="Microsoft YaHei UI" w:hint="eastAsia"/>
                  </w:rPr>
                  <w:delText>09</w:delText>
                </w:r>
              </w:del>
            </w:ins>
            <w:ins w:id="15" w:author="北京车和家" w:date="2018-10-18T10:50:00Z">
              <w:r w:rsidR="00684F63">
                <w:rPr>
                  <w:rFonts w:ascii="Microsoft YaHei UI" w:eastAsia="Microsoft YaHei UI" w:hAnsi="Microsoft YaHei UI" w:hint="eastAsia"/>
                </w:rPr>
                <w:t>10</w:t>
              </w:r>
            </w:ins>
            <w:ins w:id="16" w:author="马玉成" w:date="2018-09-18T09:26:00Z">
              <w:r>
                <w:rPr>
                  <w:rFonts w:ascii="Microsoft YaHei UI" w:eastAsia="Microsoft YaHei UI" w:hAnsi="Microsoft YaHei UI" w:hint="eastAsia"/>
                </w:rPr>
                <w:t>-18</w:t>
              </w:r>
            </w:ins>
          </w:p>
        </w:tc>
        <w:tc>
          <w:tcPr>
            <w:tcW w:w="992" w:type="dxa"/>
          </w:tcPr>
          <w:p w14:paraId="2F5FD4BA" w14:textId="77777777" w:rsidR="00BB148F" w:rsidRPr="004510F8" w:rsidRDefault="00BB148F" w:rsidP="00ED7689">
            <w:pPr>
              <w:rPr>
                <w:ins w:id="17" w:author="马玉成" w:date="2018-09-18T09:26:00Z"/>
                <w:rFonts w:ascii="Microsoft YaHei UI" w:eastAsia="Microsoft YaHei UI" w:hAnsi="Microsoft YaHei UI"/>
              </w:rPr>
            </w:pPr>
          </w:p>
        </w:tc>
        <w:tc>
          <w:tcPr>
            <w:tcW w:w="5812" w:type="dxa"/>
          </w:tcPr>
          <w:p w14:paraId="124BC222" w14:textId="09107AB0" w:rsidR="00182185" w:rsidRDefault="00182185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8" w:author="马玉成" w:date="2018-10-15T18:00:00Z"/>
                <w:szCs w:val="20"/>
              </w:rPr>
              <w:pPrChange w:id="19" w:author="马玉成" w:date="2018-09-20T16:34:00Z">
                <w:pPr/>
              </w:pPrChange>
            </w:pPr>
            <w:ins w:id="20" w:author="马玉成" w:date="2018-10-15T17:59:00Z">
              <w:r w:rsidRPr="00182185">
                <w:rPr>
                  <w:sz w:val="20"/>
                  <w:szCs w:val="20"/>
                  <w:rPrChange w:id="21" w:author="马玉成" w:date="2018-10-15T18:00:00Z">
                    <w:rPr>
                      <w:szCs w:val="20"/>
                    </w:rPr>
                  </w:rPrChange>
                </w:rPr>
                <w:t>6.1.8</w:t>
              </w:r>
              <w:r w:rsidRPr="00182185">
                <w:rPr>
                  <w:rFonts w:hint="eastAsia"/>
                  <w:sz w:val="20"/>
                  <w:szCs w:val="20"/>
                  <w:rPrChange w:id="22" w:author="马玉成" w:date="2018-10-15T18:00:00Z">
                    <w:rPr>
                      <w:rFonts w:hint="eastAsia"/>
                      <w:szCs w:val="20"/>
                    </w:rPr>
                  </w:rPrChange>
                </w:rPr>
                <w:t>前排左侧温度调节功能和</w:t>
              </w:r>
              <w:r w:rsidRPr="00182185">
                <w:rPr>
                  <w:sz w:val="20"/>
                  <w:szCs w:val="20"/>
                  <w:rPrChange w:id="23" w:author="马玉成" w:date="2018-10-15T18:00:00Z">
                    <w:rPr>
                      <w:szCs w:val="20"/>
                    </w:rPr>
                  </w:rPrChange>
                </w:rPr>
                <w:t>6.1.10</w:t>
              </w:r>
            </w:ins>
            <w:ins w:id="24" w:author="马玉成" w:date="2018-10-15T18:00:00Z">
              <w:r w:rsidRPr="00182185">
                <w:rPr>
                  <w:rFonts w:hint="eastAsia"/>
                  <w:sz w:val="20"/>
                  <w:szCs w:val="20"/>
                  <w:rPrChange w:id="25" w:author="马玉成" w:date="2018-10-15T18:00:00Z">
                    <w:rPr>
                      <w:rFonts w:hint="eastAsia"/>
                      <w:szCs w:val="20"/>
                    </w:rPr>
                  </w:rPrChange>
                </w:rPr>
                <w:t>前排右侧温度调节功能增加</w:t>
              </w:r>
              <w:r w:rsidRPr="00182185">
                <w:rPr>
                  <w:sz w:val="20"/>
                  <w:szCs w:val="20"/>
                  <w:rPrChange w:id="26" w:author="马玉成" w:date="2018-10-15T18:00:00Z">
                    <w:rPr>
                      <w:szCs w:val="20"/>
                    </w:rPr>
                  </w:rPrChange>
                </w:rPr>
                <w:t>SYNC</w:t>
              </w:r>
              <w:r w:rsidRPr="00182185">
                <w:rPr>
                  <w:rFonts w:hint="eastAsia"/>
                  <w:sz w:val="20"/>
                  <w:szCs w:val="20"/>
                  <w:rPrChange w:id="27" w:author="马玉成" w:date="2018-10-15T18:00:00Z">
                    <w:rPr>
                      <w:rFonts w:hint="eastAsia"/>
                      <w:szCs w:val="20"/>
                    </w:rPr>
                  </w:rPrChange>
                </w:rPr>
                <w:t>状态下的显示说明。</w:t>
              </w:r>
            </w:ins>
          </w:p>
          <w:p w14:paraId="5E8EBFFD" w14:textId="14AB2E98" w:rsidR="00182185" w:rsidRPr="00684F63" w:rsidRDefault="00182185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28" w:author="马玉成" w:date="2018-10-15T17:59:00Z"/>
                <w:szCs w:val="20"/>
              </w:rPr>
              <w:pPrChange w:id="29" w:author="马玉成" w:date="2018-09-20T16:34:00Z">
                <w:pPr/>
              </w:pPrChange>
            </w:pPr>
            <w:ins w:id="30" w:author="马玉成" w:date="2018-10-15T18:00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 xml:space="preserve">6.2.6 </w:t>
              </w:r>
              <w:r>
                <w:rPr>
                  <w:rFonts w:hint="eastAsia"/>
                  <w:sz w:val="20"/>
                  <w:szCs w:val="20"/>
                </w:rPr>
                <w:t>座椅</w:t>
              </w:r>
              <w:r>
                <w:rPr>
                  <w:sz w:val="20"/>
                  <w:szCs w:val="20"/>
                </w:rPr>
                <w:t>位置记忆及调出功能；</w:t>
              </w:r>
            </w:ins>
          </w:p>
          <w:p w14:paraId="4B2EB1FF" w14:textId="14AB2E98" w:rsidR="00BB148F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31" w:author="马玉成" w:date="2018-10-15T18:01:00Z"/>
                <w:szCs w:val="20"/>
              </w:rPr>
              <w:pPrChange w:id="32" w:author="马玉成" w:date="2018-09-20T16:34:00Z">
                <w:pPr/>
              </w:pPrChange>
            </w:pPr>
            <w:ins w:id="33" w:author="马玉成" w:date="2018-09-20T16:25:00Z">
              <w:r w:rsidRPr="00033C83">
                <w:rPr>
                  <w:rFonts w:hint="eastAsia"/>
                  <w:sz w:val="20"/>
                  <w:szCs w:val="20"/>
                  <w:rPrChange w:id="34" w:author="马玉成" w:date="2018-09-20T16:34:00Z">
                    <w:rPr>
                      <w:rFonts w:hint="eastAsia"/>
                    </w:rPr>
                  </w:rPrChange>
                </w:rPr>
                <w:t>删除</w:t>
              </w:r>
              <w:r w:rsidRPr="00033C83">
                <w:rPr>
                  <w:sz w:val="20"/>
                  <w:szCs w:val="20"/>
                  <w:rPrChange w:id="35" w:author="马玉成" w:date="2018-09-20T16:34:00Z">
                    <w:rPr/>
                  </w:rPrChange>
                </w:rPr>
                <w:t>6.3.9</w:t>
              </w:r>
            </w:ins>
            <w:ins w:id="36" w:author="马玉成" w:date="2018-09-20T16:35:00Z">
              <w:r>
                <w:rPr>
                  <w:sz w:val="20"/>
                  <w:szCs w:val="20"/>
                </w:rPr>
                <w:t xml:space="preserve"> </w:t>
              </w:r>
            </w:ins>
            <w:ins w:id="37" w:author="马玉成" w:date="2018-09-20T16:25:00Z">
              <w:r w:rsidRPr="00033C83">
                <w:rPr>
                  <w:sz w:val="20"/>
                  <w:szCs w:val="20"/>
                  <w:rPrChange w:id="38" w:author="马玉成" w:date="2018-09-20T16:34:00Z">
                    <w:rPr/>
                  </w:rPrChange>
                </w:rPr>
                <w:t>Follow me</w:t>
              </w:r>
            </w:ins>
            <w:ins w:id="39" w:author="马玉成" w:date="2018-09-20T16:26:00Z">
              <w:r w:rsidRPr="00033C83">
                <w:rPr>
                  <w:sz w:val="20"/>
                  <w:szCs w:val="20"/>
                  <w:rPrChange w:id="40" w:author="马玉成" w:date="2018-09-20T16:34:00Z">
                    <w:rPr/>
                  </w:rPrChange>
                </w:rPr>
                <w:t xml:space="preserve"> home</w:t>
              </w:r>
              <w:r w:rsidRPr="00033C83">
                <w:rPr>
                  <w:rFonts w:hint="eastAsia"/>
                  <w:sz w:val="20"/>
                  <w:szCs w:val="20"/>
                  <w:rPrChange w:id="41" w:author="马玉成" w:date="2018-09-20T16:34:00Z">
                    <w:rPr>
                      <w:rFonts w:hint="eastAsia"/>
                    </w:rPr>
                  </w:rPrChange>
                </w:rPr>
                <w:t>时间设置功能；</w:t>
              </w:r>
            </w:ins>
          </w:p>
          <w:p w14:paraId="22D6E20F" w14:textId="1E8F7D16" w:rsidR="00182185" w:rsidRPr="00684F63" w:rsidRDefault="00182185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42" w:author="马玉成" w:date="2018-09-20T16:26:00Z"/>
                <w:szCs w:val="20"/>
              </w:rPr>
              <w:pPrChange w:id="43" w:author="马玉成" w:date="2018-09-20T16:34:00Z">
                <w:pPr/>
              </w:pPrChange>
            </w:pPr>
            <w:ins w:id="44" w:author="马玉成" w:date="2018-10-15T18:01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 xml:space="preserve">6.3.12 </w:t>
              </w:r>
              <w:r>
                <w:rPr>
                  <w:rFonts w:hint="eastAsia"/>
                  <w:sz w:val="20"/>
                  <w:szCs w:val="20"/>
                </w:rPr>
                <w:t>星</w:t>
              </w:r>
              <w:proofErr w:type="gramStart"/>
              <w:r>
                <w:rPr>
                  <w:rFonts w:hint="eastAsia"/>
                  <w:sz w:val="20"/>
                  <w:szCs w:val="20"/>
                </w:rPr>
                <w:t>环</w:t>
              </w:r>
              <w:r>
                <w:rPr>
                  <w:sz w:val="20"/>
                  <w:szCs w:val="20"/>
                </w:rPr>
                <w:t>模式</w:t>
              </w:r>
              <w:proofErr w:type="gramEnd"/>
              <w:r>
                <w:rPr>
                  <w:sz w:val="20"/>
                  <w:szCs w:val="20"/>
                </w:rPr>
                <w:t>设置</w:t>
              </w:r>
              <w:r>
                <w:rPr>
                  <w:rFonts w:hint="eastAsia"/>
                  <w:sz w:val="20"/>
                  <w:szCs w:val="20"/>
                </w:rPr>
                <w:t>功能；</w:t>
              </w:r>
            </w:ins>
          </w:p>
          <w:p w14:paraId="20308EAD" w14:textId="77777777" w:rsidR="00033C8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45" w:author="马玉成" w:date="2018-10-15T18:03:00Z"/>
                <w:szCs w:val="20"/>
              </w:rPr>
              <w:pPrChange w:id="46" w:author="马玉成" w:date="2018-09-20T16:34:00Z">
                <w:pPr/>
              </w:pPrChange>
            </w:pPr>
            <w:ins w:id="47" w:author="马玉成" w:date="2018-09-20T16:26:00Z">
              <w:r w:rsidRPr="00033C83">
                <w:rPr>
                  <w:rFonts w:hint="eastAsia"/>
                  <w:sz w:val="20"/>
                  <w:szCs w:val="20"/>
                  <w:rPrChange w:id="48" w:author="马玉成" w:date="2018-09-20T16:34:00Z">
                    <w:rPr>
                      <w:rFonts w:hint="eastAsia"/>
                    </w:rPr>
                  </w:rPrChange>
                </w:rPr>
                <w:t>更改</w:t>
              </w:r>
              <w:r w:rsidRPr="00033C83">
                <w:rPr>
                  <w:sz w:val="20"/>
                  <w:szCs w:val="20"/>
                  <w:rPrChange w:id="49" w:author="马玉成" w:date="2018-09-20T16:34:00Z">
                    <w:rPr/>
                  </w:rPrChange>
                </w:rPr>
                <w:t>6.4.1</w:t>
              </w:r>
              <w:proofErr w:type="gramStart"/>
              <w:r w:rsidRPr="00033C83">
                <w:rPr>
                  <w:rFonts w:hint="eastAsia"/>
                  <w:sz w:val="20"/>
                  <w:szCs w:val="20"/>
                  <w:rPrChange w:id="50" w:author="马玉成" w:date="2018-09-20T16:34:00Z">
                    <w:rPr>
                      <w:rFonts w:hint="eastAsia"/>
                    </w:rPr>
                  </w:rPrChange>
                </w:rPr>
                <w:t>中控解闭锁</w:t>
              </w:r>
              <w:proofErr w:type="gramEnd"/>
              <w:r w:rsidRPr="00033C83">
                <w:rPr>
                  <w:rFonts w:hint="eastAsia"/>
                  <w:sz w:val="20"/>
                  <w:szCs w:val="20"/>
                  <w:rPrChange w:id="51" w:author="马玉成" w:date="2018-09-20T16:34:00Z">
                    <w:rPr>
                      <w:rFonts w:hint="eastAsia"/>
                    </w:rPr>
                  </w:rPrChange>
                </w:rPr>
                <w:t>功能中信号请求方式和状态判断逻辑；</w:t>
              </w:r>
            </w:ins>
          </w:p>
          <w:p w14:paraId="009CF4CD" w14:textId="1923FDFE" w:rsidR="00FE404D" w:rsidRPr="00684F63" w:rsidRDefault="00FE404D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52" w:author="马玉成" w:date="2018-09-20T16:26:00Z"/>
                <w:szCs w:val="20"/>
              </w:rPr>
              <w:pPrChange w:id="53" w:author="马玉成" w:date="2018-09-20T16:34:00Z">
                <w:pPr/>
              </w:pPrChange>
            </w:pPr>
            <w:ins w:id="54" w:author="马玉成" w:date="2018-10-15T18:03:00Z">
              <w:r>
                <w:rPr>
                  <w:rFonts w:hint="eastAsia"/>
                  <w:sz w:val="20"/>
                  <w:szCs w:val="20"/>
                </w:rPr>
                <w:t>增加预留</w:t>
              </w:r>
              <w:r>
                <w:rPr>
                  <w:sz w:val="20"/>
                  <w:szCs w:val="20"/>
                </w:rPr>
                <w:t>功能</w:t>
              </w:r>
              <w:r>
                <w:rPr>
                  <w:rFonts w:hint="eastAsia"/>
                  <w:sz w:val="20"/>
                  <w:szCs w:val="20"/>
                </w:rPr>
                <w:t>6.4.4</w:t>
              </w:r>
              <w:r>
                <w:rPr>
                  <w:rFonts w:hint="eastAsia"/>
                  <w:sz w:val="20"/>
                  <w:szCs w:val="20"/>
                </w:rPr>
                <w:t>驻车</w:t>
              </w:r>
              <w:r>
                <w:rPr>
                  <w:sz w:val="20"/>
                  <w:szCs w:val="20"/>
                </w:rPr>
                <w:t>解锁模式设置和</w:t>
              </w:r>
              <w:r>
                <w:rPr>
                  <w:rFonts w:hint="eastAsia"/>
                  <w:sz w:val="20"/>
                  <w:szCs w:val="20"/>
                </w:rPr>
                <w:t xml:space="preserve">6.4.5 </w:t>
              </w:r>
              <w:r>
                <w:rPr>
                  <w:rFonts w:hint="eastAsia"/>
                  <w:sz w:val="20"/>
                  <w:szCs w:val="20"/>
                </w:rPr>
                <w:t>离开</w:t>
              </w:r>
              <w:r>
                <w:rPr>
                  <w:sz w:val="20"/>
                  <w:szCs w:val="20"/>
                </w:rPr>
                <w:t>自动闭锁设置；</w:t>
              </w:r>
            </w:ins>
          </w:p>
          <w:p w14:paraId="4C649225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55" w:author="马玉成" w:date="2018-10-15T18:03:00Z"/>
                <w:szCs w:val="20"/>
              </w:rPr>
              <w:pPrChange w:id="56" w:author="马玉成" w:date="2018-09-20T16:34:00Z">
                <w:pPr/>
              </w:pPrChange>
            </w:pPr>
            <w:ins w:id="57" w:author="马玉成" w:date="2018-09-20T16:27:00Z">
              <w:r w:rsidRPr="00033C83">
                <w:rPr>
                  <w:rFonts w:hint="eastAsia"/>
                  <w:sz w:val="20"/>
                  <w:szCs w:val="20"/>
                  <w:rPrChange w:id="58" w:author="马玉成" w:date="2018-09-20T16:34:00Z">
                    <w:rPr>
                      <w:rFonts w:hint="eastAsia"/>
                    </w:rPr>
                  </w:rPrChange>
                </w:rPr>
                <w:t>增加</w:t>
              </w:r>
              <w:r w:rsidRPr="00033C83">
                <w:rPr>
                  <w:sz w:val="20"/>
                  <w:szCs w:val="20"/>
                  <w:rPrChange w:id="59" w:author="马玉成" w:date="2018-09-20T16:34:00Z">
                    <w:rPr/>
                  </w:rPrChange>
                </w:rPr>
                <w:t>6.5.2</w:t>
              </w:r>
              <w:r w:rsidRPr="00033C83">
                <w:rPr>
                  <w:rFonts w:hint="eastAsia"/>
                  <w:sz w:val="20"/>
                  <w:szCs w:val="20"/>
                  <w:rPrChange w:id="60" w:author="马玉成" w:date="2018-09-20T16:34:00Z">
                    <w:rPr>
                      <w:rFonts w:hint="eastAsia"/>
                    </w:rPr>
                  </w:rPrChange>
                </w:rPr>
                <w:t>尾门自定义开度记忆功能；</w:t>
              </w:r>
            </w:ins>
          </w:p>
          <w:p w14:paraId="14D3A63C" w14:textId="530A2D93" w:rsidR="00FE404D" w:rsidRPr="00684F63" w:rsidRDefault="00FE404D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61" w:author="马玉成" w:date="2018-09-20T16:27:00Z"/>
                <w:szCs w:val="20"/>
              </w:rPr>
              <w:pPrChange w:id="62" w:author="马玉成" w:date="2018-09-20T16:34:00Z">
                <w:pPr/>
              </w:pPrChange>
            </w:pPr>
            <w:ins w:id="63" w:author="马玉成" w:date="2018-10-15T18:03:00Z">
              <w:r>
                <w:rPr>
                  <w:rFonts w:hint="eastAsia"/>
                  <w:sz w:val="20"/>
                  <w:szCs w:val="20"/>
                </w:rPr>
                <w:t>增加</w:t>
              </w:r>
            </w:ins>
            <w:ins w:id="64" w:author="马玉成" w:date="2018-10-15T18:04:00Z">
              <w:r>
                <w:rPr>
                  <w:rFonts w:hint="eastAsia"/>
                  <w:sz w:val="20"/>
                  <w:szCs w:val="20"/>
                </w:rPr>
                <w:t xml:space="preserve">6.8.3 </w:t>
              </w:r>
              <w:r>
                <w:rPr>
                  <w:rFonts w:hint="eastAsia"/>
                  <w:sz w:val="20"/>
                  <w:szCs w:val="20"/>
                </w:rPr>
                <w:t>后视镜</w:t>
              </w:r>
              <w:r>
                <w:rPr>
                  <w:sz w:val="20"/>
                  <w:szCs w:val="20"/>
                </w:rPr>
                <w:t>位置记忆及调出功能；</w:t>
              </w:r>
            </w:ins>
          </w:p>
          <w:p w14:paraId="38B974F9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65" w:author="马玉成" w:date="2018-09-20T16:28:00Z"/>
                <w:szCs w:val="20"/>
              </w:rPr>
              <w:pPrChange w:id="66" w:author="马玉成" w:date="2018-09-20T16:34:00Z">
                <w:pPr/>
              </w:pPrChange>
            </w:pPr>
            <w:ins w:id="67" w:author="马玉成" w:date="2018-09-20T16:27:00Z">
              <w:r w:rsidRPr="00033C83">
                <w:rPr>
                  <w:rFonts w:hint="eastAsia"/>
                  <w:sz w:val="20"/>
                  <w:szCs w:val="20"/>
                  <w:rPrChange w:id="68" w:author="马玉成" w:date="2018-09-20T16:34:00Z">
                    <w:rPr>
                      <w:rFonts w:hint="eastAsia"/>
                    </w:rPr>
                  </w:rPrChange>
                </w:rPr>
                <w:t>更改</w:t>
              </w:r>
              <w:r w:rsidRPr="00033C83">
                <w:rPr>
                  <w:sz w:val="20"/>
                  <w:szCs w:val="20"/>
                  <w:rPrChange w:id="69" w:author="马玉成" w:date="2018-09-20T16:34:00Z">
                    <w:rPr/>
                  </w:rPrChange>
                </w:rPr>
                <w:t>6.9.1</w:t>
              </w:r>
              <w:r w:rsidRPr="00033C83">
                <w:rPr>
                  <w:rFonts w:hint="eastAsia"/>
                  <w:sz w:val="20"/>
                  <w:szCs w:val="20"/>
                  <w:rPrChange w:id="70" w:author="马玉成" w:date="2018-09-20T16:34:00Z">
                    <w:rPr>
                      <w:rFonts w:hint="eastAsia"/>
                    </w:rPr>
                  </w:rPrChange>
                </w:rPr>
                <w:t>驾驶模式名称为能源模式，同时修改</w:t>
              </w:r>
            </w:ins>
            <w:ins w:id="71" w:author="马玉成" w:date="2018-09-20T16:28:00Z">
              <w:r w:rsidRPr="00033C83">
                <w:rPr>
                  <w:rFonts w:hint="eastAsia"/>
                  <w:sz w:val="20"/>
                  <w:szCs w:val="20"/>
                  <w:rPrChange w:id="72" w:author="马玉成" w:date="2018-09-20T16:34:00Z">
                    <w:rPr>
                      <w:rFonts w:hint="eastAsia"/>
                    </w:rPr>
                  </w:rPrChange>
                </w:rPr>
                <w:t>控制策略；</w:t>
              </w:r>
            </w:ins>
          </w:p>
          <w:p w14:paraId="746C5657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73" w:author="马玉成" w:date="2018-09-20T16:29:00Z"/>
                <w:szCs w:val="20"/>
              </w:rPr>
              <w:pPrChange w:id="74" w:author="马玉成" w:date="2018-09-20T16:34:00Z">
                <w:pPr/>
              </w:pPrChange>
            </w:pPr>
            <w:ins w:id="75" w:author="马玉成" w:date="2018-09-20T16:28:00Z">
              <w:r w:rsidRPr="00033C83">
                <w:rPr>
                  <w:rFonts w:hint="eastAsia"/>
                  <w:sz w:val="20"/>
                  <w:szCs w:val="20"/>
                  <w:rPrChange w:id="76" w:author="马玉成" w:date="2018-09-20T16:34:00Z">
                    <w:rPr>
                      <w:rFonts w:hint="eastAsia"/>
                    </w:rPr>
                  </w:rPrChange>
                </w:rPr>
                <w:t>修改</w:t>
              </w:r>
              <w:r w:rsidRPr="00033C83">
                <w:rPr>
                  <w:sz w:val="20"/>
                  <w:szCs w:val="20"/>
                  <w:rPrChange w:id="77" w:author="马玉成" w:date="2018-09-20T16:34:00Z">
                    <w:rPr/>
                  </w:rPrChange>
                </w:rPr>
                <w:t xml:space="preserve">6.9.2 </w:t>
              </w:r>
            </w:ins>
            <w:ins w:id="78" w:author="马玉成" w:date="2018-09-20T16:29:00Z">
              <w:r w:rsidRPr="00033C83">
                <w:rPr>
                  <w:rFonts w:hint="eastAsia"/>
                  <w:sz w:val="20"/>
                  <w:szCs w:val="20"/>
                  <w:rPrChange w:id="79" w:author="马玉成" w:date="2018-09-20T16:34:00Z">
                    <w:rPr>
                      <w:rFonts w:hint="eastAsia"/>
                    </w:rPr>
                  </w:rPrChange>
                </w:rPr>
                <w:t>制动能量回收等级为</w:t>
              </w:r>
              <w:r w:rsidRPr="00033C83">
                <w:rPr>
                  <w:sz w:val="20"/>
                  <w:szCs w:val="20"/>
                  <w:rPrChange w:id="80" w:author="马玉成" w:date="2018-09-20T16:34:00Z">
                    <w:rPr/>
                  </w:rPrChange>
                </w:rPr>
                <w:t>16</w:t>
              </w:r>
              <w:r w:rsidRPr="00033C83">
                <w:rPr>
                  <w:rFonts w:hint="eastAsia"/>
                  <w:sz w:val="20"/>
                  <w:szCs w:val="20"/>
                  <w:rPrChange w:id="81" w:author="马玉成" w:date="2018-09-20T16:34:00Z">
                    <w:rPr>
                      <w:rFonts w:hint="eastAsia"/>
                    </w:rPr>
                  </w:rPrChange>
                </w:rPr>
                <w:t>级；</w:t>
              </w:r>
            </w:ins>
          </w:p>
          <w:p w14:paraId="38FFED6B" w14:textId="24428AA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82" w:author="马玉成" w:date="2018-09-20T16:29:00Z"/>
                <w:szCs w:val="20"/>
              </w:rPr>
              <w:pPrChange w:id="83" w:author="马玉成" w:date="2018-09-20T16:34:00Z">
                <w:pPr/>
              </w:pPrChange>
            </w:pPr>
            <w:ins w:id="84" w:author="马玉成" w:date="2018-09-20T16:29:00Z">
              <w:r w:rsidRPr="00033C83">
                <w:rPr>
                  <w:rFonts w:hint="eastAsia"/>
                  <w:sz w:val="20"/>
                  <w:szCs w:val="20"/>
                  <w:rPrChange w:id="85" w:author="马玉成" w:date="2018-09-20T16:34:00Z">
                    <w:rPr>
                      <w:rFonts w:hint="eastAsia"/>
                    </w:rPr>
                  </w:rPrChange>
                </w:rPr>
                <w:t>删除</w:t>
              </w:r>
              <w:r w:rsidRPr="00033C83">
                <w:rPr>
                  <w:sz w:val="20"/>
                  <w:szCs w:val="20"/>
                  <w:rPrChange w:id="86" w:author="马玉成" w:date="2018-09-20T16:34:00Z">
                    <w:rPr/>
                  </w:rPrChange>
                </w:rPr>
                <w:t>6.9.3 SOC</w:t>
              </w:r>
              <w:r w:rsidRPr="00033C83">
                <w:rPr>
                  <w:rFonts w:hint="eastAsia"/>
                  <w:sz w:val="20"/>
                  <w:szCs w:val="20"/>
                  <w:rPrChange w:id="87" w:author="马玉成" w:date="2018-09-20T16:34:00Z">
                    <w:rPr>
                      <w:rFonts w:hint="eastAsia"/>
                    </w:rPr>
                  </w:rPrChange>
                </w:rPr>
                <w:t>控制模式</w:t>
              </w:r>
            </w:ins>
            <w:ins w:id="88" w:author="马玉成" w:date="2018-09-20T16:30:00Z">
              <w:r w:rsidRPr="00033C83">
                <w:rPr>
                  <w:rFonts w:hint="eastAsia"/>
                  <w:sz w:val="20"/>
                  <w:szCs w:val="20"/>
                  <w:rPrChange w:id="89" w:author="马玉成" w:date="2018-09-20T16:34:00Z">
                    <w:rPr>
                      <w:rFonts w:hint="eastAsia"/>
                    </w:rPr>
                  </w:rPrChange>
                </w:rPr>
                <w:t>；</w:t>
              </w:r>
            </w:ins>
          </w:p>
          <w:p w14:paraId="1F6C4A26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90" w:author="马玉成" w:date="2018-09-20T16:30:00Z"/>
                <w:szCs w:val="20"/>
              </w:rPr>
              <w:pPrChange w:id="91" w:author="马玉成" w:date="2018-09-20T16:34:00Z">
                <w:pPr/>
              </w:pPrChange>
            </w:pPr>
            <w:ins w:id="92" w:author="马玉成" w:date="2018-09-20T16:29:00Z">
              <w:r w:rsidRPr="00033C83">
                <w:rPr>
                  <w:rFonts w:hint="eastAsia"/>
                  <w:sz w:val="20"/>
                  <w:szCs w:val="20"/>
                  <w:rPrChange w:id="93" w:author="马玉成" w:date="2018-09-20T16:34:00Z">
                    <w:rPr>
                      <w:rFonts w:hint="eastAsia"/>
                    </w:rPr>
                  </w:rPrChange>
                </w:rPr>
                <w:t>增加</w:t>
              </w:r>
              <w:r w:rsidRPr="00033C83">
                <w:rPr>
                  <w:sz w:val="20"/>
                  <w:szCs w:val="20"/>
                  <w:rPrChange w:id="94" w:author="马玉成" w:date="2018-09-20T16:34:00Z">
                    <w:rPr/>
                  </w:rPrChange>
                </w:rPr>
                <w:t xml:space="preserve">6.9.4 </w:t>
              </w:r>
              <w:proofErr w:type="gramStart"/>
              <w:r w:rsidRPr="00033C83">
                <w:rPr>
                  <w:rFonts w:hint="eastAsia"/>
                  <w:sz w:val="20"/>
                  <w:szCs w:val="20"/>
                  <w:rPrChange w:id="95" w:author="马玉成" w:date="2018-09-20T16:34:00Z">
                    <w:rPr>
                      <w:rFonts w:hint="eastAsia"/>
                    </w:rPr>
                  </w:rPrChange>
                </w:rPr>
                <w:t>蠕</w:t>
              </w:r>
              <w:proofErr w:type="gramEnd"/>
              <w:r w:rsidRPr="00033C83">
                <w:rPr>
                  <w:rFonts w:hint="eastAsia"/>
                  <w:sz w:val="20"/>
                  <w:szCs w:val="20"/>
                  <w:rPrChange w:id="96" w:author="马玉成" w:date="2018-09-20T16:34:00Z">
                    <w:rPr>
                      <w:rFonts w:hint="eastAsia"/>
                    </w:rPr>
                  </w:rPrChange>
                </w:rPr>
                <w:t>行模式</w:t>
              </w:r>
            </w:ins>
            <w:ins w:id="97" w:author="马玉成" w:date="2018-09-20T16:30:00Z">
              <w:r w:rsidRPr="00033C83">
                <w:rPr>
                  <w:rFonts w:hint="eastAsia"/>
                  <w:sz w:val="20"/>
                  <w:szCs w:val="20"/>
                  <w:rPrChange w:id="98" w:author="马玉成" w:date="2018-09-20T16:34:00Z">
                    <w:rPr>
                      <w:rFonts w:hint="eastAsia"/>
                    </w:rPr>
                  </w:rPrChange>
                </w:rPr>
                <w:t>；</w:t>
              </w:r>
            </w:ins>
          </w:p>
          <w:p w14:paraId="10E1BB3E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99" w:author="马玉成" w:date="2018-09-20T16:32:00Z"/>
                <w:szCs w:val="20"/>
              </w:rPr>
              <w:pPrChange w:id="100" w:author="马玉成" w:date="2018-09-20T16:34:00Z">
                <w:pPr/>
              </w:pPrChange>
            </w:pPr>
            <w:ins w:id="101" w:author="马玉成" w:date="2018-09-20T16:30:00Z">
              <w:r w:rsidRPr="00033C83">
                <w:rPr>
                  <w:sz w:val="20"/>
                  <w:szCs w:val="20"/>
                  <w:rPrChange w:id="102" w:author="马玉成" w:date="2018-09-20T16:34:00Z">
                    <w:rPr/>
                  </w:rPrChange>
                </w:rPr>
                <w:t xml:space="preserve">6.11.1 </w:t>
              </w:r>
            </w:ins>
            <w:ins w:id="103" w:author="马玉成" w:date="2018-09-20T16:31:00Z">
              <w:r w:rsidRPr="00033C83">
                <w:rPr>
                  <w:rFonts w:hint="eastAsia"/>
                  <w:sz w:val="20"/>
                  <w:szCs w:val="20"/>
                  <w:rPrChange w:id="104" w:author="马玉成" w:date="2018-09-20T16:34:00Z">
                    <w:rPr>
                      <w:rFonts w:hint="eastAsia"/>
                    </w:rPr>
                  </w:rPrChange>
                </w:rPr>
                <w:t>前碰撞预警设置功能增加如果</w:t>
              </w:r>
              <w:r w:rsidRPr="00033C83">
                <w:rPr>
                  <w:sz w:val="20"/>
                  <w:szCs w:val="20"/>
                  <w:rPrChange w:id="105" w:author="马玉成" w:date="2018-09-20T16:34:00Z">
                    <w:rPr/>
                  </w:rPrChange>
                </w:rPr>
                <w:t>OFF</w:t>
              </w:r>
              <w:r w:rsidRPr="00033C83">
                <w:rPr>
                  <w:rFonts w:hint="eastAsia"/>
                  <w:sz w:val="20"/>
                  <w:szCs w:val="20"/>
                  <w:rPrChange w:id="106" w:author="马玉成" w:date="2018-09-20T16:34:00Z">
                    <w:rPr>
                      <w:rFonts w:hint="eastAsia"/>
                    </w:rPr>
                  </w:rPrChange>
                </w:rPr>
                <w:t>前是</w:t>
              </w:r>
            </w:ins>
            <w:ins w:id="107" w:author="马玉成" w:date="2018-09-20T16:32:00Z">
              <w:r w:rsidRPr="00033C83">
                <w:rPr>
                  <w:rFonts w:hint="eastAsia"/>
                  <w:sz w:val="20"/>
                  <w:szCs w:val="20"/>
                  <w:rPrChange w:id="108" w:author="马玉成" w:date="2018-09-20T16:34:00Z">
                    <w:rPr>
                      <w:rFonts w:hint="eastAsia"/>
                    </w:rPr>
                  </w:rPrChange>
                </w:rPr>
                <w:t>“关闭”</w:t>
              </w:r>
            </w:ins>
            <w:ins w:id="109" w:author="马玉成" w:date="2018-09-20T16:31:00Z">
              <w:r w:rsidRPr="00033C83">
                <w:rPr>
                  <w:rFonts w:hint="eastAsia"/>
                  <w:sz w:val="20"/>
                  <w:szCs w:val="20"/>
                  <w:rPrChange w:id="110" w:author="马玉成" w:date="2018-09-20T16:34:00Z">
                    <w:rPr>
                      <w:rFonts w:hint="eastAsia"/>
                    </w:rPr>
                  </w:rPrChange>
                </w:rPr>
                <w:t>状态，则</w:t>
              </w:r>
              <w:r w:rsidRPr="00033C83">
                <w:rPr>
                  <w:sz w:val="20"/>
                  <w:szCs w:val="20"/>
                  <w:rPrChange w:id="111" w:author="马玉成" w:date="2018-09-20T16:34:00Z">
                    <w:rPr/>
                  </w:rPrChange>
                </w:rPr>
                <w:t>OFF</w:t>
              </w:r>
            </w:ins>
            <w:ins w:id="112" w:author="马玉成" w:date="2018-09-20T16:32:00Z">
              <w:r w:rsidRPr="00033C83">
                <w:rPr>
                  <w:rFonts w:hint="eastAsia"/>
                  <w:sz w:val="20"/>
                  <w:szCs w:val="20"/>
                  <w:rPrChange w:id="113" w:author="马玉成" w:date="2018-09-20T16:34:00Z">
                    <w:rPr>
                      <w:rFonts w:hint="eastAsia"/>
                    </w:rPr>
                  </w:rPrChange>
                </w:rPr>
                <w:t>后自动切换到</w:t>
              </w:r>
              <w:r w:rsidRPr="00033C83">
                <w:rPr>
                  <w:sz w:val="20"/>
                  <w:szCs w:val="20"/>
                  <w:rPrChange w:id="114" w:author="马玉成" w:date="2018-09-20T16:34:00Z">
                    <w:rPr/>
                  </w:rPrChange>
                </w:rPr>
                <w:t xml:space="preserve"> </w:t>
              </w:r>
              <w:r w:rsidRPr="00033C83">
                <w:rPr>
                  <w:rFonts w:hint="eastAsia"/>
                  <w:sz w:val="20"/>
                  <w:szCs w:val="20"/>
                  <w:rPrChange w:id="115" w:author="马玉成" w:date="2018-09-20T16:34:00Z">
                    <w:rPr>
                      <w:rFonts w:hint="eastAsia"/>
                    </w:rPr>
                  </w:rPrChange>
                </w:rPr>
                <w:t>“适中”状态；</w:t>
              </w:r>
            </w:ins>
          </w:p>
          <w:p w14:paraId="392C8432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16" w:author="马玉成" w:date="2018-09-20T16:33:00Z"/>
                <w:szCs w:val="20"/>
              </w:rPr>
              <w:pPrChange w:id="117" w:author="马玉成" w:date="2018-09-20T16:34:00Z">
                <w:pPr/>
              </w:pPrChange>
            </w:pPr>
            <w:ins w:id="118" w:author="马玉成" w:date="2018-09-20T16:32:00Z">
              <w:r w:rsidRPr="00033C83">
                <w:rPr>
                  <w:sz w:val="20"/>
                  <w:szCs w:val="20"/>
                  <w:rPrChange w:id="119" w:author="马玉成" w:date="2018-09-20T16:34:00Z">
                    <w:rPr/>
                  </w:rPrChange>
                </w:rPr>
                <w:t>6.12.1</w:t>
              </w:r>
              <w:r w:rsidRPr="00033C83">
                <w:rPr>
                  <w:rFonts w:hint="eastAsia"/>
                  <w:sz w:val="20"/>
                  <w:szCs w:val="20"/>
                  <w:rPrChange w:id="120" w:author="马玉成" w:date="2018-09-20T16:34:00Z">
                    <w:rPr>
                      <w:rFonts w:hint="eastAsia"/>
                    </w:rPr>
                  </w:rPrChange>
                </w:rPr>
                <w:t>燃油解锁功能增加</w:t>
              </w:r>
            </w:ins>
            <w:ins w:id="121" w:author="马玉成" w:date="2018-09-20T16:33:00Z">
              <w:r w:rsidRPr="00033C83">
                <w:rPr>
                  <w:sz w:val="20"/>
                  <w:szCs w:val="20"/>
                  <w:rPrChange w:id="122" w:author="马玉成" w:date="2018-09-20T16:34:00Z">
                    <w:rPr/>
                  </w:rPrChange>
                </w:rPr>
                <w:t>FTIV</w:t>
              </w:r>
              <w:r w:rsidRPr="00033C83">
                <w:rPr>
                  <w:rFonts w:hint="eastAsia"/>
                  <w:sz w:val="20"/>
                  <w:szCs w:val="20"/>
                  <w:rPrChange w:id="123" w:author="马玉成" w:date="2018-09-20T16:34:00Z">
                    <w:rPr>
                      <w:rFonts w:hint="eastAsia"/>
                    </w:rPr>
                  </w:rPrChange>
                </w:rPr>
                <w:t>阀</w:t>
              </w:r>
            </w:ins>
            <w:ins w:id="124" w:author="马玉成" w:date="2018-09-20T16:32:00Z">
              <w:r w:rsidRPr="00033C83">
                <w:rPr>
                  <w:rFonts w:hint="eastAsia"/>
                  <w:sz w:val="20"/>
                  <w:szCs w:val="20"/>
                  <w:rPrChange w:id="125" w:author="马玉成" w:date="2018-09-20T16:34:00Z">
                    <w:rPr>
                      <w:rFonts w:hint="eastAsia"/>
                    </w:rPr>
                  </w:rPrChange>
                </w:rPr>
                <w:t>故障</w:t>
              </w:r>
            </w:ins>
            <w:ins w:id="126" w:author="马玉成" w:date="2018-09-20T16:33:00Z">
              <w:r w:rsidRPr="00033C83">
                <w:rPr>
                  <w:rFonts w:hint="eastAsia"/>
                  <w:sz w:val="20"/>
                  <w:szCs w:val="20"/>
                  <w:rPrChange w:id="127" w:author="马玉成" w:date="2018-09-20T16:34:00Z">
                    <w:rPr>
                      <w:rFonts w:hint="eastAsia"/>
                    </w:rPr>
                  </w:rPrChange>
                </w:rPr>
                <w:t>状态下点击</w:t>
              </w:r>
              <w:r w:rsidRPr="00033C83">
                <w:rPr>
                  <w:sz w:val="20"/>
                  <w:szCs w:val="20"/>
                  <w:rPrChange w:id="128" w:author="马玉成" w:date="2018-09-20T16:34:00Z">
                    <w:rPr/>
                  </w:rPrChange>
                </w:rPr>
                <w:t>“</w:t>
              </w:r>
              <w:r w:rsidRPr="00033C83">
                <w:rPr>
                  <w:rFonts w:hint="eastAsia"/>
                  <w:sz w:val="20"/>
                  <w:szCs w:val="20"/>
                  <w:rPrChange w:id="129" w:author="马玉成" w:date="2018-09-20T16:34:00Z">
                    <w:rPr>
                      <w:rFonts w:hint="eastAsia"/>
                    </w:rPr>
                  </w:rPrChange>
                </w:rPr>
                <w:t>取消</w:t>
              </w:r>
              <w:r w:rsidRPr="00033C83">
                <w:rPr>
                  <w:sz w:val="20"/>
                  <w:szCs w:val="20"/>
                  <w:rPrChange w:id="130" w:author="马玉成" w:date="2018-09-20T16:34:00Z">
                    <w:rPr/>
                  </w:rPrChange>
                </w:rPr>
                <w:t>”</w:t>
              </w:r>
              <w:r w:rsidRPr="00033C83">
                <w:rPr>
                  <w:rFonts w:hint="eastAsia"/>
                  <w:sz w:val="20"/>
                  <w:szCs w:val="20"/>
                  <w:rPrChange w:id="131" w:author="马玉成" w:date="2018-09-20T16:34:00Z">
                    <w:rPr>
                      <w:rFonts w:hint="eastAsia"/>
                    </w:rPr>
                  </w:rPrChange>
                </w:rPr>
                <w:t>按钮后发送</w:t>
              </w:r>
              <w:r w:rsidRPr="00033C83">
                <w:rPr>
                  <w:sz w:val="20"/>
                  <w:szCs w:val="20"/>
                  <w:rPrChange w:id="132" w:author="马玉成" w:date="2018-09-20T16:34:00Z">
                    <w:rPr/>
                  </w:rPrChange>
                </w:rPr>
                <w:t>cancel</w:t>
              </w:r>
              <w:r w:rsidRPr="00033C83">
                <w:rPr>
                  <w:rFonts w:hint="eastAsia"/>
                  <w:sz w:val="20"/>
                  <w:szCs w:val="20"/>
                  <w:rPrChange w:id="133" w:author="马玉成" w:date="2018-09-20T16:34:00Z">
                    <w:rPr>
                      <w:rFonts w:hint="eastAsia"/>
                    </w:rPr>
                  </w:rPrChange>
                </w:rPr>
                <w:t>命令；</w:t>
              </w:r>
            </w:ins>
          </w:p>
          <w:p w14:paraId="7ED3F1D8" w14:textId="77777777" w:rsidR="00033C83" w:rsidRPr="00684F63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34" w:author="马玉成" w:date="2018-09-20T16:34:00Z"/>
                <w:szCs w:val="20"/>
              </w:rPr>
              <w:pPrChange w:id="135" w:author="马玉成" w:date="2018-09-20T16:34:00Z">
                <w:pPr/>
              </w:pPrChange>
            </w:pPr>
            <w:ins w:id="136" w:author="马玉成" w:date="2018-09-20T16:33:00Z">
              <w:r w:rsidRPr="00033C83">
                <w:rPr>
                  <w:rFonts w:hint="eastAsia"/>
                  <w:sz w:val="20"/>
                  <w:szCs w:val="20"/>
                  <w:rPrChange w:id="137" w:author="马玉成" w:date="2018-09-20T16:34:00Z">
                    <w:rPr>
                      <w:rFonts w:hint="eastAsia"/>
                    </w:rPr>
                  </w:rPrChange>
                </w:rPr>
                <w:t>增加</w:t>
              </w:r>
              <w:r w:rsidRPr="00033C83">
                <w:rPr>
                  <w:sz w:val="20"/>
                  <w:szCs w:val="20"/>
                  <w:rPrChange w:id="138" w:author="马玉成" w:date="2018-09-20T16:34:00Z">
                    <w:rPr/>
                  </w:rPrChange>
                </w:rPr>
                <w:t xml:space="preserve">6.13.3 </w:t>
              </w:r>
            </w:ins>
            <w:ins w:id="139" w:author="马玉成" w:date="2018-09-20T16:34:00Z">
              <w:r w:rsidRPr="00033C83">
                <w:rPr>
                  <w:rFonts w:hint="eastAsia"/>
                  <w:sz w:val="20"/>
                  <w:szCs w:val="20"/>
                  <w:rPrChange w:id="140" w:author="马玉成" w:date="2018-09-20T16:34:00Z">
                    <w:rPr>
                      <w:rFonts w:hint="eastAsia"/>
                    </w:rPr>
                  </w:rPrChange>
                </w:rPr>
                <w:t>触屏上电功能；</w:t>
              </w:r>
            </w:ins>
          </w:p>
          <w:p w14:paraId="39CF69A4" w14:textId="77777777" w:rsidR="00033C83" w:rsidRPr="00F67E46" w:rsidRDefault="00033C83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41" w:author="北京车和家" w:date="2018-10-18T11:22:00Z"/>
                <w:sz w:val="20"/>
                <w:szCs w:val="20"/>
              </w:rPr>
            </w:pPr>
            <w:ins w:id="142" w:author="马玉成" w:date="2018-09-20T16:34:00Z">
              <w:r w:rsidRPr="00033C83">
                <w:rPr>
                  <w:rFonts w:hint="eastAsia"/>
                  <w:sz w:val="20"/>
                  <w:szCs w:val="20"/>
                  <w:rPrChange w:id="143" w:author="马玉成" w:date="2018-09-20T16:34:00Z">
                    <w:rPr>
                      <w:rFonts w:hint="eastAsia"/>
                    </w:rPr>
                  </w:rPrChange>
                </w:rPr>
                <w:t>增加</w:t>
              </w:r>
              <w:r w:rsidRPr="00033C83">
                <w:rPr>
                  <w:sz w:val="20"/>
                  <w:szCs w:val="20"/>
                  <w:rPrChange w:id="144" w:author="马玉成" w:date="2018-09-20T16:34:00Z">
                    <w:rPr/>
                  </w:rPrChange>
                </w:rPr>
                <w:t xml:space="preserve">6.15 </w:t>
              </w:r>
              <w:r w:rsidRPr="00033C83">
                <w:rPr>
                  <w:rFonts w:hint="eastAsia"/>
                  <w:sz w:val="20"/>
                  <w:szCs w:val="20"/>
                  <w:rPrChange w:id="145" w:author="马玉成" w:date="2018-09-20T16:34:00Z">
                    <w:rPr>
                      <w:rFonts w:hint="eastAsia"/>
                    </w:rPr>
                  </w:rPrChange>
                </w:rPr>
                <w:t>天窗遮阳</w:t>
              </w:r>
              <w:proofErr w:type="gramStart"/>
              <w:r w:rsidRPr="00033C83">
                <w:rPr>
                  <w:rFonts w:hint="eastAsia"/>
                  <w:sz w:val="20"/>
                  <w:szCs w:val="20"/>
                  <w:rPrChange w:id="146" w:author="马玉成" w:date="2018-09-20T16:34:00Z">
                    <w:rPr>
                      <w:rFonts w:hint="eastAsia"/>
                    </w:rPr>
                  </w:rPrChange>
                </w:rPr>
                <w:t>帘</w:t>
              </w:r>
              <w:proofErr w:type="gramEnd"/>
              <w:r w:rsidRPr="00033C83">
                <w:rPr>
                  <w:rFonts w:hint="eastAsia"/>
                  <w:sz w:val="20"/>
                  <w:szCs w:val="20"/>
                  <w:rPrChange w:id="147" w:author="马玉成" w:date="2018-09-20T16:34:00Z">
                    <w:rPr>
                      <w:rFonts w:hint="eastAsia"/>
                    </w:rPr>
                  </w:rPrChange>
                </w:rPr>
                <w:t>控制功能。</w:t>
              </w:r>
            </w:ins>
          </w:p>
          <w:p w14:paraId="194A26A0" w14:textId="659AD185" w:rsidR="00F67E46" w:rsidRPr="00F67E46" w:rsidRDefault="00F67E46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48" w:author="北京车和家" w:date="2018-10-18T11:22:00Z"/>
                <w:sz w:val="20"/>
                <w:szCs w:val="20"/>
                <w:rPrChange w:id="149" w:author="北京车和家" w:date="2018-10-18T11:22:00Z">
                  <w:rPr>
                    <w:ins w:id="150" w:author="北京车和家" w:date="2018-10-18T11:22:00Z"/>
                  </w:rPr>
                </w:rPrChange>
              </w:rPr>
            </w:pPr>
            <w:ins w:id="151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52" w:author="北京车和家" w:date="2018-10-18T11:22:00Z">
                    <w:rPr>
                      <w:rFonts w:hint="eastAsia"/>
                    </w:rPr>
                  </w:rPrChange>
                </w:rPr>
                <w:t>增加</w:t>
              </w:r>
              <w:r w:rsidRPr="00F67E46">
                <w:rPr>
                  <w:sz w:val="20"/>
                  <w:szCs w:val="20"/>
                  <w:rPrChange w:id="153" w:author="北京车和家" w:date="2018-10-18T11:22:00Z">
                    <w:rPr/>
                  </w:rPrChange>
                </w:rPr>
                <w:t xml:space="preserve">5.2.16 </w:t>
              </w:r>
            </w:ins>
            <w:ins w:id="154" w:author="北京车和家" w:date="2018-10-18T11:23:00Z">
              <w:r>
                <w:rPr>
                  <w:rFonts w:hint="eastAsia"/>
                  <w:sz w:val="20"/>
                  <w:szCs w:val="20"/>
                </w:rPr>
                <w:t>、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.16</w:t>
              </w:r>
            </w:ins>
            <w:ins w:id="155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56" w:author="北京车和家" w:date="2018-10-18T11:22:00Z">
                    <w:rPr>
                      <w:rFonts w:hint="eastAsia"/>
                    </w:rPr>
                  </w:rPrChange>
                </w:rPr>
                <w:t>音量控制</w:t>
              </w:r>
            </w:ins>
          </w:p>
          <w:p w14:paraId="3AAAF735" w14:textId="19CEFB0B" w:rsidR="00F67E46" w:rsidRPr="00F67E46" w:rsidRDefault="00F67E46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57" w:author="北京车和家" w:date="2018-10-18T11:22:00Z"/>
                <w:sz w:val="20"/>
                <w:szCs w:val="20"/>
                <w:rPrChange w:id="158" w:author="北京车和家" w:date="2018-10-18T11:22:00Z">
                  <w:rPr>
                    <w:ins w:id="159" w:author="北京车和家" w:date="2018-10-18T11:22:00Z"/>
                  </w:rPr>
                </w:rPrChange>
              </w:rPr>
            </w:pPr>
            <w:ins w:id="160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61" w:author="北京车和家" w:date="2018-10-18T11:22:00Z">
                    <w:rPr>
                      <w:rFonts w:hint="eastAsia"/>
                    </w:rPr>
                  </w:rPrChange>
                </w:rPr>
                <w:t>增加</w:t>
              </w:r>
              <w:r w:rsidRPr="00F67E46">
                <w:rPr>
                  <w:sz w:val="20"/>
                  <w:szCs w:val="20"/>
                  <w:rPrChange w:id="162" w:author="北京车和家" w:date="2018-10-18T11:22:00Z">
                    <w:rPr/>
                  </w:rPrChange>
                </w:rPr>
                <w:t>5.2.17</w:t>
              </w:r>
            </w:ins>
            <w:ins w:id="163" w:author="北京车和家" w:date="2018-10-18T11:23:00Z">
              <w:r>
                <w:rPr>
                  <w:rFonts w:hint="eastAsia"/>
                  <w:sz w:val="20"/>
                  <w:szCs w:val="20"/>
                </w:rPr>
                <w:t>、</w:t>
              </w:r>
              <w:r>
                <w:rPr>
                  <w:sz w:val="20"/>
                  <w:szCs w:val="20"/>
                </w:rPr>
                <w:t>6.17</w:t>
              </w:r>
            </w:ins>
            <w:ins w:id="164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65" w:author="北京车和家" w:date="2018-10-18T11:22:00Z">
                    <w:rPr>
                      <w:rFonts w:hint="eastAsia"/>
                    </w:rPr>
                  </w:rPrChange>
                </w:rPr>
                <w:t>车辆设置</w:t>
              </w:r>
            </w:ins>
          </w:p>
          <w:p w14:paraId="0A70AD74" w14:textId="2F1D4892" w:rsidR="00F67E46" w:rsidRPr="00684F63" w:rsidRDefault="00F67E46">
            <w:pPr>
              <w:pStyle w:val="HR"/>
              <w:numPr>
                <w:ilvl w:val="0"/>
                <w:numId w:val="67"/>
              </w:numPr>
              <w:spacing w:line="240" w:lineRule="auto"/>
              <w:ind w:firstLineChars="0"/>
              <w:rPr>
                <w:ins w:id="166" w:author="马玉成" w:date="2018-09-18T09:26:00Z"/>
              </w:rPr>
              <w:pPrChange w:id="167" w:author="马玉成" w:date="2018-09-20T16:34:00Z">
                <w:pPr/>
              </w:pPrChange>
            </w:pPr>
            <w:ins w:id="168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69" w:author="北京车和家" w:date="2018-10-18T11:22:00Z">
                    <w:rPr>
                      <w:rFonts w:hint="eastAsia"/>
                    </w:rPr>
                  </w:rPrChange>
                </w:rPr>
                <w:t>增加</w:t>
              </w:r>
              <w:r w:rsidRPr="00F67E46">
                <w:rPr>
                  <w:sz w:val="20"/>
                  <w:szCs w:val="20"/>
                  <w:rPrChange w:id="170" w:author="北京车和家" w:date="2018-10-18T11:22:00Z">
                    <w:rPr/>
                  </w:rPrChange>
                </w:rPr>
                <w:t>5.2.18</w:t>
              </w:r>
            </w:ins>
            <w:ins w:id="171" w:author="北京车和家" w:date="2018-10-18T11:23:00Z">
              <w:r>
                <w:rPr>
                  <w:rFonts w:hint="eastAsia"/>
                  <w:sz w:val="20"/>
                  <w:szCs w:val="20"/>
                </w:rPr>
                <w:t>、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.18</w:t>
              </w:r>
            </w:ins>
            <w:ins w:id="172" w:author="北京车和家" w:date="2018-10-18T11:22:00Z">
              <w:r w:rsidRPr="00F67E46">
                <w:rPr>
                  <w:rFonts w:hint="eastAsia"/>
                  <w:sz w:val="20"/>
                  <w:szCs w:val="20"/>
                  <w:rPrChange w:id="173" w:author="北京车和家" w:date="2018-10-18T11:22:00Z">
                    <w:rPr>
                      <w:rFonts w:hint="eastAsia"/>
                    </w:rPr>
                  </w:rPrChange>
                </w:rPr>
                <w:t>埋</w:t>
              </w:r>
              <w:proofErr w:type="gramStart"/>
              <w:r w:rsidRPr="00F67E46">
                <w:rPr>
                  <w:rFonts w:hint="eastAsia"/>
                  <w:sz w:val="20"/>
                  <w:szCs w:val="20"/>
                  <w:rPrChange w:id="174" w:author="北京车和家" w:date="2018-10-18T11:22:00Z">
                    <w:rPr>
                      <w:rFonts w:hint="eastAsia"/>
                    </w:rPr>
                  </w:rPrChange>
                </w:rPr>
                <w:t>点数据</w:t>
              </w:r>
            </w:ins>
            <w:proofErr w:type="gramEnd"/>
          </w:p>
        </w:tc>
      </w:tr>
      <w:tr w:rsidR="00710905" w:rsidRPr="004510F8" w14:paraId="704A20A3" w14:textId="77777777" w:rsidTr="003C623C">
        <w:trPr>
          <w:ins w:id="175" w:author="北京车和家" w:date="2018-11-09T16:22:00Z"/>
        </w:trPr>
        <w:tc>
          <w:tcPr>
            <w:tcW w:w="796" w:type="dxa"/>
          </w:tcPr>
          <w:p w14:paraId="3C35B7D5" w14:textId="1FFDF5F2" w:rsidR="00710905" w:rsidRDefault="003C74C9" w:rsidP="00ED7689">
            <w:pPr>
              <w:rPr>
                <w:ins w:id="176" w:author="北京车和家" w:date="2018-11-09T16:22:00Z"/>
                <w:rFonts w:ascii="Microsoft YaHei UI" w:eastAsia="Microsoft YaHei UI" w:hAnsi="Microsoft YaHei UI"/>
              </w:rPr>
            </w:pPr>
            <w:ins w:id="177" w:author="北京车和家" w:date="2018-11-09T16:59:00Z">
              <w:r>
                <w:rPr>
                  <w:rFonts w:ascii="Microsoft YaHei UI" w:eastAsia="Microsoft YaHei UI" w:hAnsi="Microsoft YaHei UI" w:hint="eastAsia"/>
                </w:rPr>
                <w:t>0</w:t>
              </w:r>
              <w:r>
                <w:rPr>
                  <w:rFonts w:ascii="Microsoft YaHei UI" w:eastAsia="Microsoft YaHei UI" w:hAnsi="Microsoft YaHei UI"/>
                </w:rPr>
                <w:t>.3</w:t>
              </w:r>
            </w:ins>
          </w:p>
        </w:tc>
        <w:tc>
          <w:tcPr>
            <w:tcW w:w="1609" w:type="dxa"/>
          </w:tcPr>
          <w:p w14:paraId="73DA47A2" w14:textId="4BFDB234" w:rsidR="00710905" w:rsidRDefault="003C74C9" w:rsidP="009373F3">
            <w:pPr>
              <w:rPr>
                <w:ins w:id="178" w:author="北京车和家" w:date="2018-11-09T16:22:00Z"/>
                <w:rFonts w:ascii="Microsoft YaHei UI" w:eastAsia="Microsoft YaHei UI" w:hAnsi="Microsoft YaHei UI"/>
              </w:rPr>
            </w:pPr>
            <w:ins w:id="179" w:author="北京车和家" w:date="2018-11-09T16:59:00Z">
              <w:r>
                <w:rPr>
                  <w:rFonts w:ascii="Microsoft YaHei UI" w:eastAsia="Microsoft YaHei UI" w:hAnsi="Microsoft YaHei UI" w:hint="eastAsia"/>
                </w:rPr>
                <w:t>2</w:t>
              </w:r>
              <w:r>
                <w:rPr>
                  <w:rFonts w:ascii="Microsoft YaHei UI" w:eastAsia="Microsoft YaHei UI" w:hAnsi="Microsoft YaHei UI"/>
                </w:rPr>
                <w:t>018-11-9</w:t>
              </w:r>
            </w:ins>
          </w:p>
        </w:tc>
        <w:tc>
          <w:tcPr>
            <w:tcW w:w="992" w:type="dxa"/>
          </w:tcPr>
          <w:p w14:paraId="17FB0937" w14:textId="77777777" w:rsidR="00710905" w:rsidRPr="004510F8" w:rsidRDefault="00710905" w:rsidP="00ED7689">
            <w:pPr>
              <w:rPr>
                <w:ins w:id="180" w:author="北京车和家" w:date="2018-11-09T16:22:00Z"/>
                <w:rFonts w:ascii="Microsoft YaHei UI" w:eastAsia="Microsoft YaHei UI" w:hAnsi="Microsoft YaHei UI"/>
              </w:rPr>
            </w:pPr>
          </w:p>
        </w:tc>
        <w:tc>
          <w:tcPr>
            <w:tcW w:w="5812" w:type="dxa"/>
          </w:tcPr>
          <w:p w14:paraId="66D2F7D6" w14:textId="77777777" w:rsidR="00710905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81" w:author="北京车和家" w:date="2018-11-09T16:22:00Z"/>
                <w:sz w:val="20"/>
                <w:szCs w:val="20"/>
              </w:rPr>
            </w:pPr>
            <w:ins w:id="182" w:author="北京车和家" w:date="2018-11-09T16:22:00Z">
              <w:r>
                <w:rPr>
                  <w:rFonts w:hint="eastAsia"/>
                  <w:sz w:val="20"/>
                  <w:szCs w:val="20"/>
                </w:rPr>
                <w:t>修改</w:t>
              </w:r>
              <w:r>
                <w:rPr>
                  <w:rFonts w:hint="eastAsia"/>
                  <w:sz w:val="20"/>
                  <w:szCs w:val="20"/>
                </w:rPr>
                <w:t>6.1.5</w:t>
              </w:r>
              <w:r>
                <w:rPr>
                  <w:rFonts w:hint="eastAsia"/>
                  <w:sz w:val="20"/>
                  <w:szCs w:val="20"/>
                </w:rPr>
                <w:t>空调</w:t>
              </w:r>
              <w:r>
                <w:rPr>
                  <w:sz w:val="20"/>
                  <w:szCs w:val="20"/>
                </w:rPr>
                <w:t>一键关闭</w:t>
              </w:r>
              <w:r>
                <w:rPr>
                  <w:rFonts w:hint="eastAsia"/>
                  <w:sz w:val="20"/>
                  <w:szCs w:val="20"/>
                </w:rPr>
                <w:t>功能</w:t>
              </w:r>
              <w:r>
                <w:rPr>
                  <w:sz w:val="20"/>
                  <w:szCs w:val="20"/>
                </w:rPr>
                <w:t>和</w:t>
              </w:r>
              <w:r>
                <w:rPr>
                  <w:rFonts w:hint="eastAsia"/>
                  <w:sz w:val="20"/>
                  <w:szCs w:val="20"/>
                </w:rPr>
                <w:t xml:space="preserve">6.1.13 </w:t>
              </w:r>
              <w:r>
                <w:rPr>
                  <w:rFonts w:hint="eastAsia"/>
                  <w:sz w:val="20"/>
                  <w:szCs w:val="20"/>
                </w:rPr>
                <w:t>后排</w:t>
              </w:r>
              <w:r>
                <w:rPr>
                  <w:sz w:val="20"/>
                  <w:szCs w:val="20"/>
                </w:rPr>
                <w:t>空调</w:t>
              </w:r>
              <w:r>
                <w:rPr>
                  <w:sz w:val="20"/>
                  <w:szCs w:val="20"/>
                </w:rPr>
                <w:t>OFF</w:t>
              </w:r>
              <w:r>
                <w:rPr>
                  <w:sz w:val="20"/>
                  <w:szCs w:val="20"/>
                </w:rPr>
                <w:t>功能中，开关空调按键说明</w:t>
              </w:r>
              <w:r>
                <w:rPr>
                  <w:rFonts w:hint="eastAsia"/>
                  <w:sz w:val="20"/>
                  <w:szCs w:val="20"/>
                </w:rPr>
                <w:t>；</w:t>
              </w:r>
            </w:ins>
          </w:p>
          <w:p w14:paraId="467AB8DD" w14:textId="77777777" w:rsidR="00710905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83" w:author="北京车和家" w:date="2018-11-09T16:22:00Z"/>
                <w:sz w:val="20"/>
                <w:szCs w:val="20"/>
              </w:rPr>
            </w:pPr>
            <w:ins w:id="184" w:author="北京车和家" w:date="2018-11-09T16:22:00Z">
              <w:r>
                <w:rPr>
                  <w:rFonts w:hint="eastAsia"/>
                  <w:sz w:val="20"/>
                  <w:szCs w:val="20"/>
                </w:rPr>
                <w:t>修改</w:t>
              </w:r>
              <w:r>
                <w:rPr>
                  <w:rFonts w:hint="eastAsia"/>
                  <w:sz w:val="20"/>
                  <w:szCs w:val="20"/>
                </w:rPr>
                <w:t>6.9.1</w:t>
              </w:r>
              <w:r>
                <w:rPr>
                  <w:rFonts w:hint="eastAsia"/>
                  <w:sz w:val="20"/>
                  <w:szCs w:val="20"/>
                </w:rPr>
                <w:t>能源</w:t>
              </w:r>
              <w:r>
                <w:rPr>
                  <w:sz w:val="20"/>
                  <w:szCs w:val="20"/>
                </w:rPr>
                <w:t>模式设置策略；</w:t>
              </w:r>
            </w:ins>
          </w:p>
          <w:p w14:paraId="6D12D43E" w14:textId="77777777" w:rsidR="00710905" w:rsidRPr="00FE2187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85" w:author="北京车和家" w:date="2018-11-09T16:22:00Z"/>
                <w:sz w:val="20"/>
                <w:szCs w:val="20"/>
              </w:rPr>
            </w:pPr>
            <w:ins w:id="186" w:author="北京车和家" w:date="2018-11-09T16:22:00Z">
              <w:r w:rsidRPr="00FE2187">
                <w:rPr>
                  <w:rFonts w:hint="eastAsia"/>
                  <w:sz w:val="20"/>
                  <w:szCs w:val="20"/>
                </w:rPr>
                <w:t>删除</w:t>
              </w:r>
              <w:r w:rsidRPr="00FE2187">
                <w:rPr>
                  <w:sz w:val="20"/>
                  <w:szCs w:val="20"/>
                </w:rPr>
                <w:t>6.9.4</w:t>
              </w:r>
              <w:proofErr w:type="gramStart"/>
              <w:r w:rsidRPr="00FE2187">
                <w:rPr>
                  <w:rFonts w:hint="eastAsia"/>
                  <w:sz w:val="20"/>
                  <w:szCs w:val="20"/>
                </w:rPr>
                <w:t>蠕</w:t>
              </w:r>
              <w:proofErr w:type="gramEnd"/>
              <w:r w:rsidRPr="00FE2187">
                <w:rPr>
                  <w:rFonts w:hint="eastAsia"/>
                  <w:sz w:val="20"/>
                  <w:szCs w:val="20"/>
                </w:rPr>
                <w:t>行模式设置；</w:t>
              </w:r>
            </w:ins>
          </w:p>
          <w:p w14:paraId="06654630" w14:textId="77777777" w:rsidR="00710905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87" w:author="北京车和家" w:date="2018-11-09T16:22:00Z"/>
                <w:sz w:val="20"/>
                <w:szCs w:val="20"/>
              </w:rPr>
            </w:pPr>
            <w:ins w:id="188" w:author="北京车和家" w:date="2018-11-09T16:22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 xml:space="preserve">6.16 </w:t>
              </w:r>
              <w:r>
                <w:rPr>
                  <w:rFonts w:hint="eastAsia"/>
                  <w:sz w:val="20"/>
                  <w:szCs w:val="20"/>
                </w:rPr>
                <w:t>充电</w:t>
              </w:r>
              <w:r>
                <w:rPr>
                  <w:sz w:val="20"/>
                  <w:szCs w:val="20"/>
                </w:rPr>
                <w:t>设置</w:t>
              </w:r>
              <w:r>
                <w:rPr>
                  <w:rFonts w:hint="eastAsia"/>
                  <w:sz w:val="20"/>
                  <w:szCs w:val="20"/>
                </w:rPr>
                <w:t>功能</w:t>
              </w:r>
              <w:r>
                <w:rPr>
                  <w:sz w:val="20"/>
                  <w:szCs w:val="20"/>
                </w:rPr>
                <w:t>章节</w:t>
              </w:r>
              <w:r>
                <w:rPr>
                  <w:rFonts w:hint="eastAsia"/>
                  <w:sz w:val="20"/>
                  <w:szCs w:val="20"/>
                </w:rPr>
                <w:t>。</w:t>
              </w:r>
            </w:ins>
          </w:p>
          <w:p w14:paraId="7642560F" w14:textId="77777777" w:rsidR="00710905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89" w:author="北京车和家" w:date="2018-11-09T16:22:00Z"/>
                <w:sz w:val="20"/>
                <w:szCs w:val="20"/>
              </w:rPr>
            </w:pPr>
            <w:ins w:id="190" w:author="北京车和家" w:date="2018-11-09T16:22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.17</w:t>
              </w:r>
              <w:r>
                <w:rPr>
                  <w:rFonts w:hint="eastAsia"/>
                  <w:sz w:val="20"/>
                  <w:szCs w:val="20"/>
                </w:rPr>
                <w:t>虚拟行车蜂鸣器暂停功能</w:t>
              </w:r>
            </w:ins>
          </w:p>
          <w:p w14:paraId="69EC673F" w14:textId="3953C37B" w:rsidR="00710905" w:rsidRDefault="00710905" w:rsidP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91" w:author="北京车和家" w:date="2018-11-09T16:22:00Z"/>
                <w:sz w:val="20"/>
                <w:szCs w:val="20"/>
              </w:rPr>
            </w:pPr>
            <w:ins w:id="192" w:author="北京车和家" w:date="2018-11-09T16:22:00Z"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.15</w:t>
              </w:r>
              <w:r>
                <w:rPr>
                  <w:rFonts w:hint="eastAsia"/>
                  <w:sz w:val="20"/>
                  <w:szCs w:val="20"/>
                </w:rPr>
                <w:t>天窗、遮阳</w:t>
              </w:r>
              <w:proofErr w:type="gramStart"/>
              <w:r>
                <w:rPr>
                  <w:rFonts w:hint="eastAsia"/>
                  <w:sz w:val="20"/>
                  <w:szCs w:val="20"/>
                </w:rPr>
                <w:t>帘</w:t>
              </w:r>
            </w:ins>
            <w:proofErr w:type="gramEnd"/>
            <w:ins w:id="193" w:author="北京车和家" w:date="2018-11-12T14:48:00Z">
              <w:r w:rsidR="009A6876" w:rsidRPr="009A6876">
                <w:rPr>
                  <w:rFonts w:hint="eastAsia"/>
                  <w:sz w:val="20"/>
                  <w:szCs w:val="20"/>
                </w:rPr>
                <w:t>空调</w:t>
              </w:r>
              <w:proofErr w:type="gramStart"/>
              <w:r w:rsidR="009A6876" w:rsidRPr="009A6876">
                <w:rPr>
                  <w:rFonts w:hint="eastAsia"/>
                  <w:sz w:val="20"/>
                  <w:szCs w:val="20"/>
                </w:rPr>
                <w:t>屏触控操</w:t>
              </w:r>
              <w:proofErr w:type="gramEnd"/>
              <w:r w:rsidR="009A6876" w:rsidRPr="009A6876">
                <w:rPr>
                  <w:rFonts w:hint="eastAsia"/>
                  <w:sz w:val="20"/>
                  <w:szCs w:val="20"/>
                </w:rPr>
                <w:t>作界面取消，</w:t>
              </w:r>
              <w:r w:rsidR="009A6876" w:rsidRPr="009A6876">
                <w:rPr>
                  <w:rFonts w:hint="eastAsia"/>
                  <w:sz w:val="20"/>
                  <w:szCs w:val="20"/>
                </w:rPr>
                <w:t xml:space="preserve"> </w:t>
              </w:r>
              <w:r w:rsidR="009A6876" w:rsidRPr="009A6876">
                <w:rPr>
                  <w:rFonts w:hint="eastAsia"/>
                  <w:sz w:val="20"/>
                  <w:szCs w:val="20"/>
                </w:rPr>
                <w:t>保留语音控制功能</w:t>
              </w:r>
            </w:ins>
          </w:p>
          <w:p w14:paraId="1D1A663D" w14:textId="77777777" w:rsidR="00710905" w:rsidRDefault="00710905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94" w:author="北京车和家" w:date="2018-11-09T16:44:00Z"/>
                <w:sz w:val="20"/>
                <w:szCs w:val="20"/>
              </w:rPr>
            </w:pPr>
            <w:ins w:id="195" w:author="北京车和家" w:date="2018-11-09T16:22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.21</w:t>
              </w:r>
              <w:r>
                <w:rPr>
                  <w:rFonts w:hint="eastAsia"/>
                  <w:sz w:val="20"/>
                  <w:szCs w:val="20"/>
                </w:rPr>
                <w:t>路由功能</w:t>
              </w:r>
            </w:ins>
          </w:p>
          <w:p w14:paraId="338C1456" w14:textId="222D61AB" w:rsidR="003D0AA9" w:rsidRDefault="00DF64EC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196" w:author="北京车和家" w:date="2018-11-09T16:58:00Z"/>
                <w:sz w:val="20"/>
                <w:szCs w:val="20"/>
              </w:rPr>
            </w:pPr>
            <w:ins w:id="197" w:author="北京车和家" w:date="2018-11-12T18:59:00Z">
              <w:r>
                <w:rPr>
                  <w:rFonts w:hint="eastAsia"/>
                  <w:sz w:val="20"/>
                  <w:szCs w:val="20"/>
                </w:rPr>
                <w:t>更新</w:t>
              </w:r>
            </w:ins>
            <w:ins w:id="198" w:author="北京车和家" w:date="2018-11-09T16:44:00Z">
              <w:r w:rsidR="003D0AA9">
                <w:rPr>
                  <w:rFonts w:hint="eastAsia"/>
                  <w:sz w:val="20"/>
                  <w:szCs w:val="20"/>
                </w:rPr>
                <w:t>6</w:t>
              </w:r>
              <w:r w:rsidR="003D0AA9">
                <w:rPr>
                  <w:sz w:val="20"/>
                  <w:szCs w:val="20"/>
                </w:rPr>
                <w:t>.14</w:t>
              </w:r>
              <w:r w:rsidR="003D0AA9" w:rsidRPr="003D0AA9">
                <w:rPr>
                  <w:rFonts w:hint="eastAsia"/>
                  <w:sz w:val="20"/>
                  <w:szCs w:val="20"/>
                </w:rPr>
                <w:t>手动控制环视功能</w:t>
              </w:r>
            </w:ins>
            <w:ins w:id="199" w:author="北京车和家" w:date="2018-11-12T18:59:00Z">
              <w:r>
                <w:rPr>
                  <w:rFonts w:hint="eastAsia"/>
                  <w:sz w:val="20"/>
                  <w:szCs w:val="20"/>
                </w:rPr>
                <w:t>，增加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</w:t>
              </w:r>
            </w:ins>
            <w:ins w:id="200" w:author="北京车和家" w:date="2018-11-12T19:00:00Z">
              <w:r>
                <w:rPr>
                  <w:sz w:val="20"/>
                  <w:szCs w:val="20"/>
                </w:rPr>
                <w:t>4.3—6.14.7</w:t>
              </w:r>
              <w:r>
                <w:rPr>
                  <w:rFonts w:hint="eastAsia"/>
                  <w:sz w:val="20"/>
                  <w:szCs w:val="20"/>
                </w:rPr>
                <w:t>功能</w:t>
              </w:r>
            </w:ins>
          </w:p>
          <w:p w14:paraId="43982F0F" w14:textId="77777777" w:rsidR="000D7FB1" w:rsidRDefault="000D7FB1">
            <w:pPr>
              <w:pStyle w:val="HR"/>
              <w:numPr>
                <w:ilvl w:val="0"/>
                <w:numId w:val="86"/>
              </w:numPr>
              <w:spacing w:line="240" w:lineRule="auto"/>
              <w:ind w:firstLineChars="0"/>
              <w:rPr>
                <w:ins w:id="201" w:author="北京车和家" w:date="2018-11-13T10:10:00Z"/>
                <w:sz w:val="20"/>
                <w:szCs w:val="20"/>
              </w:rPr>
            </w:pPr>
            <w:ins w:id="202" w:author="北京车和家" w:date="2018-11-09T16:58:00Z"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.1.9</w:t>
              </w:r>
              <w:r>
                <w:rPr>
                  <w:rFonts w:hint="eastAsia"/>
                  <w:sz w:val="20"/>
                  <w:szCs w:val="20"/>
                </w:rPr>
                <w:t>前排风速条件更改“</w:t>
              </w:r>
            </w:ins>
            <w:ins w:id="203" w:author="北京车和家" w:date="2018-11-09T16:59:00Z"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上电或休眠唤醒后发送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no request</w:t>
              </w:r>
            </w:ins>
            <w:ins w:id="204" w:author="北京车和家" w:date="2018-11-09T16:58:00Z">
              <w:r>
                <w:rPr>
                  <w:rFonts w:hint="eastAsia"/>
                  <w:sz w:val="20"/>
                  <w:szCs w:val="20"/>
                </w:rPr>
                <w:t>”</w:t>
              </w:r>
            </w:ins>
          </w:p>
          <w:p w14:paraId="35D7A584" w14:textId="77777777" w:rsidR="00D13897" w:rsidRPr="00C52E38" w:rsidRDefault="00D13897">
            <w:pPr>
              <w:pStyle w:val="af5"/>
              <w:numPr>
                <w:ilvl w:val="0"/>
                <w:numId w:val="86"/>
              </w:numPr>
              <w:ind w:firstLineChars="0"/>
              <w:rPr>
                <w:ins w:id="205" w:author="北京车和家" w:date="2018-11-21T14:40:00Z"/>
                <w:szCs w:val="20"/>
                <w:rPrChange w:id="206" w:author="北京车和家" w:date="2018-11-21T14:40:00Z">
                  <w:rPr>
                    <w:ins w:id="207" w:author="北京车和家" w:date="2018-11-21T14:40:00Z"/>
                    <w:rFonts w:ascii="CG Times (W1)" w:hAnsi="CG Times (W1)"/>
                    <w:kern w:val="2"/>
                    <w:szCs w:val="20"/>
                  </w:rPr>
                </w:rPrChange>
              </w:rPr>
            </w:pPr>
            <w:ins w:id="208" w:author="北京车和家" w:date="2018-11-13T10:11:00Z">
              <w:r>
                <w:rPr>
                  <w:rFonts w:hint="eastAsia"/>
                  <w:szCs w:val="20"/>
                </w:rPr>
                <w:lastRenderedPageBreak/>
                <w:t>6</w:t>
              </w:r>
              <w:r>
                <w:rPr>
                  <w:szCs w:val="20"/>
                </w:rPr>
                <w:t>.11.5</w:t>
              </w:r>
            </w:ins>
            <w:ins w:id="209" w:author="北京车和家" w:date="2018-11-13T10:10:00Z">
              <w:r w:rsidRPr="00D13897">
                <w:rPr>
                  <w:rFonts w:hint="eastAsia"/>
                  <w:szCs w:val="20"/>
                </w:rPr>
                <w:t>增加</w:t>
              </w:r>
              <w:r w:rsidRPr="00D13897">
                <w:rPr>
                  <w:rFonts w:ascii="CG Times (W1)" w:hAnsi="CG Times (W1)" w:hint="eastAsia"/>
                  <w:kern w:val="2"/>
                  <w:szCs w:val="20"/>
                </w:rPr>
                <w:t>低速近距雷达预警等级设置</w:t>
              </w:r>
            </w:ins>
          </w:p>
          <w:p w14:paraId="149D4419" w14:textId="7764ED9B" w:rsidR="00C52E38" w:rsidRPr="00EC0DDA" w:rsidRDefault="00C52E38">
            <w:pPr>
              <w:pStyle w:val="af5"/>
              <w:numPr>
                <w:ilvl w:val="0"/>
                <w:numId w:val="86"/>
              </w:numPr>
              <w:ind w:firstLineChars="0"/>
              <w:rPr>
                <w:ins w:id="210" w:author="北京车和家" w:date="2018-11-09T16:22:00Z"/>
                <w:szCs w:val="20"/>
              </w:rPr>
              <w:pPrChange w:id="211" w:author="北京车和家" w:date="2018-11-13T10:10:00Z">
                <w:pPr>
                  <w:pStyle w:val="HR"/>
                  <w:numPr>
                    <w:numId w:val="67"/>
                  </w:numPr>
                  <w:spacing w:line="240" w:lineRule="auto"/>
                  <w:ind w:left="420" w:firstLineChars="0" w:hanging="420"/>
                </w:pPr>
              </w:pPrChange>
            </w:pPr>
            <w:ins w:id="212" w:author="北京车和家" w:date="2018-11-21T14:40:00Z">
              <w:r>
                <w:rPr>
                  <w:rFonts w:hint="eastAsia"/>
                  <w:szCs w:val="20"/>
                </w:rPr>
                <w:t>增加</w:t>
              </w:r>
              <w:r>
                <w:rPr>
                  <w:rFonts w:hint="eastAsia"/>
                  <w:szCs w:val="20"/>
                </w:rPr>
                <w:t>6</w:t>
              </w:r>
              <w:r>
                <w:rPr>
                  <w:szCs w:val="20"/>
                </w:rPr>
                <w:t>.1.1</w:t>
              </w:r>
              <w:r>
                <w:rPr>
                  <w:rFonts w:hint="eastAsia"/>
                  <w:szCs w:val="20"/>
                </w:rPr>
                <w:t>内外循环功能的显示策略</w:t>
              </w:r>
            </w:ins>
          </w:p>
        </w:tc>
      </w:tr>
      <w:tr w:rsidR="006C1F6E" w:rsidRPr="004510F8" w14:paraId="215058A8" w14:textId="77777777" w:rsidTr="003C623C">
        <w:trPr>
          <w:ins w:id="213" w:author="北京车和家" w:date="2018-12-06T17:11:00Z"/>
        </w:trPr>
        <w:tc>
          <w:tcPr>
            <w:tcW w:w="796" w:type="dxa"/>
          </w:tcPr>
          <w:p w14:paraId="1BAB1EBB" w14:textId="1AA17C93" w:rsidR="006C1F6E" w:rsidRDefault="006C1F6E" w:rsidP="006C1F6E">
            <w:pPr>
              <w:rPr>
                <w:ins w:id="214" w:author="北京车和家" w:date="2018-12-06T17:11:00Z"/>
                <w:rFonts w:ascii="Microsoft YaHei UI" w:eastAsia="Microsoft YaHei UI" w:hAnsi="Microsoft YaHei UI"/>
              </w:rPr>
            </w:pPr>
            <w:ins w:id="215" w:author="北京车和家" w:date="2018-12-06T17:12:00Z">
              <w:r>
                <w:rPr>
                  <w:rFonts w:ascii="Microsoft YaHei UI" w:eastAsia="Microsoft YaHei UI" w:hAnsi="Microsoft YaHei UI" w:hint="eastAsia"/>
                </w:rPr>
                <w:lastRenderedPageBreak/>
                <w:t>0</w:t>
              </w:r>
              <w:r>
                <w:rPr>
                  <w:rFonts w:ascii="Microsoft YaHei UI" w:eastAsia="Microsoft YaHei UI" w:hAnsi="Microsoft YaHei UI"/>
                </w:rPr>
                <w:t>.4</w:t>
              </w:r>
            </w:ins>
          </w:p>
        </w:tc>
        <w:tc>
          <w:tcPr>
            <w:tcW w:w="1609" w:type="dxa"/>
          </w:tcPr>
          <w:p w14:paraId="0EC6A841" w14:textId="0179018A" w:rsidR="006C1F6E" w:rsidRDefault="006C1F6E" w:rsidP="006C1F6E">
            <w:pPr>
              <w:rPr>
                <w:ins w:id="216" w:author="北京车和家" w:date="2018-12-06T17:11:00Z"/>
                <w:rFonts w:ascii="Microsoft YaHei UI" w:eastAsia="Microsoft YaHei UI" w:hAnsi="Microsoft YaHei UI"/>
              </w:rPr>
            </w:pPr>
            <w:ins w:id="217" w:author="北京车和家" w:date="2018-12-06T17:12:00Z">
              <w:r>
                <w:rPr>
                  <w:rFonts w:ascii="Microsoft YaHei UI" w:eastAsia="Microsoft YaHei UI" w:hAnsi="Microsoft YaHei UI" w:hint="eastAsia"/>
                </w:rPr>
                <w:t>2</w:t>
              </w:r>
              <w:r>
                <w:rPr>
                  <w:rFonts w:ascii="Microsoft YaHei UI" w:eastAsia="Microsoft YaHei UI" w:hAnsi="Microsoft YaHei UI"/>
                </w:rPr>
                <w:t>018-12-6</w:t>
              </w:r>
            </w:ins>
          </w:p>
        </w:tc>
        <w:tc>
          <w:tcPr>
            <w:tcW w:w="992" w:type="dxa"/>
          </w:tcPr>
          <w:p w14:paraId="7631818E" w14:textId="77777777" w:rsidR="006C1F6E" w:rsidRPr="004510F8" w:rsidRDefault="006C1F6E" w:rsidP="006C1F6E">
            <w:pPr>
              <w:rPr>
                <w:ins w:id="218" w:author="北京车和家" w:date="2018-12-06T17:11:00Z"/>
                <w:rFonts w:ascii="Microsoft YaHei UI" w:eastAsia="Microsoft YaHei UI" w:hAnsi="Microsoft YaHei UI"/>
              </w:rPr>
            </w:pPr>
          </w:p>
        </w:tc>
        <w:tc>
          <w:tcPr>
            <w:tcW w:w="5812" w:type="dxa"/>
          </w:tcPr>
          <w:p w14:paraId="64440A69" w14:textId="05C9E457" w:rsidR="006C1F6E" w:rsidRDefault="006C1F6E">
            <w:pPr>
              <w:pStyle w:val="HR"/>
              <w:numPr>
                <w:ilvl w:val="0"/>
                <w:numId w:val="94"/>
              </w:numPr>
              <w:spacing w:line="240" w:lineRule="auto"/>
              <w:ind w:firstLineChars="0"/>
              <w:rPr>
                <w:ins w:id="219" w:author="北京车和家" w:date="2018-12-06T17:11:00Z"/>
                <w:sz w:val="20"/>
                <w:szCs w:val="20"/>
              </w:rPr>
              <w:pPrChange w:id="220" w:author="北京车和家" w:date="2018-12-06T17:11:00Z">
                <w:pPr>
                  <w:pStyle w:val="HR"/>
                  <w:numPr>
                    <w:numId w:val="86"/>
                  </w:numPr>
                  <w:spacing w:line="240" w:lineRule="auto"/>
                  <w:ind w:left="420" w:firstLineChars="0" w:hanging="420"/>
                </w:pPr>
              </w:pPrChange>
            </w:pPr>
            <w:ins w:id="221" w:author="北京车和家" w:date="2018-12-06T17:11:00Z">
              <w:r>
                <w:rPr>
                  <w:rFonts w:hint="eastAsia"/>
                  <w:sz w:val="20"/>
                  <w:szCs w:val="20"/>
                </w:rPr>
                <w:t>更改</w:t>
              </w:r>
              <w:r w:rsidRPr="006C1F6E">
                <w:rPr>
                  <w:rFonts w:hint="eastAsia"/>
                  <w:sz w:val="20"/>
                  <w:szCs w:val="20"/>
                </w:rPr>
                <w:t>6.9.1.</w:t>
              </w:r>
              <w:r w:rsidRPr="006C1F6E">
                <w:rPr>
                  <w:rFonts w:hint="eastAsia"/>
                  <w:sz w:val="20"/>
                  <w:szCs w:val="20"/>
                </w:rPr>
                <w:tab/>
              </w:r>
              <w:r w:rsidRPr="006C1F6E">
                <w:rPr>
                  <w:rFonts w:hint="eastAsia"/>
                  <w:sz w:val="20"/>
                  <w:szCs w:val="20"/>
                </w:rPr>
                <w:t>能源模式设置及行驶路面设置</w:t>
              </w:r>
              <w:r>
                <w:rPr>
                  <w:rFonts w:hint="eastAsia"/>
                  <w:sz w:val="20"/>
                  <w:szCs w:val="20"/>
                </w:rPr>
                <w:t xml:space="preserve"> </w:t>
              </w:r>
              <w:r>
                <w:rPr>
                  <w:rFonts w:hint="eastAsia"/>
                  <w:sz w:val="20"/>
                  <w:szCs w:val="20"/>
                </w:rPr>
                <w:t>中</w:t>
              </w:r>
              <w:r>
                <w:rPr>
                  <w:rFonts w:hint="eastAsia"/>
                  <w:sz w:val="20"/>
                  <w:szCs w:val="20"/>
                </w:rPr>
                <w:t>U</w:t>
              </w:r>
              <w:r>
                <w:rPr>
                  <w:sz w:val="20"/>
                  <w:szCs w:val="20"/>
                </w:rPr>
                <w:t>I</w:t>
              </w:r>
              <w:r>
                <w:rPr>
                  <w:rFonts w:hint="eastAsia"/>
                  <w:sz w:val="20"/>
                  <w:szCs w:val="20"/>
                </w:rPr>
                <w:t>对应的信号</w:t>
              </w:r>
            </w:ins>
          </w:p>
        </w:tc>
      </w:tr>
      <w:tr w:rsidR="00FA54C7" w:rsidRPr="004510F8" w14:paraId="152E0735" w14:textId="77777777" w:rsidTr="003C623C">
        <w:trPr>
          <w:ins w:id="222" w:author="北京车和家" w:date="2018-12-28T19:08:00Z"/>
        </w:trPr>
        <w:tc>
          <w:tcPr>
            <w:tcW w:w="796" w:type="dxa"/>
          </w:tcPr>
          <w:p w14:paraId="02F60DB3" w14:textId="7EA69A41" w:rsidR="00FA54C7" w:rsidRDefault="00665D7F" w:rsidP="006C1F6E">
            <w:pPr>
              <w:rPr>
                <w:ins w:id="223" w:author="北京车和家" w:date="2018-12-28T19:08:00Z"/>
                <w:rFonts w:ascii="Microsoft YaHei UI" w:eastAsia="Microsoft YaHei UI" w:hAnsi="Microsoft YaHei UI"/>
              </w:rPr>
            </w:pPr>
            <w:ins w:id="224" w:author="北京车和家" w:date="2019-01-16T14:43:00Z">
              <w:r>
                <w:rPr>
                  <w:rFonts w:ascii="Microsoft YaHei UI" w:eastAsia="Microsoft YaHei UI" w:hAnsi="Microsoft YaHei UI" w:hint="eastAsia"/>
                </w:rPr>
                <w:t>0</w:t>
              </w:r>
              <w:r>
                <w:rPr>
                  <w:rFonts w:ascii="Microsoft YaHei UI" w:eastAsia="Microsoft YaHei UI" w:hAnsi="Microsoft YaHei UI"/>
                </w:rPr>
                <w:t>.5</w:t>
              </w:r>
            </w:ins>
          </w:p>
        </w:tc>
        <w:tc>
          <w:tcPr>
            <w:tcW w:w="1609" w:type="dxa"/>
          </w:tcPr>
          <w:p w14:paraId="34784499" w14:textId="29B647E7" w:rsidR="00FA54C7" w:rsidRDefault="00665D7F" w:rsidP="006C1F6E">
            <w:pPr>
              <w:rPr>
                <w:ins w:id="225" w:author="北京车和家" w:date="2018-12-28T19:08:00Z"/>
                <w:rFonts w:ascii="Microsoft YaHei UI" w:eastAsia="Microsoft YaHei UI" w:hAnsi="Microsoft YaHei UI"/>
              </w:rPr>
            </w:pPr>
            <w:ins w:id="226" w:author="北京车和家" w:date="2019-01-16T14:43:00Z">
              <w:r>
                <w:rPr>
                  <w:rFonts w:ascii="Microsoft YaHei UI" w:eastAsia="Microsoft YaHei UI" w:hAnsi="Microsoft YaHei UI" w:hint="eastAsia"/>
                </w:rPr>
                <w:t>2</w:t>
              </w:r>
              <w:r>
                <w:rPr>
                  <w:rFonts w:ascii="Microsoft YaHei UI" w:eastAsia="Microsoft YaHei UI" w:hAnsi="Microsoft YaHei UI"/>
                </w:rPr>
                <w:t>019.1.16</w:t>
              </w:r>
            </w:ins>
          </w:p>
        </w:tc>
        <w:tc>
          <w:tcPr>
            <w:tcW w:w="992" w:type="dxa"/>
          </w:tcPr>
          <w:p w14:paraId="04EC80BF" w14:textId="77777777" w:rsidR="00FA54C7" w:rsidRPr="004510F8" w:rsidRDefault="00FA54C7" w:rsidP="006C1F6E">
            <w:pPr>
              <w:rPr>
                <w:ins w:id="227" w:author="北京车和家" w:date="2018-12-28T19:08:00Z"/>
                <w:rFonts w:ascii="Microsoft YaHei UI" w:eastAsia="Microsoft YaHei UI" w:hAnsi="Microsoft YaHei UI"/>
              </w:rPr>
            </w:pPr>
          </w:p>
        </w:tc>
        <w:tc>
          <w:tcPr>
            <w:tcW w:w="5812" w:type="dxa"/>
          </w:tcPr>
          <w:p w14:paraId="353D008B" w14:textId="3AEA6C85" w:rsidR="0071146C" w:rsidRDefault="0071146C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28" w:author="北京车和家" w:date="2019-01-16T14:43:00Z"/>
                <w:sz w:val="20"/>
                <w:szCs w:val="20"/>
              </w:rPr>
            </w:pPr>
            <w:ins w:id="229" w:author="北京车和家" w:date="2019-01-16T14:43:00Z">
              <w:r>
                <w:rPr>
                  <w:rFonts w:hint="eastAsia"/>
                  <w:sz w:val="20"/>
                  <w:szCs w:val="20"/>
                </w:rPr>
                <w:t>修改信号，匹配</w:t>
              </w:r>
            </w:ins>
            <w:ins w:id="230" w:author="北京车和家" w:date="2019-01-16T14:44:00Z">
              <w:r>
                <w:rPr>
                  <w:rFonts w:hint="eastAsia"/>
                  <w:sz w:val="20"/>
                  <w:szCs w:val="20"/>
                </w:rPr>
                <w:t>1</w:t>
              </w:r>
              <w:r>
                <w:rPr>
                  <w:sz w:val="20"/>
                  <w:szCs w:val="20"/>
                </w:rPr>
                <w:t>.8</w:t>
              </w:r>
              <w:r>
                <w:rPr>
                  <w:rFonts w:hint="eastAsia"/>
                  <w:sz w:val="20"/>
                  <w:szCs w:val="20"/>
                </w:rPr>
                <w:t>版本矩阵</w:t>
              </w:r>
            </w:ins>
          </w:p>
          <w:p w14:paraId="1DB1385B" w14:textId="31B2D909" w:rsidR="00FA54C7" w:rsidRDefault="00FA54C7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31" w:author="北京车和家" w:date="2018-12-28T19:13:00Z"/>
                <w:sz w:val="20"/>
                <w:szCs w:val="20"/>
              </w:rPr>
            </w:pPr>
            <w:ins w:id="232" w:author="北京车和家" w:date="2018-12-28T19:08:00Z">
              <w:r>
                <w:rPr>
                  <w:rFonts w:hint="eastAsia"/>
                  <w:sz w:val="20"/>
                  <w:szCs w:val="20"/>
                </w:rPr>
                <w:t>删除</w:t>
              </w:r>
              <w:r w:rsidR="0051062A">
                <w:rPr>
                  <w:rFonts w:hint="eastAsia"/>
                  <w:sz w:val="20"/>
                  <w:szCs w:val="20"/>
                </w:rPr>
                <w:t>6</w:t>
              </w:r>
              <w:r w:rsidR="0051062A">
                <w:rPr>
                  <w:sz w:val="20"/>
                  <w:szCs w:val="20"/>
                </w:rPr>
                <w:t>.9.2</w:t>
              </w:r>
              <w:r w:rsidR="0051062A" w:rsidRPr="0051062A">
                <w:rPr>
                  <w:rFonts w:hint="eastAsia"/>
                  <w:sz w:val="20"/>
                  <w:szCs w:val="20"/>
                </w:rPr>
                <w:t>制动回收等级设置功能</w:t>
              </w:r>
            </w:ins>
          </w:p>
          <w:p w14:paraId="2E6007ED" w14:textId="77777777" w:rsidR="0051062A" w:rsidRDefault="0051062A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33" w:author="北京车和家" w:date="2018-12-28T19:13:00Z"/>
                <w:sz w:val="20"/>
                <w:szCs w:val="20"/>
              </w:rPr>
            </w:pPr>
            <w:ins w:id="234" w:author="北京车和家" w:date="2018-12-28T19:13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.13.1</w:t>
              </w:r>
              <w:r>
                <w:rPr>
                  <w:rFonts w:hint="eastAsia"/>
                  <w:sz w:val="20"/>
                  <w:szCs w:val="20"/>
                </w:rPr>
                <w:t>整车电源关闭</w:t>
              </w:r>
            </w:ins>
          </w:p>
          <w:p w14:paraId="4C82FD3C" w14:textId="2260A880" w:rsidR="0051062A" w:rsidRDefault="0051062A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35" w:author="北京车和家" w:date="2018-12-28T19:15:00Z"/>
                <w:sz w:val="20"/>
                <w:szCs w:val="20"/>
              </w:rPr>
            </w:pPr>
            <w:ins w:id="236" w:author="北京车和家" w:date="2018-12-28T19:15:00Z">
              <w:r>
                <w:rPr>
                  <w:rFonts w:hint="eastAsia"/>
                  <w:sz w:val="20"/>
                  <w:szCs w:val="20"/>
                </w:rPr>
                <w:t>删除</w:t>
              </w:r>
            </w:ins>
            <w:ins w:id="237" w:author="北京车和家" w:date="2018-12-28T19:13:00Z"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.10</w:t>
              </w:r>
              <w:r>
                <w:rPr>
                  <w:rFonts w:hint="eastAsia"/>
                  <w:sz w:val="20"/>
                  <w:szCs w:val="20"/>
                </w:rPr>
                <w:t>底盘功能</w:t>
              </w:r>
            </w:ins>
            <w:ins w:id="238" w:author="北京车和家" w:date="2018-12-28T19:14:00Z">
              <w:r>
                <w:rPr>
                  <w:rFonts w:hint="eastAsia"/>
                  <w:sz w:val="20"/>
                  <w:szCs w:val="20"/>
                </w:rPr>
                <w:t>模式选择功能下所有功能</w:t>
              </w:r>
            </w:ins>
          </w:p>
          <w:p w14:paraId="67577C9B" w14:textId="77777777" w:rsidR="0051062A" w:rsidRDefault="0051062A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39" w:author="北京车和家" w:date="2018-12-28T19:16:00Z"/>
                <w:sz w:val="20"/>
                <w:szCs w:val="20"/>
              </w:rPr>
            </w:pPr>
            <w:ins w:id="240" w:author="北京车和家" w:date="2018-12-28T19:15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.11ADAS</w:t>
              </w:r>
              <w:r>
                <w:rPr>
                  <w:rFonts w:hint="eastAsia"/>
                  <w:sz w:val="20"/>
                  <w:szCs w:val="20"/>
                </w:rPr>
                <w:t>设置功能下所有功能</w:t>
              </w:r>
            </w:ins>
          </w:p>
          <w:p w14:paraId="102DFE17" w14:textId="77777777" w:rsidR="0051062A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41" w:author="北京车和家" w:date="2018-12-28T19:20:00Z"/>
                <w:sz w:val="20"/>
                <w:szCs w:val="20"/>
              </w:rPr>
            </w:pPr>
            <w:ins w:id="242" w:author="北京车和家" w:date="2018-12-28T19:20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.3.8</w:t>
              </w:r>
              <w:r w:rsidRPr="00F817C9">
                <w:rPr>
                  <w:rFonts w:hint="eastAsia"/>
                  <w:sz w:val="20"/>
                  <w:szCs w:val="20"/>
                </w:rPr>
                <w:t>大灯高度调节功能</w:t>
              </w:r>
            </w:ins>
          </w:p>
          <w:p w14:paraId="7808B2EF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43" w:author="北京车和家" w:date="2018-12-28T19:20:00Z"/>
                <w:sz w:val="20"/>
                <w:szCs w:val="20"/>
              </w:rPr>
            </w:pPr>
            <w:ins w:id="244" w:author="北京车和家" w:date="2018-12-28T19:20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.14</w:t>
              </w:r>
              <w:r>
                <w:rPr>
                  <w:rFonts w:hint="eastAsia"/>
                  <w:sz w:val="20"/>
                  <w:szCs w:val="20"/>
                </w:rPr>
                <w:t>手动控制环视功能下所有功能</w:t>
              </w:r>
            </w:ins>
          </w:p>
          <w:p w14:paraId="7BEECEAD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45" w:author="北京车和家" w:date="2018-12-28T19:22:00Z"/>
                <w:sz w:val="20"/>
                <w:szCs w:val="20"/>
              </w:rPr>
            </w:pPr>
            <w:ins w:id="246" w:author="北京车和家" w:date="2018-12-28T19:21:00Z">
              <w:r>
                <w:rPr>
                  <w:rFonts w:hint="eastAsia"/>
                  <w:sz w:val="20"/>
                  <w:szCs w:val="20"/>
                </w:rPr>
                <w:t>删除</w:t>
              </w:r>
            </w:ins>
            <w:ins w:id="247" w:author="北京车和家" w:date="2018-12-28T19:22:00Z">
              <w:r>
                <w:rPr>
                  <w:rFonts w:hint="eastAsia"/>
                  <w:sz w:val="20"/>
                  <w:szCs w:val="20"/>
                </w:rPr>
                <w:t>6.8</w:t>
              </w:r>
              <w:r>
                <w:rPr>
                  <w:sz w:val="20"/>
                  <w:szCs w:val="20"/>
                </w:rPr>
                <w:t>.1</w:t>
              </w:r>
              <w:r>
                <w:rPr>
                  <w:rFonts w:hint="eastAsia"/>
                  <w:sz w:val="20"/>
                  <w:szCs w:val="20"/>
                </w:rPr>
                <w:t>后视镜折叠设置</w:t>
              </w:r>
            </w:ins>
          </w:p>
          <w:p w14:paraId="2BAF957B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48" w:author="北京车和家" w:date="2018-12-28T19:22:00Z"/>
                <w:sz w:val="20"/>
                <w:szCs w:val="20"/>
              </w:rPr>
            </w:pPr>
            <w:ins w:id="249" w:author="北京车和家" w:date="2018-12-28T19:22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.8.2</w:t>
              </w:r>
              <w:r>
                <w:rPr>
                  <w:rFonts w:hint="eastAsia"/>
                  <w:sz w:val="20"/>
                  <w:szCs w:val="20"/>
                </w:rPr>
                <w:t>后视镜下倾设置</w:t>
              </w:r>
            </w:ins>
          </w:p>
          <w:p w14:paraId="72852BF3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50" w:author="北京车和家" w:date="2018-12-28T19:24:00Z"/>
                <w:sz w:val="20"/>
                <w:szCs w:val="20"/>
              </w:rPr>
            </w:pPr>
            <w:ins w:id="251" w:author="北京车和家" w:date="2018-12-28T19:24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.7</w:t>
              </w:r>
              <w:r>
                <w:rPr>
                  <w:rFonts w:hint="eastAsia"/>
                  <w:sz w:val="20"/>
                  <w:szCs w:val="20"/>
                </w:rPr>
                <w:t>雨</w:t>
              </w:r>
              <w:proofErr w:type="gramStart"/>
              <w:r>
                <w:rPr>
                  <w:rFonts w:hint="eastAsia"/>
                  <w:sz w:val="20"/>
                  <w:szCs w:val="20"/>
                </w:rPr>
                <w:t>刮维护</w:t>
              </w:r>
              <w:proofErr w:type="gramEnd"/>
              <w:r>
                <w:rPr>
                  <w:rFonts w:hint="eastAsia"/>
                  <w:sz w:val="20"/>
                  <w:szCs w:val="20"/>
                </w:rPr>
                <w:t>控制功能</w:t>
              </w:r>
            </w:ins>
          </w:p>
          <w:p w14:paraId="39B507A3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52" w:author="北京车和家" w:date="2018-12-28T19:26:00Z"/>
                <w:sz w:val="20"/>
                <w:szCs w:val="20"/>
              </w:rPr>
            </w:pPr>
            <w:ins w:id="253" w:author="北京车和家" w:date="2018-12-28T19:26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.3.6</w:t>
              </w:r>
              <w:r>
                <w:rPr>
                  <w:rFonts w:hint="eastAsia"/>
                  <w:sz w:val="20"/>
                  <w:szCs w:val="20"/>
                </w:rPr>
                <w:t>氛围灯亮度调节</w:t>
              </w:r>
            </w:ins>
          </w:p>
          <w:p w14:paraId="48A47C22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54" w:author="北京车和家" w:date="2018-12-28T19:28:00Z"/>
                <w:sz w:val="20"/>
                <w:szCs w:val="20"/>
              </w:rPr>
            </w:pPr>
            <w:ins w:id="255" w:author="北京车和家" w:date="2018-12-28T19:26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.2.5</w:t>
              </w:r>
              <w:r>
                <w:rPr>
                  <w:rFonts w:hint="eastAsia"/>
                  <w:sz w:val="20"/>
                  <w:szCs w:val="20"/>
                </w:rPr>
                <w:t>迎宾座椅配置功能</w:t>
              </w:r>
            </w:ins>
          </w:p>
          <w:p w14:paraId="64107DD5" w14:textId="77777777" w:rsidR="00F817C9" w:rsidRDefault="00F817C9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56" w:author="北京车和家" w:date="2018-12-28T19:30:00Z"/>
                <w:sz w:val="20"/>
                <w:szCs w:val="20"/>
              </w:rPr>
            </w:pPr>
            <w:ins w:id="257" w:author="北京车和家" w:date="2018-12-28T19:28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.2.6</w:t>
              </w:r>
              <w:r>
                <w:rPr>
                  <w:rFonts w:hint="eastAsia"/>
                  <w:sz w:val="20"/>
                  <w:szCs w:val="20"/>
                </w:rPr>
                <w:t>座椅记忆位置</w:t>
              </w:r>
            </w:ins>
            <w:ins w:id="258" w:author="北京车和家" w:date="2018-12-28T19:29:00Z">
              <w:r>
                <w:rPr>
                  <w:rFonts w:hint="eastAsia"/>
                  <w:sz w:val="20"/>
                  <w:szCs w:val="20"/>
                </w:rPr>
                <w:t>及调出功能</w:t>
              </w:r>
            </w:ins>
          </w:p>
          <w:p w14:paraId="45BCA888" w14:textId="0EB5F23C" w:rsidR="00791B63" w:rsidRPr="00CB0973" w:rsidRDefault="00F817C9" w:rsidP="00CB0973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59" w:author="北京车和家" w:date="2018-12-29T18:07:00Z"/>
                <w:sz w:val="20"/>
                <w:szCs w:val="20"/>
              </w:rPr>
            </w:pPr>
            <w:ins w:id="260" w:author="北京车和家" w:date="2018-12-28T19:30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.16</w:t>
              </w:r>
              <w:r w:rsidR="00456D11">
                <w:rPr>
                  <w:rFonts w:hint="eastAsia"/>
                  <w:sz w:val="20"/>
                  <w:szCs w:val="20"/>
                </w:rPr>
                <w:t>充电管理全部功能</w:t>
              </w:r>
            </w:ins>
          </w:p>
          <w:p w14:paraId="2130D763" w14:textId="3346C0A2" w:rsidR="00791B63" w:rsidRDefault="00791B63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61" w:author="北京车和家" w:date="2018-12-29T18:08:00Z"/>
                <w:sz w:val="20"/>
                <w:szCs w:val="20"/>
              </w:rPr>
            </w:pPr>
            <w:ins w:id="262" w:author="北京车和家" w:date="2018-12-29T18:07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.5.2</w:t>
              </w:r>
            </w:ins>
            <w:ins w:id="263" w:author="北京车和家" w:date="2018-12-29T18:08:00Z">
              <w:r>
                <w:rPr>
                  <w:rFonts w:hint="eastAsia"/>
                  <w:sz w:val="20"/>
                  <w:szCs w:val="20"/>
                </w:rPr>
                <w:t>尾门自定义设置</w:t>
              </w:r>
            </w:ins>
          </w:p>
          <w:p w14:paraId="3C58C50B" w14:textId="780AD498" w:rsidR="00791B63" w:rsidRDefault="00562014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64" w:author="北京车和家" w:date="2018-12-29T18:08:00Z"/>
                <w:sz w:val="20"/>
                <w:szCs w:val="20"/>
              </w:rPr>
            </w:pPr>
            <w:ins w:id="265" w:author="北京车和家" w:date="2018-12-29T18:08:00Z">
              <w:r>
                <w:rPr>
                  <w:rFonts w:hint="eastAsia"/>
                  <w:sz w:val="20"/>
                  <w:szCs w:val="20"/>
                </w:rPr>
                <w:t>删除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.17</w:t>
              </w:r>
              <w:r>
                <w:rPr>
                  <w:rFonts w:hint="eastAsia"/>
                  <w:sz w:val="20"/>
                  <w:szCs w:val="20"/>
                </w:rPr>
                <w:t>低速行人警示音暂停</w:t>
              </w:r>
            </w:ins>
          </w:p>
          <w:p w14:paraId="528AB58B" w14:textId="1D3103EA" w:rsidR="00562014" w:rsidRDefault="00562014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66" w:author="北京车和家" w:date="2018-12-29T18:08:00Z"/>
                <w:sz w:val="20"/>
                <w:szCs w:val="20"/>
              </w:rPr>
            </w:pPr>
            <w:ins w:id="267" w:author="北京车和家" w:date="2018-12-29T18:08:00Z">
              <w:r>
                <w:rPr>
                  <w:rFonts w:hint="eastAsia"/>
                  <w:sz w:val="20"/>
                  <w:szCs w:val="20"/>
                </w:rPr>
                <w:t>增加</w:t>
              </w:r>
              <w:proofErr w:type="gramStart"/>
              <w:r>
                <w:rPr>
                  <w:rFonts w:hint="eastAsia"/>
                  <w:sz w:val="20"/>
                  <w:szCs w:val="20"/>
                </w:rPr>
                <w:t>增程器关闭</w:t>
              </w:r>
              <w:proofErr w:type="gramEnd"/>
              <w:r>
                <w:rPr>
                  <w:rFonts w:hint="eastAsia"/>
                  <w:sz w:val="20"/>
                  <w:szCs w:val="20"/>
                </w:rPr>
                <w:t>状态（不进行设置，只进行状态显示）</w:t>
              </w:r>
            </w:ins>
          </w:p>
          <w:p w14:paraId="7C6FE752" w14:textId="1DBD2F1B" w:rsidR="00562014" w:rsidRDefault="00562014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68" w:author="北京车和家" w:date="2018-12-28T19:31:00Z"/>
                <w:sz w:val="20"/>
                <w:szCs w:val="20"/>
              </w:rPr>
            </w:pPr>
            <w:ins w:id="269" w:author="北京车和家" w:date="2018-12-29T18:09:00Z">
              <w:r>
                <w:rPr>
                  <w:rFonts w:hint="eastAsia"/>
                  <w:sz w:val="20"/>
                  <w:szCs w:val="20"/>
                </w:rPr>
                <w:t>增加空调屏全局手势</w:t>
              </w:r>
            </w:ins>
          </w:p>
          <w:p w14:paraId="754DE210" w14:textId="77777777" w:rsidR="00456D11" w:rsidRDefault="00456D11" w:rsidP="00FA54C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70" w:author="北京车和家" w:date="2018-12-28T19:40:00Z"/>
                <w:sz w:val="20"/>
                <w:szCs w:val="20"/>
              </w:rPr>
            </w:pPr>
            <w:ins w:id="271" w:author="北京车和家" w:date="2018-12-28T19:31:00Z">
              <w:r>
                <w:rPr>
                  <w:rFonts w:hint="eastAsia"/>
                  <w:sz w:val="20"/>
                  <w:szCs w:val="20"/>
                </w:rPr>
                <w:t>更改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.9.1</w:t>
              </w:r>
              <w:r>
                <w:rPr>
                  <w:rFonts w:hint="eastAsia"/>
                  <w:sz w:val="20"/>
                  <w:szCs w:val="20"/>
                </w:rPr>
                <w:t>能源模式设置及行驶路面设置，</w:t>
              </w:r>
              <w:r w:rsidRPr="00456D11">
                <w:rPr>
                  <w:sz w:val="20"/>
                  <w:szCs w:val="20"/>
                </w:rPr>
                <w:t></w:t>
              </w:r>
              <w:r w:rsidRPr="00456D11">
                <w:rPr>
                  <w:sz w:val="20"/>
                  <w:szCs w:val="20"/>
                </w:rPr>
                <w:tab/>
              </w:r>
            </w:ins>
          </w:p>
          <w:p w14:paraId="65512863" w14:textId="77777777" w:rsidR="00456D11" w:rsidRDefault="00456D11">
            <w:pPr>
              <w:pStyle w:val="HR"/>
              <w:spacing w:line="240" w:lineRule="auto"/>
              <w:ind w:left="420" w:firstLineChars="0" w:firstLine="0"/>
              <w:rPr>
                <w:ins w:id="272" w:author="北京车和家" w:date="2018-12-29T15:53:00Z"/>
                <w:sz w:val="20"/>
                <w:szCs w:val="20"/>
              </w:rPr>
            </w:pPr>
            <w:ins w:id="273" w:author="北京车和家" w:date="2018-12-28T19:31:00Z">
              <w:r w:rsidRPr="00456D11">
                <w:rPr>
                  <w:rFonts w:hint="eastAsia"/>
                  <w:sz w:val="20"/>
                  <w:szCs w:val="20"/>
                </w:rPr>
                <w:t>驾驶模式改为</w:t>
              </w:r>
              <w:r w:rsidRPr="00456D11">
                <w:rPr>
                  <w:sz w:val="20"/>
                  <w:szCs w:val="20"/>
                </w:rPr>
                <w:t>6</w:t>
              </w:r>
              <w:r w:rsidRPr="00456D11">
                <w:rPr>
                  <w:rFonts w:hint="eastAsia"/>
                  <w:sz w:val="20"/>
                  <w:szCs w:val="20"/>
                </w:rPr>
                <w:t>类驾驶模式操作入口，信号待变更</w:t>
              </w:r>
            </w:ins>
            <w:ins w:id="274" w:author="北京车和家" w:date="2018-12-28T19:32:00Z">
              <w:r>
                <w:rPr>
                  <w:rFonts w:hint="eastAsia"/>
                  <w:sz w:val="20"/>
                  <w:szCs w:val="20"/>
                </w:rPr>
                <w:t>，</w:t>
              </w:r>
              <w:r w:rsidRPr="00456D11">
                <w:rPr>
                  <w:sz w:val="20"/>
                  <w:szCs w:val="20"/>
                </w:rPr>
                <w:t></w:t>
              </w:r>
              <w:r w:rsidRPr="00456D11">
                <w:rPr>
                  <w:sz w:val="20"/>
                  <w:szCs w:val="20"/>
                </w:rPr>
                <w:tab/>
              </w:r>
              <w:r w:rsidRPr="00456D11">
                <w:rPr>
                  <w:rFonts w:hint="eastAsia"/>
                  <w:sz w:val="20"/>
                  <w:szCs w:val="20"/>
                </w:rPr>
                <w:t>特殊路况即为：湿滑路面、陡坡缓降；无信号变更</w:t>
              </w:r>
            </w:ins>
          </w:p>
          <w:p w14:paraId="41656A61" w14:textId="77777777" w:rsidR="00BC3687" w:rsidRDefault="00BC368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75" w:author="Yucheng Ma" w:date="2019-01-08T14:10:00Z"/>
                <w:sz w:val="20"/>
                <w:szCs w:val="20"/>
              </w:rPr>
              <w:pPrChange w:id="276" w:author="北京车和家" w:date="2018-12-29T15:53:00Z">
                <w:pPr>
                  <w:pStyle w:val="HR"/>
                  <w:numPr>
                    <w:numId w:val="94"/>
                  </w:numPr>
                  <w:spacing w:line="240" w:lineRule="auto"/>
                  <w:ind w:left="420" w:firstLineChars="0" w:hanging="420"/>
                </w:pPr>
              </w:pPrChange>
            </w:pPr>
            <w:ins w:id="277" w:author="北京车和家" w:date="2018-12-29T15:53:00Z">
              <w:r>
                <w:rPr>
                  <w:rFonts w:hint="eastAsia"/>
                  <w:sz w:val="20"/>
                  <w:szCs w:val="20"/>
                </w:rPr>
                <w:t>更改</w:t>
              </w:r>
            </w:ins>
            <w:ins w:id="278" w:author="北京车和家" w:date="2018-12-29T15:54:00Z"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.1.1</w:t>
              </w:r>
              <w:r>
                <w:rPr>
                  <w:rFonts w:hint="eastAsia"/>
                  <w:sz w:val="20"/>
                  <w:szCs w:val="20"/>
                </w:rPr>
                <w:t>内外循环功能信号定义，和判断逻辑，</w:t>
              </w:r>
            </w:ins>
            <w:ins w:id="279" w:author="北京车和家" w:date="2018-12-29T15:55:00Z">
              <w:r>
                <w:rPr>
                  <w:rFonts w:hint="eastAsia"/>
                  <w:sz w:val="20"/>
                  <w:szCs w:val="20"/>
                </w:rPr>
                <w:t>将</w:t>
              </w:r>
            </w:ins>
            <w:ins w:id="280" w:author="北京车和家" w:date="2018-12-29T16:08:00Z">
              <w:r w:rsidR="00583890">
                <w:rPr>
                  <w:rFonts w:hint="eastAsia"/>
                  <w:sz w:val="20"/>
                  <w:szCs w:val="20"/>
                </w:rPr>
                <w:t>点击</w:t>
              </w:r>
            </w:ins>
            <w:ins w:id="281" w:author="北京车和家" w:date="2018-12-29T15:55:00Z">
              <w:r>
                <w:rPr>
                  <w:rFonts w:hint="eastAsia"/>
                  <w:sz w:val="20"/>
                  <w:szCs w:val="20"/>
                </w:rPr>
                <w:t>发送</w:t>
              </w:r>
              <w:r>
                <w:rPr>
                  <w:rFonts w:hint="eastAsia"/>
                  <w:sz w:val="20"/>
                  <w:szCs w:val="20"/>
                </w:rPr>
                <w:t>press</w:t>
              </w:r>
            </w:ins>
            <w:ins w:id="282" w:author="北京车和家" w:date="2018-12-29T16:08:00Z">
              <w:r w:rsidR="00583890">
                <w:rPr>
                  <w:sz w:val="20"/>
                  <w:szCs w:val="20"/>
                </w:rPr>
                <w:t>ed</w:t>
              </w:r>
            </w:ins>
            <w:ins w:id="283" w:author="北京车和家" w:date="2018-12-29T15:55:00Z">
              <w:r>
                <w:rPr>
                  <w:rFonts w:hint="eastAsia"/>
                  <w:sz w:val="20"/>
                  <w:szCs w:val="20"/>
                </w:rPr>
                <w:t>改为点击不同循环模式下发对应信号</w:t>
              </w:r>
            </w:ins>
          </w:p>
          <w:p w14:paraId="3DD42D03" w14:textId="77777777" w:rsidR="005C2BAE" w:rsidRDefault="005C2BAE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84" w:author="北京车和家" w:date="2019-01-15T16:24:00Z"/>
                <w:sz w:val="20"/>
                <w:szCs w:val="20"/>
              </w:rPr>
            </w:pPr>
            <w:ins w:id="285" w:author="Yucheng Ma" w:date="2019-01-08T14:11:00Z">
              <w:r>
                <w:rPr>
                  <w:rFonts w:hint="eastAsia"/>
                  <w:sz w:val="20"/>
                  <w:szCs w:val="20"/>
                </w:rPr>
                <w:t>恢复</w:t>
              </w:r>
              <w:r>
                <w:rPr>
                  <w:rFonts w:hint="eastAsia"/>
                  <w:sz w:val="20"/>
                  <w:szCs w:val="20"/>
                </w:rPr>
                <w:t>6.3.6</w:t>
              </w:r>
              <w:r>
                <w:rPr>
                  <w:rFonts w:hint="eastAsia"/>
                  <w:sz w:val="20"/>
                  <w:szCs w:val="20"/>
                </w:rPr>
                <w:t>氛围灯</w:t>
              </w:r>
              <w:r>
                <w:rPr>
                  <w:sz w:val="20"/>
                  <w:szCs w:val="20"/>
                </w:rPr>
                <w:t>功能，修改</w:t>
              </w:r>
              <w:r>
                <w:rPr>
                  <w:rFonts w:hint="eastAsia"/>
                  <w:sz w:val="20"/>
                  <w:szCs w:val="20"/>
                </w:rPr>
                <w:t>控制逻辑。</w:t>
              </w:r>
            </w:ins>
          </w:p>
          <w:p w14:paraId="0013DDBB" w14:textId="39BEBC6D" w:rsidR="003D3747" w:rsidRPr="003D3747" w:rsidRDefault="003D3747">
            <w:pPr>
              <w:pStyle w:val="HR"/>
              <w:numPr>
                <w:ilvl w:val="0"/>
                <w:numId w:val="95"/>
              </w:numPr>
              <w:spacing w:line="240" w:lineRule="auto"/>
              <w:ind w:firstLineChars="0"/>
              <w:rPr>
                <w:ins w:id="286" w:author="北京车和家" w:date="2018-12-28T19:08:00Z"/>
                <w:sz w:val="20"/>
                <w:szCs w:val="20"/>
              </w:rPr>
              <w:pPrChange w:id="287" w:author="北京车和家" w:date="2019-01-15T16:25:00Z">
                <w:pPr>
                  <w:pStyle w:val="HR"/>
                  <w:numPr>
                    <w:numId w:val="94"/>
                  </w:numPr>
                  <w:spacing w:line="240" w:lineRule="auto"/>
                  <w:ind w:left="420" w:firstLineChars="0" w:hanging="420"/>
                </w:pPr>
              </w:pPrChange>
            </w:pPr>
            <w:ins w:id="288" w:author="北京车和家" w:date="2019-01-15T16:25:00Z">
              <w:r>
                <w:rPr>
                  <w:rFonts w:hint="eastAsia"/>
                  <w:sz w:val="20"/>
                  <w:szCs w:val="20"/>
                </w:rPr>
                <w:t>增加</w:t>
              </w:r>
            </w:ins>
            <w:ins w:id="289" w:author="北京车和家" w:date="2019-01-15T16:28:00Z">
              <w:r w:rsidR="00A37DFD">
                <w:rPr>
                  <w:rFonts w:hint="eastAsia"/>
                  <w:sz w:val="20"/>
                  <w:szCs w:val="20"/>
                </w:rPr>
                <w:t>6</w:t>
              </w:r>
              <w:r w:rsidR="00A37DFD">
                <w:rPr>
                  <w:sz w:val="20"/>
                  <w:szCs w:val="20"/>
                </w:rPr>
                <w:t xml:space="preserve">.4.6 </w:t>
              </w:r>
            </w:ins>
            <w:ins w:id="290" w:author="北京车和家" w:date="2019-01-15T16:25:00Z">
              <w:r>
                <w:rPr>
                  <w:rFonts w:hint="eastAsia"/>
                  <w:sz w:val="20"/>
                  <w:szCs w:val="20"/>
                </w:rPr>
                <w:t>A</w:t>
              </w:r>
              <w:r>
                <w:rPr>
                  <w:sz w:val="20"/>
                  <w:szCs w:val="20"/>
                </w:rPr>
                <w:t>CC</w:t>
              </w:r>
              <w:r>
                <w:rPr>
                  <w:rFonts w:hint="eastAsia"/>
                  <w:sz w:val="20"/>
                  <w:szCs w:val="20"/>
                </w:rPr>
                <w:t>模式下门开提示（信号逻辑同</w:t>
              </w:r>
              <w:r>
                <w:rPr>
                  <w:rFonts w:hint="eastAsia"/>
                  <w:sz w:val="20"/>
                  <w:szCs w:val="20"/>
                </w:rPr>
                <w:t>I</w:t>
              </w:r>
              <w:r>
                <w:rPr>
                  <w:sz w:val="20"/>
                  <w:szCs w:val="20"/>
                </w:rPr>
                <w:t>PC</w:t>
              </w:r>
              <w:r>
                <w:rPr>
                  <w:rFonts w:hint="eastAsia"/>
                  <w:sz w:val="20"/>
                  <w:szCs w:val="20"/>
                </w:rPr>
                <w:t>，参考</w:t>
              </w:r>
              <w:r>
                <w:rPr>
                  <w:rFonts w:hint="eastAsia"/>
                  <w:sz w:val="20"/>
                  <w:szCs w:val="20"/>
                </w:rPr>
                <w:t>I</w:t>
              </w:r>
              <w:r>
                <w:rPr>
                  <w:sz w:val="20"/>
                  <w:szCs w:val="20"/>
                </w:rPr>
                <w:t>PC</w:t>
              </w:r>
              <w:r>
                <w:rPr>
                  <w:rFonts w:hint="eastAsia"/>
                  <w:sz w:val="20"/>
                  <w:szCs w:val="20"/>
                </w:rPr>
                <w:t>功能规范定义）</w:t>
              </w:r>
            </w:ins>
          </w:p>
        </w:tc>
      </w:tr>
      <w:tr w:rsidR="00630862" w:rsidRPr="004510F8" w14:paraId="1337305F" w14:textId="77777777" w:rsidTr="003C623C">
        <w:trPr>
          <w:ins w:id="291" w:author="北京车和家" w:date="2019-01-21T20:14:00Z"/>
        </w:trPr>
        <w:tc>
          <w:tcPr>
            <w:tcW w:w="796" w:type="dxa"/>
          </w:tcPr>
          <w:p w14:paraId="7B0B96EC" w14:textId="374339F6" w:rsidR="00630862" w:rsidRDefault="00630862" w:rsidP="006C1F6E">
            <w:pPr>
              <w:rPr>
                <w:ins w:id="292" w:author="北京车和家" w:date="2019-01-21T20:14:00Z"/>
                <w:rFonts w:ascii="Microsoft YaHei UI" w:eastAsia="Microsoft YaHei UI" w:hAnsi="Microsoft YaHei UI"/>
              </w:rPr>
            </w:pPr>
            <w:ins w:id="293" w:author="北京车和家" w:date="2019-01-21T20:15:00Z">
              <w:r>
                <w:rPr>
                  <w:rFonts w:ascii="Microsoft YaHei UI" w:eastAsia="Microsoft YaHei UI" w:hAnsi="Microsoft YaHei UI" w:hint="eastAsia"/>
                </w:rPr>
                <w:t>0</w:t>
              </w:r>
              <w:r>
                <w:rPr>
                  <w:rFonts w:ascii="Microsoft YaHei UI" w:eastAsia="Microsoft YaHei UI" w:hAnsi="Microsoft YaHei UI"/>
                </w:rPr>
                <w:t>.6</w:t>
              </w:r>
            </w:ins>
          </w:p>
        </w:tc>
        <w:tc>
          <w:tcPr>
            <w:tcW w:w="1609" w:type="dxa"/>
          </w:tcPr>
          <w:p w14:paraId="06A9DBA4" w14:textId="77777777" w:rsidR="00630862" w:rsidRDefault="00630862" w:rsidP="006C1F6E">
            <w:pPr>
              <w:rPr>
                <w:ins w:id="294" w:author="北京车和家" w:date="2019-01-21T20:14:00Z"/>
                <w:rFonts w:ascii="Microsoft YaHei UI" w:eastAsia="Microsoft YaHei UI" w:hAnsi="Microsoft YaHei UI"/>
              </w:rPr>
            </w:pPr>
          </w:p>
        </w:tc>
        <w:tc>
          <w:tcPr>
            <w:tcW w:w="992" w:type="dxa"/>
          </w:tcPr>
          <w:p w14:paraId="3D5BD874" w14:textId="77777777" w:rsidR="00630862" w:rsidRPr="004510F8" w:rsidRDefault="00630862" w:rsidP="006C1F6E">
            <w:pPr>
              <w:rPr>
                <w:ins w:id="295" w:author="北京车和家" w:date="2019-01-21T20:14:00Z"/>
                <w:rFonts w:ascii="Microsoft YaHei UI" w:eastAsia="Microsoft YaHei UI" w:hAnsi="Microsoft YaHei UI"/>
              </w:rPr>
            </w:pPr>
          </w:p>
        </w:tc>
        <w:tc>
          <w:tcPr>
            <w:tcW w:w="5812" w:type="dxa"/>
          </w:tcPr>
          <w:p w14:paraId="395417DB" w14:textId="7B8645AB" w:rsidR="00630862" w:rsidRPr="00630862" w:rsidRDefault="00630862" w:rsidP="00630862">
            <w:pPr>
              <w:pStyle w:val="af5"/>
              <w:numPr>
                <w:ilvl w:val="0"/>
                <w:numId w:val="99"/>
              </w:numPr>
              <w:ind w:firstLineChars="0"/>
              <w:rPr>
                <w:ins w:id="296" w:author="北京车和家" w:date="2019-01-21T20:14:00Z"/>
                <w:rFonts w:ascii="CG Times (W1)" w:hAnsi="CG Times (W1)"/>
                <w:kern w:val="2"/>
                <w:szCs w:val="20"/>
              </w:rPr>
            </w:pPr>
            <w:ins w:id="297" w:author="北京车和家" w:date="2019-01-21T20:17:00Z">
              <w:r>
                <w:rPr>
                  <w:rFonts w:ascii="CG Times (W1)" w:hAnsi="CG Times (W1)" w:hint="eastAsia"/>
                  <w:kern w:val="2"/>
                  <w:szCs w:val="20"/>
                </w:rPr>
                <w:t>更新</w:t>
              </w:r>
              <w:r>
                <w:rPr>
                  <w:rFonts w:ascii="CG Times (W1)" w:hAnsi="CG Times (W1)" w:hint="eastAsia"/>
                  <w:kern w:val="2"/>
                  <w:szCs w:val="20"/>
                </w:rPr>
                <w:t>6</w:t>
              </w:r>
              <w:r>
                <w:rPr>
                  <w:rFonts w:ascii="CG Times (W1)" w:hAnsi="CG Times (W1)"/>
                  <w:kern w:val="2"/>
                  <w:szCs w:val="20"/>
                </w:rPr>
                <w:t>.9.1</w:t>
              </w:r>
            </w:ins>
            <w:ins w:id="298" w:author="北京车和家" w:date="2019-01-21T20:14:00Z">
              <w:r w:rsidRPr="00630862">
                <w:rPr>
                  <w:rFonts w:ascii="CG Times (W1)" w:hAnsi="CG Times (W1)" w:hint="eastAsia"/>
                  <w:kern w:val="2"/>
                  <w:szCs w:val="20"/>
                </w:rPr>
                <w:t>驾驶模式设置及行驶路面设置</w:t>
              </w:r>
            </w:ins>
            <w:ins w:id="299" w:author="北京车和家" w:date="2019-01-21T20:17:00Z">
              <w:r>
                <w:rPr>
                  <w:rFonts w:ascii="CG Times (W1)" w:hAnsi="CG Times (W1)" w:hint="eastAsia"/>
                  <w:kern w:val="2"/>
                  <w:szCs w:val="20"/>
                </w:rPr>
                <w:t>逻辑描述</w:t>
              </w:r>
            </w:ins>
          </w:p>
          <w:p w14:paraId="078BA4A0" w14:textId="3ED66F9D" w:rsidR="00630862" w:rsidRDefault="002A6533">
            <w:pPr>
              <w:pStyle w:val="HR"/>
              <w:numPr>
                <w:ilvl w:val="0"/>
                <w:numId w:val="99"/>
              </w:numPr>
              <w:spacing w:line="240" w:lineRule="auto"/>
              <w:ind w:firstLineChars="0"/>
              <w:rPr>
                <w:ins w:id="300" w:author="北京车和家" w:date="2019-01-21T20:14:00Z"/>
                <w:sz w:val="20"/>
                <w:szCs w:val="20"/>
              </w:rPr>
              <w:pPrChange w:id="301" w:author="北京车和家" w:date="2019-01-21T20:14:00Z">
                <w:pPr>
                  <w:pStyle w:val="HR"/>
                  <w:numPr>
                    <w:numId w:val="95"/>
                  </w:numPr>
                  <w:spacing w:line="240" w:lineRule="auto"/>
                  <w:ind w:left="420" w:firstLineChars="0" w:hanging="420"/>
                </w:pPr>
              </w:pPrChange>
            </w:pPr>
            <w:ins w:id="302" w:author="北京车和家" w:date="2019-01-21T20:48:00Z">
              <w:r>
                <w:rPr>
                  <w:rFonts w:hint="eastAsia"/>
                  <w:sz w:val="20"/>
                  <w:szCs w:val="20"/>
                </w:rPr>
                <w:t>增加</w:t>
              </w:r>
              <w:r>
                <w:rPr>
                  <w:rFonts w:hint="eastAsia"/>
                  <w:sz w:val="20"/>
                  <w:szCs w:val="20"/>
                </w:rPr>
                <w:t>6</w:t>
              </w:r>
              <w:r>
                <w:rPr>
                  <w:sz w:val="20"/>
                  <w:szCs w:val="20"/>
                </w:rPr>
                <w:t>.3.13</w:t>
              </w:r>
              <w:r w:rsidRPr="002A6533">
                <w:rPr>
                  <w:rFonts w:hint="eastAsia"/>
                  <w:sz w:val="20"/>
                  <w:szCs w:val="20"/>
                </w:rPr>
                <w:t>灯光开启关闭状态（车辆模型显示用）</w:t>
              </w:r>
            </w:ins>
          </w:p>
        </w:tc>
      </w:tr>
    </w:tbl>
    <w:p w14:paraId="3CCAB9CF" w14:textId="77777777" w:rsidR="00FA74A8" w:rsidRPr="004510F8" w:rsidRDefault="002B4579" w:rsidP="008E04DA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bookmarkStart w:id="303" w:name="_Toc424366110"/>
      <w:bookmarkStart w:id="304" w:name="_Toc424367886"/>
      <w:bookmarkStart w:id="305" w:name="_Toc424375702"/>
      <w:r w:rsidRPr="004510F8">
        <w:rPr>
          <w:rFonts w:ascii="Microsoft YaHei UI" w:eastAsia="Microsoft YaHei UI" w:hAnsi="Microsoft YaHei UI" w:cs="Arial"/>
        </w:rPr>
        <w:br w:type="page"/>
      </w:r>
      <w:bookmarkStart w:id="306" w:name="_Toc532203270"/>
      <w:bookmarkEnd w:id="303"/>
      <w:bookmarkEnd w:id="304"/>
      <w:bookmarkEnd w:id="305"/>
      <w:r w:rsidR="009A13B5" w:rsidRPr="004510F8">
        <w:rPr>
          <w:rFonts w:ascii="Microsoft YaHei UI" w:eastAsia="Microsoft YaHei UI" w:hAnsi="Microsoft YaHei UI" w:cs="Arial"/>
        </w:rPr>
        <w:lastRenderedPageBreak/>
        <w:t>目录</w:t>
      </w:r>
      <w:bookmarkEnd w:id="306"/>
    </w:p>
    <w:bookmarkStart w:id="307" w:name="_Toc424366111"/>
    <w:bookmarkStart w:id="308" w:name="_Toc424367887"/>
    <w:bookmarkStart w:id="309" w:name="_Toc424375703"/>
    <w:p w14:paraId="38C53FA3" w14:textId="5EB8BF94" w:rsidR="005249D0" w:rsidRDefault="00D14F32">
      <w:pPr>
        <w:pStyle w:val="TOC1"/>
        <w:tabs>
          <w:tab w:val="left" w:pos="390"/>
        </w:tabs>
        <w:rPr>
          <w:ins w:id="310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4510F8">
        <w:rPr>
          <w:rFonts w:ascii="Microsoft YaHei UI" w:eastAsia="Microsoft YaHei UI" w:hAnsi="Microsoft YaHei UI" w:cs="Arial"/>
        </w:rPr>
        <w:fldChar w:fldCharType="begin"/>
      </w:r>
      <w:r w:rsidRPr="004510F8">
        <w:rPr>
          <w:rFonts w:ascii="Microsoft YaHei UI" w:eastAsia="Microsoft YaHei UI" w:hAnsi="Microsoft YaHei UI" w:cs="Arial"/>
        </w:rPr>
        <w:instrText xml:space="preserve"> TOC \o "1-5" </w:instrText>
      </w:r>
      <w:r w:rsidRPr="004510F8">
        <w:rPr>
          <w:rFonts w:ascii="Microsoft YaHei UI" w:eastAsia="Microsoft YaHei UI" w:hAnsi="Microsoft YaHei UI" w:cs="Arial"/>
        </w:rPr>
        <w:fldChar w:fldCharType="separate"/>
      </w:r>
      <w:ins w:id="311" w:author="北京车和家" w:date="2018-12-10T11:03:00Z">
        <w:r w:rsidR="005249D0" w:rsidRPr="00043F82">
          <w:rPr>
            <w:rFonts w:ascii="Microsoft YaHei UI" w:eastAsia="Microsoft YaHei UI" w:hAnsi="Microsoft YaHei UI" w:cs="Arial"/>
          </w:rPr>
          <w:t>1.</w:t>
        </w:r>
        <w:r w:rsidR="005249D0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5249D0" w:rsidRPr="00043F82">
          <w:rPr>
            <w:rFonts w:ascii="Microsoft YaHei UI" w:eastAsia="Microsoft YaHei UI" w:hAnsi="Microsoft YaHei UI" w:cs="Arial"/>
          </w:rPr>
          <w:t>变更记录</w:t>
        </w:r>
        <w:r w:rsidR="005249D0">
          <w:tab/>
        </w:r>
        <w:r w:rsidR="005249D0">
          <w:fldChar w:fldCharType="begin"/>
        </w:r>
        <w:r w:rsidR="005249D0">
          <w:instrText xml:space="preserve"> PAGEREF _Toc532203269 \h </w:instrText>
        </w:r>
      </w:ins>
      <w:r w:rsidR="005249D0">
        <w:fldChar w:fldCharType="separate"/>
      </w:r>
      <w:ins w:id="312" w:author="北京车和家" w:date="2018-12-10T11:04:00Z">
        <w:r w:rsidR="00C67E51">
          <w:t>2</w:t>
        </w:r>
      </w:ins>
      <w:ins w:id="313" w:author="北京车和家" w:date="2018-12-10T11:03:00Z">
        <w:r w:rsidR="005249D0">
          <w:fldChar w:fldCharType="end"/>
        </w:r>
      </w:ins>
    </w:p>
    <w:p w14:paraId="02273513" w14:textId="730BFF08" w:rsidR="005249D0" w:rsidRDefault="005249D0">
      <w:pPr>
        <w:pStyle w:val="TOC1"/>
        <w:tabs>
          <w:tab w:val="left" w:pos="390"/>
        </w:tabs>
        <w:rPr>
          <w:ins w:id="314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315" w:author="北京车和家" w:date="2018-12-10T11:03:00Z">
        <w:r w:rsidRPr="00043F82">
          <w:rPr>
            <w:rFonts w:ascii="Microsoft YaHei UI" w:eastAsia="Microsoft YaHei UI" w:hAnsi="Microsoft YaHei UI"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目录</w:t>
        </w:r>
        <w:r>
          <w:tab/>
        </w:r>
        <w:r>
          <w:fldChar w:fldCharType="begin"/>
        </w:r>
        <w:r>
          <w:instrText xml:space="preserve"> PAGEREF _Toc532203270 \h </w:instrText>
        </w:r>
      </w:ins>
      <w:r>
        <w:fldChar w:fldCharType="separate"/>
      </w:r>
      <w:ins w:id="316" w:author="北京车和家" w:date="2018-12-10T11:04:00Z">
        <w:r w:rsidR="00C67E51">
          <w:t>4</w:t>
        </w:r>
      </w:ins>
      <w:ins w:id="317" w:author="北京车和家" w:date="2018-12-10T11:03:00Z">
        <w:r>
          <w:fldChar w:fldCharType="end"/>
        </w:r>
      </w:ins>
    </w:p>
    <w:p w14:paraId="352BB9BF" w14:textId="7B74022D" w:rsidR="005249D0" w:rsidRDefault="005249D0">
      <w:pPr>
        <w:pStyle w:val="TOC1"/>
        <w:tabs>
          <w:tab w:val="left" w:pos="390"/>
        </w:tabs>
        <w:rPr>
          <w:ins w:id="318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319" w:author="北京车和家" w:date="2018-12-10T11:03:00Z">
        <w:r w:rsidRPr="00043F82">
          <w:rPr>
            <w:rFonts w:ascii="Microsoft YaHei UI" w:eastAsia="Microsoft YaHei UI" w:hAnsi="Microsoft YaHei UI"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缩略词</w:t>
        </w:r>
        <w:r>
          <w:tab/>
        </w:r>
        <w:r>
          <w:fldChar w:fldCharType="begin"/>
        </w:r>
        <w:r>
          <w:instrText xml:space="preserve"> PAGEREF _Toc532203271 \h </w:instrText>
        </w:r>
      </w:ins>
      <w:r>
        <w:fldChar w:fldCharType="separate"/>
      </w:r>
      <w:ins w:id="320" w:author="北京车和家" w:date="2018-12-10T11:04:00Z">
        <w:r w:rsidR="00C67E51">
          <w:t>8</w:t>
        </w:r>
      </w:ins>
      <w:ins w:id="321" w:author="北京车和家" w:date="2018-12-10T11:03:00Z">
        <w:r>
          <w:fldChar w:fldCharType="end"/>
        </w:r>
      </w:ins>
    </w:p>
    <w:p w14:paraId="6981B5CB" w14:textId="6D8813A1" w:rsidR="005249D0" w:rsidRDefault="005249D0">
      <w:pPr>
        <w:pStyle w:val="TOC1"/>
        <w:tabs>
          <w:tab w:val="left" w:pos="390"/>
        </w:tabs>
        <w:rPr>
          <w:ins w:id="322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323" w:author="北京车和家" w:date="2018-12-10T11:03:00Z">
        <w:r w:rsidRPr="00043F82">
          <w:rPr>
            <w:rFonts w:ascii="Microsoft YaHei UI" w:eastAsia="Microsoft YaHei UI" w:hAnsi="Microsoft YaHei UI" w:cs="Arial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文档概述</w:t>
        </w:r>
        <w:r>
          <w:tab/>
        </w:r>
        <w:r>
          <w:fldChar w:fldCharType="begin"/>
        </w:r>
        <w:r>
          <w:instrText xml:space="preserve"> PAGEREF _Toc532203272 \h </w:instrText>
        </w:r>
      </w:ins>
      <w:r>
        <w:fldChar w:fldCharType="separate"/>
      </w:r>
      <w:ins w:id="324" w:author="北京车和家" w:date="2018-12-10T11:04:00Z">
        <w:r w:rsidR="00C67E51">
          <w:t>10</w:t>
        </w:r>
      </w:ins>
      <w:ins w:id="325" w:author="北京车和家" w:date="2018-12-10T11:03:00Z">
        <w:r>
          <w:fldChar w:fldCharType="end"/>
        </w:r>
      </w:ins>
    </w:p>
    <w:p w14:paraId="302822AF" w14:textId="1C420EA3" w:rsidR="005249D0" w:rsidRDefault="005249D0">
      <w:pPr>
        <w:pStyle w:val="TOC2"/>
        <w:tabs>
          <w:tab w:val="left" w:pos="541"/>
        </w:tabs>
        <w:rPr>
          <w:ins w:id="326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27" w:author="北京车和家" w:date="2018-12-10T11:03:00Z">
        <w:r w:rsidRPr="00043F82">
          <w:rPr>
            <w:rFonts w:ascii="Microsoft YaHei UI" w:eastAsia="Microsoft YaHei UI" w:hAnsi="Microsoft YaHei UI" w:cs="Arial"/>
          </w:rPr>
          <w:t>4.1.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目的</w:t>
        </w:r>
        <w:r>
          <w:tab/>
        </w:r>
        <w:r>
          <w:fldChar w:fldCharType="begin"/>
        </w:r>
        <w:r>
          <w:instrText xml:space="preserve"> PAGEREF _Toc532203273 \h </w:instrText>
        </w:r>
      </w:ins>
      <w:r>
        <w:fldChar w:fldCharType="separate"/>
      </w:r>
      <w:ins w:id="328" w:author="北京车和家" w:date="2018-12-10T11:04:00Z">
        <w:r w:rsidR="00C67E51">
          <w:t>10</w:t>
        </w:r>
      </w:ins>
      <w:ins w:id="329" w:author="北京车和家" w:date="2018-12-10T11:03:00Z">
        <w:r>
          <w:fldChar w:fldCharType="end"/>
        </w:r>
      </w:ins>
    </w:p>
    <w:p w14:paraId="0EC769AC" w14:textId="60159BCA" w:rsidR="005249D0" w:rsidRDefault="005249D0">
      <w:pPr>
        <w:pStyle w:val="TOC2"/>
        <w:tabs>
          <w:tab w:val="left" w:pos="541"/>
        </w:tabs>
        <w:rPr>
          <w:ins w:id="330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31" w:author="北京车和家" w:date="2018-12-10T11:03:00Z">
        <w:r w:rsidRPr="00043F82">
          <w:rPr>
            <w:rFonts w:ascii="Microsoft YaHei UI" w:eastAsia="Microsoft YaHei UI" w:hAnsi="Microsoft YaHei UI" w:cs="Arial"/>
          </w:rPr>
          <w:t>4.2.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使用范围</w:t>
        </w:r>
        <w:r>
          <w:tab/>
        </w:r>
        <w:r>
          <w:fldChar w:fldCharType="begin"/>
        </w:r>
        <w:r>
          <w:instrText xml:space="preserve"> PAGEREF _Toc532203274 \h </w:instrText>
        </w:r>
      </w:ins>
      <w:r>
        <w:fldChar w:fldCharType="separate"/>
      </w:r>
      <w:ins w:id="332" w:author="北京车和家" w:date="2018-12-10T11:04:00Z">
        <w:r w:rsidR="00C67E51">
          <w:t>10</w:t>
        </w:r>
      </w:ins>
      <w:ins w:id="333" w:author="北京车和家" w:date="2018-12-10T11:03:00Z">
        <w:r>
          <w:fldChar w:fldCharType="end"/>
        </w:r>
      </w:ins>
    </w:p>
    <w:p w14:paraId="132D93A6" w14:textId="6E797BEE" w:rsidR="005249D0" w:rsidRDefault="005249D0">
      <w:pPr>
        <w:pStyle w:val="TOC2"/>
        <w:tabs>
          <w:tab w:val="left" w:pos="541"/>
        </w:tabs>
        <w:rPr>
          <w:ins w:id="33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35" w:author="北京车和家" w:date="2018-12-10T11:03:00Z">
        <w:r w:rsidRPr="00043F82">
          <w:rPr>
            <w:rFonts w:ascii="Microsoft YaHei UI" w:eastAsia="Microsoft YaHei UI" w:hAnsi="Microsoft YaHei UI" w:cs="Arial"/>
          </w:rPr>
          <w:t>4.3.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读者对象</w:t>
        </w:r>
        <w:r>
          <w:tab/>
        </w:r>
        <w:r>
          <w:fldChar w:fldCharType="begin"/>
        </w:r>
        <w:r>
          <w:instrText xml:space="preserve"> PAGEREF _Toc532203275 \h </w:instrText>
        </w:r>
      </w:ins>
      <w:r>
        <w:fldChar w:fldCharType="separate"/>
      </w:r>
      <w:ins w:id="336" w:author="北京车和家" w:date="2018-12-10T11:04:00Z">
        <w:r w:rsidR="00C67E51">
          <w:t>10</w:t>
        </w:r>
      </w:ins>
      <w:ins w:id="337" w:author="北京车和家" w:date="2018-12-10T11:03:00Z">
        <w:r>
          <w:fldChar w:fldCharType="end"/>
        </w:r>
      </w:ins>
    </w:p>
    <w:p w14:paraId="56860891" w14:textId="65E4D03A" w:rsidR="005249D0" w:rsidRDefault="005249D0">
      <w:pPr>
        <w:pStyle w:val="TOC2"/>
        <w:tabs>
          <w:tab w:val="left" w:pos="541"/>
        </w:tabs>
        <w:rPr>
          <w:ins w:id="338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39" w:author="北京车和家" w:date="2018-12-10T11:03:00Z">
        <w:r w:rsidRPr="00043F82">
          <w:rPr>
            <w:rFonts w:ascii="Microsoft YaHei UI" w:eastAsia="Microsoft YaHei UI" w:hAnsi="Microsoft YaHei UI" w:cs="Arial"/>
          </w:rPr>
          <w:t>4.4.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通用说明</w:t>
        </w:r>
        <w:r>
          <w:tab/>
        </w:r>
        <w:r>
          <w:fldChar w:fldCharType="begin"/>
        </w:r>
        <w:r>
          <w:instrText xml:space="preserve"> PAGEREF _Toc532203276 \h </w:instrText>
        </w:r>
      </w:ins>
      <w:r>
        <w:fldChar w:fldCharType="separate"/>
      </w:r>
      <w:ins w:id="340" w:author="北京车和家" w:date="2018-12-10T11:04:00Z">
        <w:r w:rsidR="00C67E51">
          <w:t>10</w:t>
        </w:r>
      </w:ins>
      <w:ins w:id="341" w:author="北京车和家" w:date="2018-12-10T11:03:00Z">
        <w:r>
          <w:fldChar w:fldCharType="end"/>
        </w:r>
      </w:ins>
    </w:p>
    <w:p w14:paraId="6F038488" w14:textId="44B8B72B" w:rsidR="005249D0" w:rsidRDefault="005249D0">
      <w:pPr>
        <w:pStyle w:val="TOC1"/>
        <w:tabs>
          <w:tab w:val="left" w:pos="390"/>
        </w:tabs>
        <w:rPr>
          <w:ins w:id="342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343" w:author="北京车和家" w:date="2018-12-10T11:03:00Z">
        <w:r w:rsidRPr="00043F82">
          <w:rPr>
            <w:rFonts w:ascii="Microsoft YaHei UI" w:eastAsia="Microsoft YaHei UI" w:hAnsi="Microsoft YaHei UI" w:cs="Arial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功能概述</w:t>
        </w:r>
        <w:r>
          <w:tab/>
        </w:r>
        <w:r>
          <w:fldChar w:fldCharType="begin"/>
        </w:r>
        <w:r>
          <w:instrText xml:space="preserve"> PAGEREF _Toc532203277 \h </w:instrText>
        </w:r>
      </w:ins>
      <w:r>
        <w:fldChar w:fldCharType="separate"/>
      </w:r>
      <w:ins w:id="344" w:author="北京车和家" w:date="2018-12-10T11:04:00Z">
        <w:r w:rsidR="00C67E51">
          <w:t>11</w:t>
        </w:r>
      </w:ins>
      <w:ins w:id="345" w:author="北京车和家" w:date="2018-12-10T11:03:00Z">
        <w:r>
          <w:fldChar w:fldCharType="end"/>
        </w:r>
      </w:ins>
    </w:p>
    <w:p w14:paraId="750037C9" w14:textId="2A03DE73" w:rsidR="005249D0" w:rsidRDefault="005249D0">
      <w:pPr>
        <w:pStyle w:val="TOC2"/>
        <w:tabs>
          <w:tab w:val="left" w:pos="510"/>
        </w:tabs>
        <w:rPr>
          <w:ins w:id="346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47" w:author="北京车和家" w:date="2018-12-10T11:03:00Z">
        <w:r>
          <w:t>5.1.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应用场景</w:t>
        </w:r>
        <w:r>
          <w:tab/>
        </w:r>
        <w:r>
          <w:fldChar w:fldCharType="begin"/>
        </w:r>
        <w:r>
          <w:instrText xml:space="preserve"> PAGEREF _Toc532203278 \h </w:instrText>
        </w:r>
      </w:ins>
      <w:r>
        <w:fldChar w:fldCharType="separate"/>
      </w:r>
      <w:ins w:id="348" w:author="北京车和家" w:date="2018-12-10T11:04:00Z">
        <w:r w:rsidR="00C67E51">
          <w:t>11</w:t>
        </w:r>
      </w:ins>
      <w:ins w:id="349" w:author="北京车和家" w:date="2018-12-10T11:03:00Z">
        <w:r>
          <w:fldChar w:fldCharType="end"/>
        </w:r>
      </w:ins>
    </w:p>
    <w:p w14:paraId="246906E4" w14:textId="618AA2D5" w:rsidR="005249D0" w:rsidRDefault="005249D0">
      <w:pPr>
        <w:pStyle w:val="TOC3"/>
        <w:tabs>
          <w:tab w:val="left" w:pos="660"/>
        </w:tabs>
        <w:rPr>
          <w:ins w:id="35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51" w:author="北京车和家" w:date="2018-12-10T11:03:00Z">
        <w:r>
          <w:rPr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主要功能列表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_Toc532203283 \h </w:instrText>
        </w:r>
      </w:ins>
      <w:r>
        <w:rPr>
          <w:noProof/>
        </w:rPr>
      </w:r>
      <w:r>
        <w:rPr>
          <w:noProof/>
        </w:rPr>
        <w:fldChar w:fldCharType="separate"/>
      </w:r>
      <w:ins w:id="352" w:author="北京车和家" w:date="2018-12-10T11:04:00Z">
        <w:r w:rsidR="00C67E51">
          <w:rPr>
            <w:noProof/>
          </w:rPr>
          <w:t>11</w:t>
        </w:r>
      </w:ins>
      <w:ins w:id="353" w:author="北京车和家" w:date="2018-12-10T11:03:00Z">
        <w:r>
          <w:rPr>
            <w:noProof/>
          </w:rPr>
          <w:fldChar w:fldCharType="end"/>
        </w:r>
      </w:ins>
    </w:p>
    <w:p w14:paraId="6C3A2FD1" w14:textId="71C142B2" w:rsidR="005249D0" w:rsidRDefault="005249D0">
      <w:pPr>
        <w:pStyle w:val="TOC2"/>
        <w:tabs>
          <w:tab w:val="left" w:pos="541"/>
        </w:tabs>
        <w:rPr>
          <w:ins w:id="35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355" w:author="北京车和家" w:date="2018-12-10T11:03:00Z">
        <w:r w:rsidRPr="00043F82">
          <w:rPr>
            <w:rFonts w:ascii="Microsoft YaHei UI" w:eastAsia="Microsoft YaHei UI" w:hAnsi="Microsoft YaHei UI" w:cs="Arial"/>
          </w:rPr>
          <w:t>5.2.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功能描述</w:t>
        </w:r>
        <w:r>
          <w:tab/>
        </w:r>
        <w:r>
          <w:fldChar w:fldCharType="begin"/>
        </w:r>
        <w:r>
          <w:instrText xml:space="preserve"> PAGEREF _Toc532203284 \h </w:instrText>
        </w:r>
      </w:ins>
      <w:r>
        <w:fldChar w:fldCharType="separate"/>
      </w:r>
      <w:ins w:id="356" w:author="北京车和家" w:date="2018-12-10T11:04:00Z">
        <w:r w:rsidR="00C67E51">
          <w:t>12</w:t>
        </w:r>
      </w:ins>
      <w:ins w:id="357" w:author="北京车和家" w:date="2018-12-10T11:03:00Z">
        <w:r>
          <w:fldChar w:fldCharType="end"/>
        </w:r>
      </w:ins>
    </w:p>
    <w:p w14:paraId="0F4960B6" w14:textId="17D8ACEF" w:rsidR="005249D0" w:rsidRDefault="005249D0">
      <w:pPr>
        <w:pStyle w:val="TOC3"/>
        <w:tabs>
          <w:tab w:val="left" w:pos="660"/>
        </w:tabs>
        <w:rPr>
          <w:ins w:id="35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59" w:author="北京车和家" w:date="2018-12-10T11:03:00Z">
        <w:r>
          <w:rPr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空调系统控制模块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_Toc532203285 \h </w:instrText>
        </w:r>
      </w:ins>
      <w:r>
        <w:rPr>
          <w:noProof/>
        </w:rPr>
      </w:r>
      <w:r>
        <w:rPr>
          <w:noProof/>
        </w:rPr>
        <w:fldChar w:fldCharType="separate"/>
      </w:r>
      <w:ins w:id="360" w:author="北京车和家" w:date="2018-12-10T11:04:00Z">
        <w:r w:rsidR="00C67E51">
          <w:rPr>
            <w:noProof/>
          </w:rPr>
          <w:t>12</w:t>
        </w:r>
      </w:ins>
      <w:ins w:id="361" w:author="北京车和家" w:date="2018-12-10T11:03:00Z">
        <w:r>
          <w:rPr>
            <w:noProof/>
          </w:rPr>
          <w:fldChar w:fldCharType="end"/>
        </w:r>
      </w:ins>
    </w:p>
    <w:p w14:paraId="0D0FDC4B" w14:textId="34E9AA72" w:rsidR="005249D0" w:rsidRDefault="005249D0">
      <w:pPr>
        <w:pStyle w:val="TOC3"/>
        <w:tabs>
          <w:tab w:val="left" w:pos="660"/>
        </w:tabs>
        <w:rPr>
          <w:ins w:id="36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63" w:author="北京车和家" w:date="2018-12-10T11:03:00Z">
        <w:r>
          <w:rPr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座椅系统控制模块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_Toc532203286 \h </w:instrText>
        </w:r>
      </w:ins>
      <w:r>
        <w:rPr>
          <w:noProof/>
        </w:rPr>
      </w:r>
      <w:r>
        <w:rPr>
          <w:noProof/>
        </w:rPr>
        <w:fldChar w:fldCharType="separate"/>
      </w:r>
      <w:ins w:id="364" w:author="北京车和家" w:date="2018-12-10T11:04:00Z">
        <w:r w:rsidR="00C67E51">
          <w:rPr>
            <w:noProof/>
          </w:rPr>
          <w:t>13</w:t>
        </w:r>
      </w:ins>
      <w:ins w:id="365" w:author="北京车和家" w:date="2018-12-10T11:03:00Z">
        <w:r>
          <w:rPr>
            <w:noProof/>
          </w:rPr>
          <w:fldChar w:fldCharType="end"/>
        </w:r>
      </w:ins>
    </w:p>
    <w:p w14:paraId="3482E93C" w14:textId="48B3EFF1" w:rsidR="005249D0" w:rsidRDefault="005249D0">
      <w:pPr>
        <w:pStyle w:val="TOC3"/>
        <w:tabs>
          <w:tab w:val="left" w:pos="660"/>
        </w:tabs>
        <w:rPr>
          <w:ins w:id="36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67" w:author="北京车和家" w:date="2018-12-10T11:03:00Z">
        <w:r>
          <w:rPr>
            <w:noProof/>
          </w:rPr>
          <w:t>5.2.3.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灯光系统控制模块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_Toc532203287 \h </w:instrText>
        </w:r>
      </w:ins>
      <w:r>
        <w:rPr>
          <w:noProof/>
        </w:rPr>
      </w:r>
      <w:r>
        <w:rPr>
          <w:noProof/>
        </w:rPr>
        <w:fldChar w:fldCharType="separate"/>
      </w:r>
      <w:ins w:id="368" w:author="北京车和家" w:date="2018-12-10T11:04:00Z">
        <w:r w:rsidR="00C67E51">
          <w:rPr>
            <w:noProof/>
          </w:rPr>
          <w:t>14</w:t>
        </w:r>
      </w:ins>
      <w:ins w:id="369" w:author="北京车和家" w:date="2018-12-10T11:03:00Z">
        <w:r>
          <w:rPr>
            <w:noProof/>
          </w:rPr>
          <w:fldChar w:fldCharType="end"/>
        </w:r>
      </w:ins>
    </w:p>
    <w:p w14:paraId="1D3A8149" w14:textId="001AF20E" w:rsidR="005249D0" w:rsidRDefault="005249D0">
      <w:pPr>
        <w:pStyle w:val="TOC3"/>
        <w:tabs>
          <w:tab w:val="left" w:pos="660"/>
        </w:tabs>
        <w:rPr>
          <w:ins w:id="37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71" w:author="北京车和家" w:date="2018-12-10T11:03:00Z">
        <w:r>
          <w:rPr>
            <w:noProof/>
          </w:rPr>
          <w:t>5.2.4.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中控锁控制模块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_Toc532203288 \h </w:instrText>
        </w:r>
      </w:ins>
      <w:r>
        <w:rPr>
          <w:noProof/>
        </w:rPr>
      </w:r>
      <w:r>
        <w:rPr>
          <w:noProof/>
        </w:rPr>
        <w:fldChar w:fldCharType="separate"/>
      </w:r>
      <w:ins w:id="372" w:author="北京车和家" w:date="2018-12-10T11:04:00Z">
        <w:r w:rsidR="00C67E51">
          <w:rPr>
            <w:noProof/>
          </w:rPr>
          <w:t>14</w:t>
        </w:r>
      </w:ins>
      <w:ins w:id="373" w:author="北京车和家" w:date="2018-12-10T11:03:00Z">
        <w:r>
          <w:rPr>
            <w:noProof/>
          </w:rPr>
          <w:fldChar w:fldCharType="end"/>
        </w:r>
      </w:ins>
    </w:p>
    <w:p w14:paraId="687E82DE" w14:textId="2B9F0CD7" w:rsidR="005249D0" w:rsidRDefault="005249D0">
      <w:pPr>
        <w:pStyle w:val="TOC3"/>
        <w:tabs>
          <w:tab w:val="left" w:pos="706"/>
        </w:tabs>
        <w:rPr>
          <w:ins w:id="37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75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尾门控制模块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_Toc532203289 \h </w:instrText>
        </w:r>
      </w:ins>
      <w:r>
        <w:rPr>
          <w:noProof/>
        </w:rPr>
      </w:r>
      <w:r>
        <w:rPr>
          <w:noProof/>
        </w:rPr>
        <w:fldChar w:fldCharType="separate"/>
      </w:r>
      <w:ins w:id="376" w:author="北京车和家" w:date="2018-12-10T11:04:00Z">
        <w:r w:rsidR="00C67E51">
          <w:rPr>
            <w:noProof/>
          </w:rPr>
          <w:t>14</w:t>
        </w:r>
      </w:ins>
      <w:ins w:id="377" w:author="北京车和家" w:date="2018-12-10T11:03:00Z">
        <w:r>
          <w:rPr>
            <w:noProof/>
          </w:rPr>
          <w:fldChar w:fldCharType="end"/>
        </w:r>
      </w:ins>
    </w:p>
    <w:p w14:paraId="586F6513" w14:textId="45D947E1" w:rsidR="005249D0" w:rsidRDefault="005249D0">
      <w:pPr>
        <w:pStyle w:val="TOC3"/>
        <w:tabs>
          <w:tab w:val="left" w:pos="706"/>
        </w:tabs>
        <w:rPr>
          <w:ins w:id="37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79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方向盘加热控制模块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_Toc532203290 \h </w:instrText>
        </w:r>
      </w:ins>
      <w:r>
        <w:rPr>
          <w:noProof/>
        </w:rPr>
      </w:r>
      <w:r>
        <w:rPr>
          <w:noProof/>
        </w:rPr>
        <w:fldChar w:fldCharType="separate"/>
      </w:r>
      <w:ins w:id="380" w:author="北京车和家" w:date="2018-12-10T11:04:00Z">
        <w:r w:rsidR="00C67E51">
          <w:rPr>
            <w:noProof/>
          </w:rPr>
          <w:t>14</w:t>
        </w:r>
      </w:ins>
      <w:ins w:id="381" w:author="北京车和家" w:date="2018-12-10T11:03:00Z">
        <w:r>
          <w:rPr>
            <w:noProof/>
          </w:rPr>
          <w:fldChar w:fldCharType="end"/>
        </w:r>
      </w:ins>
    </w:p>
    <w:p w14:paraId="44856F5B" w14:textId="1C27A781" w:rsidR="005249D0" w:rsidRDefault="005249D0">
      <w:pPr>
        <w:pStyle w:val="TOC3"/>
        <w:tabs>
          <w:tab w:val="left" w:pos="706"/>
        </w:tabs>
        <w:rPr>
          <w:ins w:id="38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83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雨刮维护控制模块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_Toc532203291 \h </w:instrText>
        </w:r>
      </w:ins>
      <w:r>
        <w:rPr>
          <w:noProof/>
        </w:rPr>
      </w:r>
      <w:r>
        <w:rPr>
          <w:noProof/>
        </w:rPr>
        <w:fldChar w:fldCharType="separate"/>
      </w:r>
      <w:ins w:id="384" w:author="北京车和家" w:date="2018-12-10T11:04:00Z">
        <w:r w:rsidR="00C67E51">
          <w:rPr>
            <w:noProof/>
          </w:rPr>
          <w:t>14</w:t>
        </w:r>
      </w:ins>
      <w:ins w:id="385" w:author="北京车和家" w:date="2018-12-10T11:03:00Z">
        <w:r>
          <w:rPr>
            <w:noProof/>
          </w:rPr>
          <w:fldChar w:fldCharType="end"/>
        </w:r>
      </w:ins>
    </w:p>
    <w:p w14:paraId="4E0DCDA6" w14:textId="3311AE7E" w:rsidR="005249D0" w:rsidRDefault="005249D0">
      <w:pPr>
        <w:pStyle w:val="TOC3"/>
        <w:tabs>
          <w:tab w:val="left" w:pos="706"/>
        </w:tabs>
        <w:rPr>
          <w:ins w:id="38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87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后视镜系统控制模块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_Toc532203292 \h </w:instrText>
        </w:r>
      </w:ins>
      <w:r>
        <w:rPr>
          <w:noProof/>
        </w:rPr>
      </w:r>
      <w:r>
        <w:rPr>
          <w:noProof/>
        </w:rPr>
        <w:fldChar w:fldCharType="separate"/>
      </w:r>
      <w:ins w:id="388" w:author="北京车和家" w:date="2018-12-10T11:04:00Z">
        <w:r w:rsidR="00C67E51">
          <w:rPr>
            <w:noProof/>
          </w:rPr>
          <w:t>15</w:t>
        </w:r>
      </w:ins>
      <w:ins w:id="389" w:author="北京车和家" w:date="2018-12-10T11:03:00Z">
        <w:r>
          <w:rPr>
            <w:noProof/>
          </w:rPr>
          <w:fldChar w:fldCharType="end"/>
        </w:r>
      </w:ins>
    </w:p>
    <w:p w14:paraId="0297401C" w14:textId="2132A353" w:rsidR="005249D0" w:rsidRDefault="005249D0">
      <w:pPr>
        <w:pStyle w:val="TOC3"/>
        <w:tabs>
          <w:tab w:val="left" w:pos="706"/>
        </w:tabs>
        <w:rPr>
          <w:ins w:id="39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91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动力系统控制模块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_Toc532203293 \h </w:instrText>
        </w:r>
      </w:ins>
      <w:r>
        <w:rPr>
          <w:noProof/>
        </w:rPr>
      </w:r>
      <w:r>
        <w:rPr>
          <w:noProof/>
        </w:rPr>
        <w:fldChar w:fldCharType="separate"/>
      </w:r>
      <w:ins w:id="392" w:author="北京车和家" w:date="2018-12-10T11:04:00Z">
        <w:r w:rsidR="00C67E51">
          <w:rPr>
            <w:noProof/>
          </w:rPr>
          <w:t>15</w:t>
        </w:r>
      </w:ins>
      <w:ins w:id="393" w:author="北京车和家" w:date="2018-12-10T11:03:00Z">
        <w:r>
          <w:rPr>
            <w:noProof/>
          </w:rPr>
          <w:fldChar w:fldCharType="end"/>
        </w:r>
      </w:ins>
    </w:p>
    <w:p w14:paraId="7F832DBC" w14:textId="41F2DD3C" w:rsidR="005249D0" w:rsidRDefault="005249D0">
      <w:pPr>
        <w:pStyle w:val="TOC3"/>
        <w:tabs>
          <w:tab w:val="left" w:pos="824"/>
        </w:tabs>
        <w:rPr>
          <w:ins w:id="39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95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底盘系统控制模块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_Toc532203294 \h </w:instrText>
        </w:r>
      </w:ins>
      <w:r>
        <w:rPr>
          <w:noProof/>
        </w:rPr>
      </w:r>
      <w:r>
        <w:rPr>
          <w:noProof/>
        </w:rPr>
        <w:fldChar w:fldCharType="separate"/>
      </w:r>
      <w:ins w:id="396" w:author="北京车和家" w:date="2018-12-10T11:04:00Z">
        <w:r w:rsidR="00C67E51">
          <w:rPr>
            <w:noProof/>
          </w:rPr>
          <w:t>15</w:t>
        </w:r>
      </w:ins>
      <w:ins w:id="397" w:author="北京车和家" w:date="2018-12-10T11:03:00Z">
        <w:r>
          <w:rPr>
            <w:noProof/>
          </w:rPr>
          <w:fldChar w:fldCharType="end"/>
        </w:r>
      </w:ins>
    </w:p>
    <w:p w14:paraId="667E9502" w14:textId="25DA15C7" w:rsidR="005249D0" w:rsidRDefault="005249D0">
      <w:pPr>
        <w:pStyle w:val="TOC3"/>
        <w:tabs>
          <w:tab w:val="left" w:pos="824"/>
        </w:tabs>
        <w:rPr>
          <w:ins w:id="39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99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ADAS系统控制模块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_Toc532203295 \h </w:instrText>
        </w:r>
      </w:ins>
      <w:r>
        <w:rPr>
          <w:noProof/>
        </w:rPr>
      </w:r>
      <w:r>
        <w:rPr>
          <w:noProof/>
        </w:rPr>
        <w:fldChar w:fldCharType="separate"/>
      </w:r>
      <w:ins w:id="400" w:author="北京车和家" w:date="2018-12-10T11:04:00Z">
        <w:r w:rsidR="00C67E51">
          <w:rPr>
            <w:noProof/>
          </w:rPr>
          <w:t>15</w:t>
        </w:r>
      </w:ins>
      <w:ins w:id="401" w:author="北京车和家" w:date="2018-12-10T11:03:00Z">
        <w:r>
          <w:rPr>
            <w:noProof/>
          </w:rPr>
          <w:fldChar w:fldCharType="end"/>
        </w:r>
      </w:ins>
    </w:p>
    <w:p w14:paraId="21276D7B" w14:textId="33D8C2E5" w:rsidR="005249D0" w:rsidRDefault="005249D0">
      <w:pPr>
        <w:pStyle w:val="TOC3"/>
        <w:tabs>
          <w:tab w:val="left" w:pos="824"/>
        </w:tabs>
        <w:rPr>
          <w:ins w:id="40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03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燃油加注口锁控制模块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_Toc532203296 \h </w:instrText>
        </w:r>
      </w:ins>
      <w:r>
        <w:rPr>
          <w:noProof/>
        </w:rPr>
      </w:r>
      <w:r>
        <w:rPr>
          <w:noProof/>
        </w:rPr>
        <w:fldChar w:fldCharType="separate"/>
      </w:r>
      <w:ins w:id="404" w:author="北京车和家" w:date="2018-12-10T11:04:00Z">
        <w:r w:rsidR="00C67E51">
          <w:rPr>
            <w:noProof/>
          </w:rPr>
          <w:t>15</w:t>
        </w:r>
      </w:ins>
      <w:ins w:id="405" w:author="北京车和家" w:date="2018-12-10T11:03:00Z">
        <w:r>
          <w:rPr>
            <w:noProof/>
          </w:rPr>
          <w:fldChar w:fldCharType="end"/>
        </w:r>
      </w:ins>
    </w:p>
    <w:p w14:paraId="009FD5EA" w14:textId="754D9D77" w:rsidR="005249D0" w:rsidRDefault="005249D0">
      <w:pPr>
        <w:pStyle w:val="TOC3"/>
        <w:tabs>
          <w:tab w:val="left" w:pos="824"/>
        </w:tabs>
        <w:rPr>
          <w:ins w:id="40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07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整车电源控制模块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_Toc532203297 \h </w:instrText>
        </w:r>
      </w:ins>
      <w:r>
        <w:rPr>
          <w:noProof/>
        </w:rPr>
      </w:r>
      <w:r>
        <w:rPr>
          <w:noProof/>
        </w:rPr>
        <w:fldChar w:fldCharType="separate"/>
      </w:r>
      <w:ins w:id="408" w:author="北京车和家" w:date="2018-12-10T11:04:00Z">
        <w:r w:rsidR="00C67E51">
          <w:rPr>
            <w:noProof/>
          </w:rPr>
          <w:t>16</w:t>
        </w:r>
      </w:ins>
      <w:ins w:id="409" w:author="北京车和家" w:date="2018-12-10T11:03:00Z">
        <w:r>
          <w:rPr>
            <w:noProof/>
          </w:rPr>
          <w:fldChar w:fldCharType="end"/>
        </w:r>
      </w:ins>
    </w:p>
    <w:p w14:paraId="0EDE1766" w14:textId="10249864" w:rsidR="005249D0" w:rsidRDefault="005249D0">
      <w:pPr>
        <w:pStyle w:val="TOC3"/>
        <w:tabs>
          <w:tab w:val="left" w:pos="824"/>
        </w:tabs>
        <w:rPr>
          <w:ins w:id="41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11" w:author="北京车和家" w:date="2018-12-10T11:03:00Z">
        <w:r w:rsidRPr="00043F82">
          <w:rPr>
            <w:rFonts w:ascii="Microsoft YaHei UI" w:eastAsia="Microsoft YaHei UI" w:hAnsi="Microsoft YaHei UI" w:cs="Arial"/>
            <w:noProof/>
          </w:rPr>
          <w:t>5.2.14.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  <w:noProof/>
          </w:rPr>
          <w:t>环视手动控制模块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_Toc532203298 \h </w:instrText>
        </w:r>
      </w:ins>
      <w:r>
        <w:rPr>
          <w:noProof/>
        </w:rPr>
      </w:r>
      <w:r>
        <w:rPr>
          <w:noProof/>
        </w:rPr>
        <w:fldChar w:fldCharType="separate"/>
      </w:r>
      <w:ins w:id="412" w:author="北京车和家" w:date="2018-12-10T11:04:00Z">
        <w:r w:rsidR="00C67E51">
          <w:rPr>
            <w:noProof/>
          </w:rPr>
          <w:t>16</w:t>
        </w:r>
      </w:ins>
      <w:ins w:id="413" w:author="北京车和家" w:date="2018-12-10T11:03:00Z">
        <w:r>
          <w:rPr>
            <w:noProof/>
          </w:rPr>
          <w:fldChar w:fldCharType="end"/>
        </w:r>
      </w:ins>
    </w:p>
    <w:p w14:paraId="79347008" w14:textId="2A7DAC1F" w:rsidR="005249D0" w:rsidRDefault="005249D0">
      <w:pPr>
        <w:pStyle w:val="TOC3"/>
        <w:tabs>
          <w:tab w:val="left" w:pos="760"/>
        </w:tabs>
        <w:rPr>
          <w:ins w:id="41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15" w:author="北京车和家" w:date="2018-12-10T11:03:00Z">
        <w:r>
          <w:rPr>
            <w:noProof/>
          </w:rPr>
          <w:t>5.2.15.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天窗遮阳帘控制（空调屏触控操作界面取消，</w:t>
        </w:r>
        <w:r>
          <w:rPr>
            <w:noProof/>
          </w:rPr>
          <w:t xml:space="preserve"> </w:t>
        </w:r>
        <w:r>
          <w:rPr>
            <w:noProof/>
          </w:rPr>
          <w:t>保留语音控制功能）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_Toc532203299 \h </w:instrText>
        </w:r>
      </w:ins>
      <w:r>
        <w:rPr>
          <w:noProof/>
        </w:rPr>
      </w:r>
      <w:r>
        <w:rPr>
          <w:noProof/>
        </w:rPr>
        <w:fldChar w:fldCharType="separate"/>
      </w:r>
      <w:ins w:id="416" w:author="北京车和家" w:date="2018-12-10T11:04:00Z">
        <w:r w:rsidR="00C67E51">
          <w:rPr>
            <w:noProof/>
          </w:rPr>
          <w:t>16</w:t>
        </w:r>
      </w:ins>
      <w:ins w:id="417" w:author="北京车和家" w:date="2018-12-10T11:03:00Z">
        <w:r>
          <w:rPr>
            <w:noProof/>
          </w:rPr>
          <w:fldChar w:fldCharType="end"/>
        </w:r>
      </w:ins>
    </w:p>
    <w:p w14:paraId="6BBACF4A" w14:textId="7D5BFAC0" w:rsidR="005249D0" w:rsidRDefault="005249D0">
      <w:pPr>
        <w:pStyle w:val="TOC3"/>
        <w:tabs>
          <w:tab w:val="left" w:pos="760"/>
        </w:tabs>
        <w:rPr>
          <w:ins w:id="41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19" w:author="北京车和家" w:date="2018-12-10T11:03:00Z">
        <w:r>
          <w:rPr>
            <w:noProof/>
          </w:rPr>
          <w:t>5.2.16.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音量控制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_Toc532203300 \h </w:instrText>
        </w:r>
      </w:ins>
      <w:r>
        <w:rPr>
          <w:noProof/>
        </w:rPr>
      </w:r>
      <w:r>
        <w:rPr>
          <w:noProof/>
        </w:rPr>
        <w:fldChar w:fldCharType="separate"/>
      </w:r>
      <w:ins w:id="420" w:author="北京车和家" w:date="2018-12-10T11:04:00Z">
        <w:r w:rsidR="00C67E51">
          <w:rPr>
            <w:noProof/>
          </w:rPr>
          <w:t>16</w:t>
        </w:r>
      </w:ins>
      <w:ins w:id="421" w:author="北京车和家" w:date="2018-12-10T11:03:00Z">
        <w:r>
          <w:rPr>
            <w:noProof/>
          </w:rPr>
          <w:fldChar w:fldCharType="end"/>
        </w:r>
      </w:ins>
    </w:p>
    <w:p w14:paraId="78AF2D29" w14:textId="05B8F0BC" w:rsidR="005249D0" w:rsidRDefault="005249D0">
      <w:pPr>
        <w:pStyle w:val="TOC3"/>
        <w:tabs>
          <w:tab w:val="left" w:pos="760"/>
        </w:tabs>
        <w:rPr>
          <w:ins w:id="42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23" w:author="北京车和家" w:date="2018-12-10T11:03:00Z">
        <w:r>
          <w:rPr>
            <w:noProof/>
          </w:rPr>
          <w:t>5.2.17.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车辆设置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_Toc532203301 \h </w:instrText>
        </w:r>
      </w:ins>
      <w:r>
        <w:rPr>
          <w:noProof/>
        </w:rPr>
      </w:r>
      <w:r>
        <w:rPr>
          <w:noProof/>
        </w:rPr>
        <w:fldChar w:fldCharType="separate"/>
      </w:r>
      <w:ins w:id="424" w:author="北京车和家" w:date="2018-12-10T11:04:00Z">
        <w:r w:rsidR="00C67E51">
          <w:rPr>
            <w:noProof/>
          </w:rPr>
          <w:t>16</w:t>
        </w:r>
      </w:ins>
      <w:ins w:id="425" w:author="北京车和家" w:date="2018-12-10T11:03:00Z">
        <w:r>
          <w:rPr>
            <w:noProof/>
          </w:rPr>
          <w:fldChar w:fldCharType="end"/>
        </w:r>
      </w:ins>
    </w:p>
    <w:p w14:paraId="736471A8" w14:textId="238FF8F0" w:rsidR="005249D0" w:rsidRDefault="005249D0">
      <w:pPr>
        <w:pStyle w:val="TOC3"/>
        <w:tabs>
          <w:tab w:val="left" w:pos="760"/>
        </w:tabs>
        <w:rPr>
          <w:ins w:id="42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27" w:author="北京车和家" w:date="2018-12-10T11:03:00Z">
        <w:r>
          <w:rPr>
            <w:noProof/>
          </w:rPr>
          <w:t>5.2.18.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埋点数据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_Toc532203302 \h </w:instrText>
        </w:r>
      </w:ins>
      <w:r>
        <w:rPr>
          <w:noProof/>
        </w:rPr>
      </w:r>
      <w:r>
        <w:rPr>
          <w:noProof/>
        </w:rPr>
        <w:fldChar w:fldCharType="separate"/>
      </w:r>
      <w:ins w:id="428" w:author="北京车和家" w:date="2018-12-10T11:04:00Z">
        <w:r w:rsidR="00C67E51">
          <w:rPr>
            <w:noProof/>
          </w:rPr>
          <w:t>17</w:t>
        </w:r>
      </w:ins>
      <w:ins w:id="429" w:author="北京车和家" w:date="2018-12-10T11:03:00Z">
        <w:r>
          <w:rPr>
            <w:noProof/>
          </w:rPr>
          <w:fldChar w:fldCharType="end"/>
        </w:r>
      </w:ins>
    </w:p>
    <w:p w14:paraId="6F692C4B" w14:textId="75178F92" w:rsidR="005249D0" w:rsidRDefault="005249D0">
      <w:pPr>
        <w:pStyle w:val="TOC3"/>
        <w:tabs>
          <w:tab w:val="left" w:pos="760"/>
        </w:tabs>
        <w:rPr>
          <w:ins w:id="43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31" w:author="北京车和家" w:date="2018-12-10T11:03:00Z">
        <w:r>
          <w:rPr>
            <w:noProof/>
          </w:rPr>
          <w:t>5.2.19.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路由功能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_Toc532203303 \h </w:instrText>
        </w:r>
      </w:ins>
      <w:r>
        <w:rPr>
          <w:noProof/>
        </w:rPr>
      </w:r>
      <w:r>
        <w:rPr>
          <w:noProof/>
        </w:rPr>
        <w:fldChar w:fldCharType="separate"/>
      </w:r>
      <w:ins w:id="432" w:author="北京车和家" w:date="2018-12-10T11:04:00Z">
        <w:r w:rsidR="00C67E51">
          <w:rPr>
            <w:noProof/>
          </w:rPr>
          <w:t>17</w:t>
        </w:r>
      </w:ins>
      <w:ins w:id="433" w:author="北京车和家" w:date="2018-12-10T11:03:00Z">
        <w:r>
          <w:rPr>
            <w:noProof/>
          </w:rPr>
          <w:fldChar w:fldCharType="end"/>
        </w:r>
      </w:ins>
    </w:p>
    <w:p w14:paraId="30D53999" w14:textId="2845CB57" w:rsidR="005249D0" w:rsidRDefault="005249D0">
      <w:pPr>
        <w:pStyle w:val="TOC2"/>
        <w:tabs>
          <w:tab w:val="left" w:pos="541"/>
        </w:tabs>
        <w:rPr>
          <w:ins w:id="43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435" w:author="北京车和家" w:date="2018-12-10T11:03:00Z">
        <w:r w:rsidRPr="00043F82">
          <w:rPr>
            <w:rFonts w:ascii="Microsoft YaHei UI" w:eastAsia="Microsoft YaHei UI" w:hAnsi="Microsoft YaHei UI" w:cs="Arial"/>
          </w:rPr>
          <w:t>5.3.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功能范围</w:t>
        </w:r>
        <w:r>
          <w:tab/>
        </w:r>
        <w:r>
          <w:fldChar w:fldCharType="begin"/>
        </w:r>
        <w:r>
          <w:instrText xml:space="preserve"> PAGEREF _Toc532203304 \h </w:instrText>
        </w:r>
      </w:ins>
      <w:r>
        <w:fldChar w:fldCharType="separate"/>
      </w:r>
      <w:ins w:id="436" w:author="北京车和家" w:date="2018-12-10T11:04:00Z">
        <w:r w:rsidR="00C67E51">
          <w:t>17</w:t>
        </w:r>
      </w:ins>
      <w:ins w:id="437" w:author="北京车和家" w:date="2018-12-10T11:03:00Z">
        <w:r>
          <w:fldChar w:fldCharType="end"/>
        </w:r>
      </w:ins>
    </w:p>
    <w:p w14:paraId="7F0F8243" w14:textId="62E9035B" w:rsidR="005249D0" w:rsidRDefault="005249D0">
      <w:pPr>
        <w:pStyle w:val="TOC1"/>
        <w:tabs>
          <w:tab w:val="left" w:pos="390"/>
        </w:tabs>
        <w:rPr>
          <w:ins w:id="438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439" w:author="北京车和家" w:date="2018-12-10T11:03:00Z">
        <w:r w:rsidRPr="00043F82">
          <w:rPr>
            <w:rFonts w:ascii="Microsoft YaHei UI" w:eastAsia="Microsoft YaHei UI" w:hAnsi="Microsoft YaHei UI" w:cs="Arial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功能设计要求</w:t>
        </w:r>
        <w:r>
          <w:tab/>
        </w:r>
        <w:r>
          <w:fldChar w:fldCharType="begin"/>
        </w:r>
        <w:r>
          <w:instrText xml:space="preserve"> PAGEREF _Toc532203305 \h </w:instrText>
        </w:r>
      </w:ins>
      <w:r>
        <w:fldChar w:fldCharType="separate"/>
      </w:r>
      <w:ins w:id="440" w:author="北京车和家" w:date="2018-12-10T11:04:00Z">
        <w:r w:rsidR="00C67E51">
          <w:t>18</w:t>
        </w:r>
      </w:ins>
      <w:ins w:id="441" w:author="北京车和家" w:date="2018-12-10T11:03:00Z">
        <w:r>
          <w:fldChar w:fldCharType="end"/>
        </w:r>
      </w:ins>
    </w:p>
    <w:p w14:paraId="110542D2" w14:textId="51FE7218" w:rsidR="005249D0" w:rsidRDefault="005249D0">
      <w:pPr>
        <w:pStyle w:val="TOC2"/>
        <w:tabs>
          <w:tab w:val="left" w:pos="541"/>
        </w:tabs>
        <w:rPr>
          <w:ins w:id="44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443" w:author="北京车和家" w:date="2018-12-10T11:03:00Z">
        <w:r w:rsidRPr="00043F82">
          <w:rPr>
            <w:rFonts w:ascii="Microsoft YaHei UI" w:eastAsia="Microsoft YaHei UI" w:hAnsi="Microsoft YaHei UI" w:cs="Arial"/>
          </w:rPr>
          <w:t>6.1.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空调系统控制功能</w:t>
        </w:r>
        <w:r>
          <w:tab/>
        </w:r>
        <w:r>
          <w:fldChar w:fldCharType="begin"/>
        </w:r>
        <w:r>
          <w:instrText xml:space="preserve"> PAGEREF _Toc532203306 \h </w:instrText>
        </w:r>
      </w:ins>
      <w:r>
        <w:fldChar w:fldCharType="separate"/>
      </w:r>
      <w:ins w:id="444" w:author="北京车和家" w:date="2018-12-10T11:04:00Z">
        <w:r w:rsidR="00C67E51">
          <w:t>18</w:t>
        </w:r>
      </w:ins>
      <w:ins w:id="445" w:author="北京车和家" w:date="2018-12-10T11:03:00Z">
        <w:r>
          <w:fldChar w:fldCharType="end"/>
        </w:r>
      </w:ins>
    </w:p>
    <w:p w14:paraId="11E13D25" w14:textId="29BCCE57" w:rsidR="005249D0" w:rsidRDefault="005249D0">
      <w:pPr>
        <w:pStyle w:val="TOC3"/>
        <w:tabs>
          <w:tab w:val="left" w:pos="660"/>
        </w:tabs>
        <w:rPr>
          <w:ins w:id="44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47" w:author="北京车和家" w:date="2018-12-10T11:03:00Z">
        <w:r>
          <w:rPr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内外循环功能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_Toc532203307 \h </w:instrText>
        </w:r>
      </w:ins>
      <w:r>
        <w:rPr>
          <w:noProof/>
        </w:rPr>
      </w:r>
      <w:r>
        <w:rPr>
          <w:noProof/>
        </w:rPr>
        <w:fldChar w:fldCharType="separate"/>
      </w:r>
      <w:ins w:id="448" w:author="北京车和家" w:date="2018-12-10T11:04:00Z">
        <w:r w:rsidR="00C67E51">
          <w:rPr>
            <w:noProof/>
          </w:rPr>
          <w:t>19</w:t>
        </w:r>
      </w:ins>
      <w:ins w:id="449" w:author="北京车和家" w:date="2018-12-10T11:03:00Z">
        <w:r>
          <w:rPr>
            <w:noProof/>
          </w:rPr>
          <w:fldChar w:fldCharType="end"/>
        </w:r>
      </w:ins>
    </w:p>
    <w:p w14:paraId="08F37987" w14:textId="2232AE23" w:rsidR="005249D0" w:rsidRDefault="005249D0">
      <w:pPr>
        <w:pStyle w:val="TOC3"/>
        <w:tabs>
          <w:tab w:val="left" w:pos="660"/>
        </w:tabs>
        <w:rPr>
          <w:ins w:id="45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51" w:author="北京车和家" w:date="2018-12-10T11:03:00Z">
        <w:r>
          <w:rPr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前空调吹风模式功能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_Toc532203308 \h </w:instrText>
        </w:r>
      </w:ins>
      <w:r>
        <w:rPr>
          <w:noProof/>
        </w:rPr>
      </w:r>
      <w:r>
        <w:rPr>
          <w:noProof/>
        </w:rPr>
        <w:fldChar w:fldCharType="separate"/>
      </w:r>
      <w:ins w:id="452" w:author="北京车和家" w:date="2018-12-10T11:04:00Z">
        <w:r w:rsidR="00C67E51">
          <w:rPr>
            <w:noProof/>
          </w:rPr>
          <w:t>20</w:t>
        </w:r>
      </w:ins>
      <w:ins w:id="453" w:author="北京车和家" w:date="2018-12-10T11:03:00Z">
        <w:r>
          <w:rPr>
            <w:noProof/>
          </w:rPr>
          <w:fldChar w:fldCharType="end"/>
        </w:r>
      </w:ins>
    </w:p>
    <w:p w14:paraId="7F89F5A6" w14:textId="33FEAC5B" w:rsidR="005249D0" w:rsidRDefault="005249D0">
      <w:pPr>
        <w:pStyle w:val="TOC3"/>
        <w:tabs>
          <w:tab w:val="left" w:pos="660"/>
        </w:tabs>
        <w:rPr>
          <w:ins w:id="45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55" w:author="北京车和家" w:date="2018-12-10T11:03:00Z">
        <w:r>
          <w:rPr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前风窗最大除霜功能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_Toc532203309 \h </w:instrText>
        </w:r>
      </w:ins>
      <w:r>
        <w:rPr>
          <w:noProof/>
        </w:rPr>
      </w:r>
      <w:r>
        <w:rPr>
          <w:noProof/>
        </w:rPr>
        <w:fldChar w:fldCharType="separate"/>
      </w:r>
      <w:ins w:id="456" w:author="北京车和家" w:date="2018-12-10T11:04:00Z">
        <w:r w:rsidR="00C67E51">
          <w:rPr>
            <w:noProof/>
          </w:rPr>
          <w:t>21</w:t>
        </w:r>
      </w:ins>
      <w:ins w:id="457" w:author="北京车和家" w:date="2018-12-10T11:03:00Z">
        <w:r>
          <w:rPr>
            <w:noProof/>
          </w:rPr>
          <w:fldChar w:fldCharType="end"/>
        </w:r>
      </w:ins>
    </w:p>
    <w:p w14:paraId="6AA1D7B0" w14:textId="0F1036C1" w:rsidR="005249D0" w:rsidRDefault="005249D0">
      <w:pPr>
        <w:pStyle w:val="TOC3"/>
        <w:tabs>
          <w:tab w:val="left" w:pos="660"/>
        </w:tabs>
        <w:rPr>
          <w:ins w:id="45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59" w:author="北京车和家" w:date="2018-12-10T11:03:00Z">
        <w:r>
          <w:rPr>
            <w:noProof/>
          </w:rPr>
          <w:t>6.1.4.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后风窗除霜功能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_Toc532203310 \h </w:instrText>
        </w:r>
      </w:ins>
      <w:r>
        <w:rPr>
          <w:noProof/>
        </w:rPr>
      </w:r>
      <w:r>
        <w:rPr>
          <w:noProof/>
        </w:rPr>
        <w:fldChar w:fldCharType="separate"/>
      </w:r>
      <w:ins w:id="460" w:author="北京车和家" w:date="2018-12-10T11:04:00Z">
        <w:r w:rsidR="00C67E51">
          <w:rPr>
            <w:noProof/>
          </w:rPr>
          <w:t>22</w:t>
        </w:r>
      </w:ins>
      <w:ins w:id="461" w:author="北京车和家" w:date="2018-12-10T11:03:00Z">
        <w:r>
          <w:rPr>
            <w:noProof/>
          </w:rPr>
          <w:fldChar w:fldCharType="end"/>
        </w:r>
      </w:ins>
    </w:p>
    <w:p w14:paraId="5DDC7AD7" w14:textId="3E1B2884" w:rsidR="005249D0" w:rsidRDefault="005249D0">
      <w:pPr>
        <w:pStyle w:val="TOC3"/>
        <w:tabs>
          <w:tab w:val="left" w:pos="660"/>
        </w:tabs>
        <w:rPr>
          <w:ins w:id="46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63" w:author="北京车和家" w:date="2018-12-10T11:03:00Z">
        <w:r>
          <w:rPr>
            <w:noProof/>
          </w:rPr>
          <w:lastRenderedPageBreak/>
          <w:t>6.1.5.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空调一键关闭功能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_Toc532203311 \h </w:instrText>
        </w:r>
      </w:ins>
      <w:r>
        <w:rPr>
          <w:noProof/>
        </w:rPr>
      </w:r>
      <w:r>
        <w:rPr>
          <w:noProof/>
        </w:rPr>
        <w:fldChar w:fldCharType="separate"/>
      </w:r>
      <w:ins w:id="464" w:author="北京车和家" w:date="2018-12-10T11:04:00Z">
        <w:r w:rsidR="00C67E51">
          <w:rPr>
            <w:noProof/>
          </w:rPr>
          <w:t>23</w:t>
        </w:r>
      </w:ins>
      <w:ins w:id="465" w:author="北京车和家" w:date="2018-12-10T11:03:00Z">
        <w:r>
          <w:rPr>
            <w:noProof/>
          </w:rPr>
          <w:fldChar w:fldCharType="end"/>
        </w:r>
      </w:ins>
    </w:p>
    <w:p w14:paraId="6E616644" w14:textId="76EB5539" w:rsidR="005249D0" w:rsidRDefault="005249D0">
      <w:pPr>
        <w:pStyle w:val="TOC3"/>
        <w:tabs>
          <w:tab w:val="left" w:pos="660"/>
        </w:tabs>
        <w:rPr>
          <w:ins w:id="46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67" w:author="北京车和家" w:date="2018-12-10T11:03:00Z">
        <w:r>
          <w:rPr>
            <w:noProof/>
          </w:rPr>
          <w:t>6.1.6.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AC</w:t>
        </w:r>
        <w:r>
          <w:rPr>
            <w:noProof/>
          </w:rPr>
          <w:t>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_Toc532203312 \h </w:instrText>
        </w:r>
      </w:ins>
      <w:r>
        <w:rPr>
          <w:noProof/>
        </w:rPr>
      </w:r>
      <w:r>
        <w:rPr>
          <w:noProof/>
        </w:rPr>
        <w:fldChar w:fldCharType="separate"/>
      </w:r>
      <w:ins w:id="468" w:author="北京车和家" w:date="2018-12-10T11:04:00Z">
        <w:r w:rsidR="00C67E51">
          <w:rPr>
            <w:noProof/>
          </w:rPr>
          <w:t>24</w:t>
        </w:r>
      </w:ins>
      <w:ins w:id="469" w:author="北京车和家" w:date="2018-12-10T11:03:00Z">
        <w:r>
          <w:rPr>
            <w:noProof/>
          </w:rPr>
          <w:fldChar w:fldCharType="end"/>
        </w:r>
      </w:ins>
    </w:p>
    <w:p w14:paraId="299D2894" w14:textId="2C339953" w:rsidR="005249D0" w:rsidRDefault="005249D0">
      <w:pPr>
        <w:pStyle w:val="TOC3"/>
        <w:tabs>
          <w:tab w:val="left" w:pos="660"/>
        </w:tabs>
        <w:rPr>
          <w:ins w:id="47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71" w:author="北京车和家" w:date="2018-12-10T11:03:00Z">
        <w:r>
          <w:rPr>
            <w:noProof/>
          </w:rPr>
          <w:t>6.1.7.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前排自动空调功能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_Toc532203313 \h </w:instrText>
        </w:r>
      </w:ins>
      <w:r>
        <w:rPr>
          <w:noProof/>
        </w:rPr>
      </w:r>
      <w:r>
        <w:rPr>
          <w:noProof/>
        </w:rPr>
        <w:fldChar w:fldCharType="separate"/>
      </w:r>
      <w:ins w:id="472" w:author="北京车和家" w:date="2018-12-10T11:04:00Z">
        <w:r w:rsidR="00C67E51">
          <w:rPr>
            <w:noProof/>
          </w:rPr>
          <w:t>25</w:t>
        </w:r>
      </w:ins>
      <w:ins w:id="473" w:author="北京车和家" w:date="2018-12-10T11:03:00Z">
        <w:r>
          <w:rPr>
            <w:noProof/>
          </w:rPr>
          <w:fldChar w:fldCharType="end"/>
        </w:r>
      </w:ins>
    </w:p>
    <w:p w14:paraId="0D2A8292" w14:textId="2488CC4A" w:rsidR="005249D0" w:rsidRDefault="005249D0">
      <w:pPr>
        <w:pStyle w:val="TOC3"/>
        <w:tabs>
          <w:tab w:val="left" w:pos="660"/>
        </w:tabs>
        <w:rPr>
          <w:ins w:id="47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75" w:author="北京车和家" w:date="2018-12-10T11:03:00Z">
        <w:r>
          <w:rPr>
            <w:noProof/>
          </w:rPr>
          <w:t>6.1.8.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前排左温区温度调节功能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_Toc532203314 \h </w:instrText>
        </w:r>
      </w:ins>
      <w:r>
        <w:rPr>
          <w:noProof/>
        </w:rPr>
      </w:r>
      <w:r>
        <w:rPr>
          <w:noProof/>
        </w:rPr>
        <w:fldChar w:fldCharType="separate"/>
      </w:r>
      <w:ins w:id="476" w:author="北京车和家" w:date="2018-12-10T11:04:00Z">
        <w:r w:rsidR="00C67E51">
          <w:rPr>
            <w:noProof/>
          </w:rPr>
          <w:t>26</w:t>
        </w:r>
      </w:ins>
      <w:ins w:id="477" w:author="北京车和家" w:date="2018-12-10T11:03:00Z">
        <w:r>
          <w:rPr>
            <w:noProof/>
          </w:rPr>
          <w:fldChar w:fldCharType="end"/>
        </w:r>
      </w:ins>
    </w:p>
    <w:p w14:paraId="32DFD57C" w14:textId="5DBEFD95" w:rsidR="005249D0" w:rsidRDefault="005249D0">
      <w:pPr>
        <w:pStyle w:val="TOC3"/>
        <w:tabs>
          <w:tab w:val="left" w:pos="660"/>
        </w:tabs>
        <w:rPr>
          <w:ins w:id="47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79" w:author="北京车和家" w:date="2018-12-10T11:03:00Z">
        <w:r>
          <w:rPr>
            <w:noProof/>
          </w:rPr>
          <w:t>6.1.9.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前排风速调节功能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_Toc532203315 \h </w:instrText>
        </w:r>
      </w:ins>
      <w:r>
        <w:rPr>
          <w:noProof/>
        </w:rPr>
      </w:r>
      <w:r>
        <w:rPr>
          <w:noProof/>
        </w:rPr>
        <w:fldChar w:fldCharType="separate"/>
      </w:r>
      <w:ins w:id="480" w:author="北京车和家" w:date="2018-12-10T11:04:00Z">
        <w:r w:rsidR="00C67E51">
          <w:rPr>
            <w:noProof/>
          </w:rPr>
          <w:t>27</w:t>
        </w:r>
      </w:ins>
      <w:ins w:id="481" w:author="北京车和家" w:date="2018-12-10T11:03:00Z">
        <w:r>
          <w:rPr>
            <w:noProof/>
          </w:rPr>
          <w:fldChar w:fldCharType="end"/>
        </w:r>
      </w:ins>
    </w:p>
    <w:p w14:paraId="500DC399" w14:textId="10DA7D72" w:rsidR="005249D0" w:rsidRDefault="005249D0">
      <w:pPr>
        <w:pStyle w:val="TOC3"/>
        <w:tabs>
          <w:tab w:val="left" w:pos="760"/>
        </w:tabs>
        <w:rPr>
          <w:ins w:id="48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83" w:author="北京车和家" w:date="2018-12-10T11:03:00Z">
        <w:r>
          <w:rPr>
            <w:noProof/>
          </w:rPr>
          <w:t>6.1.10.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前排右温区温度调节功能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_Toc532203316 \h </w:instrText>
        </w:r>
      </w:ins>
      <w:r>
        <w:rPr>
          <w:noProof/>
        </w:rPr>
      </w:r>
      <w:r>
        <w:rPr>
          <w:noProof/>
        </w:rPr>
        <w:fldChar w:fldCharType="separate"/>
      </w:r>
      <w:ins w:id="484" w:author="北京车和家" w:date="2018-12-10T11:04:00Z">
        <w:r w:rsidR="00C67E51">
          <w:rPr>
            <w:noProof/>
          </w:rPr>
          <w:t>29</w:t>
        </w:r>
      </w:ins>
      <w:ins w:id="485" w:author="北京车和家" w:date="2018-12-10T11:03:00Z">
        <w:r>
          <w:rPr>
            <w:noProof/>
          </w:rPr>
          <w:fldChar w:fldCharType="end"/>
        </w:r>
      </w:ins>
    </w:p>
    <w:p w14:paraId="3B159E59" w14:textId="302F21DB" w:rsidR="005249D0" w:rsidRDefault="005249D0">
      <w:pPr>
        <w:pStyle w:val="TOC3"/>
        <w:tabs>
          <w:tab w:val="left" w:pos="760"/>
        </w:tabs>
        <w:rPr>
          <w:ins w:id="48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87" w:author="北京车和家" w:date="2018-12-10T11:03:00Z">
        <w:r>
          <w:rPr>
            <w:noProof/>
          </w:rPr>
          <w:t>6.1.11.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Sync</w:t>
        </w:r>
        <w:r>
          <w:rPr>
            <w:noProof/>
          </w:rPr>
          <w:t>同步功能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_Toc532203317 \h </w:instrText>
        </w:r>
      </w:ins>
      <w:r>
        <w:rPr>
          <w:noProof/>
        </w:rPr>
      </w:r>
      <w:r>
        <w:rPr>
          <w:noProof/>
        </w:rPr>
        <w:fldChar w:fldCharType="separate"/>
      </w:r>
      <w:ins w:id="488" w:author="北京车和家" w:date="2018-12-10T11:04:00Z">
        <w:r w:rsidR="00C67E51">
          <w:rPr>
            <w:noProof/>
          </w:rPr>
          <w:t>30</w:t>
        </w:r>
      </w:ins>
      <w:ins w:id="489" w:author="北京车和家" w:date="2018-12-10T11:03:00Z">
        <w:r>
          <w:rPr>
            <w:noProof/>
          </w:rPr>
          <w:fldChar w:fldCharType="end"/>
        </w:r>
      </w:ins>
    </w:p>
    <w:p w14:paraId="47688709" w14:textId="7D62918A" w:rsidR="005249D0" w:rsidRDefault="005249D0">
      <w:pPr>
        <w:pStyle w:val="TOC3"/>
        <w:tabs>
          <w:tab w:val="left" w:pos="760"/>
        </w:tabs>
        <w:rPr>
          <w:ins w:id="49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91" w:author="北京车和家" w:date="2018-12-10T11:03:00Z">
        <w:r>
          <w:rPr>
            <w:noProof/>
          </w:rPr>
          <w:t>6.1.12.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后排空调吹风模式控制功能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_Toc532203318 \h </w:instrText>
        </w:r>
      </w:ins>
      <w:r>
        <w:rPr>
          <w:noProof/>
        </w:rPr>
      </w:r>
      <w:r>
        <w:rPr>
          <w:noProof/>
        </w:rPr>
        <w:fldChar w:fldCharType="separate"/>
      </w:r>
      <w:ins w:id="492" w:author="北京车和家" w:date="2018-12-10T11:04:00Z">
        <w:r w:rsidR="00C67E51">
          <w:rPr>
            <w:noProof/>
          </w:rPr>
          <w:t>31</w:t>
        </w:r>
      </w:ins>
      <w:ins w:id="493" w:author="北京车和家" w:date="2018-12-10T11:03:00Z">
        <w:r>
          <w:rPr>
            <w:noProof/>
          </w:rPr>
          <w:fldChar w:fldCharType="end"/>
        </w:r>
      </w:ins>
    </w:p>
    <w:p w14:paraId="101141C9" w14:textId="5BE2CC44" w:rsidR="005249D0" w:rsidRDefault="005249D0">
      <w:pPr>
        <w:pStyle w:val="TOC3"/>
        <w:tabs>
          <w:tab w:val="left" w:pos="760"/>
        </w:tabs>
        <w:rPr>
          <w:ins w:id="49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95" w:author="北京车和家" w:date="2018-12-10T11:03:00Z">
        <w:r>
          <w:rPr>
            <w:noProof/>
          </w:rPr>
          <w:t>6.1.13.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后排空调</w:t>
        </w:r>
        <w:r>
          <w:rPr>
            <w:noProof/>
          </w:rPr>
          <w:t>OFF</w:t>
        </w:r>
        <w:r>
          <w:rPr>
            <w:noProof/>
          </w:rPr>
          <w:t>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_Toc532203319 \h </w:instrText>
        </w:r>
      </w:ins>
      <w:r>
        <w:rPr>
          <w:noProof/>
        </w:rPr>
      </w:r>
      <w:r>
        <w:rPr>
          <w:noProof/>
        </w:rPr>
        <w:fldChar w:fldCharType="separate"/>
      </w:r>
      <w:ins w:id="496" w:author="北京车和家" w:date="2018-12-10T11:04:00Z">
        <w:r w:rsidR="00C67E51">
          <w:rPr>
            <w:noProof/>
          </w:rPr>
          <w:t>32</w:t>
        </w:r>
      </w:ins>
      <w:ins w:id="497" w:author="北京车和家" w:date="2018-12-10T11:03:00Z">
        <w:r>
          <w:rPr>
            <w:noProof/>
          </w:rPr>
          <w:fldChar w:fldCharType="end"/>
        </w:r>
      </w:ins>
    </w:p>
    <w:p w14:paraId="01156383" w14:textId="27EC9132" w:rsidR="005249D0" w:rsidRDefault="005249D0">
      <w:pPr>
        <w:pStyle w:val="TOC3"/>
        <w:tabs>
          <w:tab w:val="left" w:pos="760"/>
        </w:tabs>
        <w:rPr>
          <w:ins w:id="49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99" w:author="北京车和家" w:date="2018-12-10T11:03:00Z">
        <w:r>
          <w:rPr>
            <w:noProof/>
          </w:rPr>
          <w:t>6.1.14.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后排自动空调功能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_Toc532203320 \h </w:instrText>
        </w:r>
      </w:ins>
      <w:r>
        <w:rPr>
          <w:noProof/>
        </w:rPr>
      </w:r>
      <w:r>
        <w:rPr>
          <w:noProof/>
        </w:rPr>
        <w:fldChar w:fldCharType="separate"/>
      </w:r>
      <w:ins w:id="500" w:author="北京车和家" w:date="2018-12-10T11:04:00Z">
        <w:r w:rsidR="00C67E51">
          <w:rPr>
            <w:noProof/>
          </w:rPr>
          <w:t>33</w:t>
        </w:r>
      </w:ins>
      <w:ins w:id="501" w:author="北京车和家" w:date="2018-12-10T11:03:00Z">
        <w:r>
          <w:rPr>
            <w:noProof/>
          </w:rPr>
          <w:fldChar w:fldCharType="end"/>
        </w:r>
      </w:ins>
    </w:p>
    <w:p w14:paraId="2C974181" w14:textId="2285C8FB" w:rsidR="005249D0" w:rsidRDefault="005249D0">
      <w:pPr>
        <w:pStyle w:val="TOC3"/>
        <w:tabs>
          <w:tab w:val="left" w:pos="760"/>
        </w:tabs>
        <w:rPr>
          <w:ins w:id="50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03" w:author="北京车和家" w:date="2018-12-10T11:03:00Z">
        <w:r>
          <w:rPr>
            <w:noProof/>
          </w:rPr>
          <w:t>6.1.15.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后排温度调节功能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_Toc532203321 \h </w:instrText>
        </w:r>
      </w:ins>
      <w:r>
        <w:rPr>
          <w:noProof/>
        </w:rPr>
      </w:r>
      <w:r>
        <w:rPr>
          <w:noProof/>
        </w:rPr>
        <w:fldChar w:fldCharType="separate"/>
      </w:r>
      <w:ins w:id="504" w:author="北京车和家" w:date="2018-12-10T11:04:00Z">
        <w:r w:rsidR="00C67E51">
          <w:rPr>
            <w:noProof/>
          </w:rPr>
          <w:t>34</w:t>
        </w:r>
      </w:ins>
      <w:ins w:id="505" w:author="北京车和家" w:date="2018-12-10T11:03:00Z">
        <w:r>
          <w:rPr>
            <w:noProof/>
          </w:rPr>
          <w:fldChar w:fldCharType="end"/>
        </w:r>
      </w:ins>
    </w:p>
    <w:p w14:paraId="41B8AC15" w14:textId="0EFEBA8A" w:rsidR="005249D0" w:rsidRDefault="005249D0">
      <w:pPr>
        <w:pStyle w:val="TOC3"/>
        <w:tabs>
          <w:tab w:val="left" w:pos="760"/>
        </w:tabs>
        <w:rPr>
          <w:ins w:id="50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07" w:author="北京车和家" w:date="2018-12-10T11:03:00Z">
        <w:r>
          <w:rPr>
            <w:noProof/>
          </w:rPr>
          <w:t>6.1.16.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后排风速调节功能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_Toc532203322 \h </w:instrText>
        </w:r>
      </w:ins>
      <w:r>
        <w:rPr>
          <w:noProof/>
        </w:rPr>
      </w:r>
      <w:r>
        <w:rPr>
          <w:noProof/>
        </w:rPr>
        <w:fldChar w:fldCharType="separate"/>
      </w:r>
      <w:ins w:id="508" w:author="北京车和家" w:date="2018-12-10T11:04:00Z">
        <w:r w:rsidR="00C67E51">
          <w:rPr>
            <w:noProof/>
          </w:rPr>
          <w:t>35</w:t>
        </w:r>
      </w:ins>
      <w:ins w:id="509" w:author="北京车和家" w:date="2018-12-10T11:03:00Z">
        <w:r>
          <w:rPr>
            <w:noProof/>
          </w:rPr>
          <w:fldChar w:fldCharType="end"/>
        </w:r>
      </w:ins>
    </w:p>
    <w:p w14:paraId="64AE8C23" w14:textId="07BFD08B" w:rsidR="005249D0" w:rsidRDefault="005249D0">
      <w:pPr>
        <w:pStyle w:val="TOC3"/>
        <w:tabs>
          <w:tab w:val="left" w:pos="760"/>
        </w:tabs>
        <w:rPr>
          <w:ins w:id="51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11" w:author="北京车和家" w:date="2018-12-10T11:03:00Z">
        <w:r>
          <w:rPr>
            <w:noProof/>
          </w:rPr>
          <w:t>6.1.17.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手势控制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_Toc532203323 \h </w:instrText>
        </w:r>
      </w:ins>
      <w:r>
        <w:rPr>
          <w:noProof/>
        </w:rPr>
      </w:r>
      <w:r>
        <w:rPr>
          <w:noProof/>
        </w:rPr>
        <w:fldChar w:fldCharType="separate"/>
      </w:r>
      <w:ins w:id="512" w:author="北京车和家" w:date="2018-12-10T11:04:00Z">
        <w:r w:rsidR="00C67E51">
          <w:rPr>
            <w:noProof/>
          </w:rPr>
          <w:t>37</w:t>
        </w:r>
      </w:ins>
      <w:ins w:id="513" w:author="北京车和家" w:date="2018-12-10T11:03:00Z">
        <w:r>
          <w:rPr>
            <w:noProof/>
          </w:rPr>
          <w:fldChar w:fldCharType="end"/>
        </w:r>
      </w:ins>
    </w:p>
    <w:p w14:paraId="17430F75" w14:textId="557CFBA2" w:rsidR="005249D0" w:rsidRDefault="005249D0">
      <w:pPr>
        <w:pStyle w:val="TOC2"/>
        <w:tabs>
          <w:tab w:val="left" w:pos="541"/>
        </w:tabs>
        <w:rPr>
          <w:ins w:id="51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515" w:author="北京车和家" w:date="2018-12-10T11:03:00Z">
        <w:r w:rsidRPr="00043F82">
          <w:rPr>
            <w:rFonts w:ascii="Microsoft YaHei UI" w:eastAsia="Microsoft YaHei UI" w:hAnsi="Microsoft YaHei UI" w:cs="Arial"/>
          </w:rPr>
          <w:t>6.2.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座椅系统控制功能</w:t>
        </w:r>
        <w:r>
          <w:tab/>
        </w:r>
        <w:r>
          <w:fldChar w:fldCharType="begin"/>
        </w:r>
        <w:r>
          <w:instrText xml:space="preserve"> PAGEREF _Toc532203324 \h </w:instrText>
        </w:r>
      </w:ins>
      <w:r>
        <w:fldChar w:fldCharType="separate"/>
      </w:r>
      <w:ins w:id="516" w:author="北京车和家" w:date="2018-12-10T11:04:00Z">
        <w:r w:rsidR="00C67E51">
          <w:t>37</w:t>
        </w:r>
      </w:ins>
      <w:ins w:id="517" w:author="北京车和家" w:date="2018-12-10T11:03:00Z">
        <w:r>
          <w:fldChar w:fldCharType="end"/>
        </w:r>
      </w:ins>
    </w:p>
    <w:p w14:paraId="02B4AED5" w14:textId="24C85FFB" w:rsidR="005249D0" w:rsidRDefault="005249D0">
      <w:pPr>
        <w:pStyle w:val="TOC3"/>
        <w:tabs>
          <w:tab w:val="left" w:pos="660"/>
        </w:tabs>
        <w:rPr>
          <w:ins w:id="51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19" w:author="北京车和家" w:date="2018-12-10T11:03:00Z">
        <w:r>
          <w:rPr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前排左侧座椅加热通风功能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_Toc532203325 \h </w:instrText>
        </w:r>
      </w:ins>
      <w:r>
        <w:rPr>
          <w:noProof/>
        </w:rPr>
      </w:r>
      <w:r>
        <w:rPr>
          <w:noProof/>
        </w:rPr>
        <w:fldChar w:fldCharType="separate"/>
      </w:r>
      <w:ins w:id="520" w:author="北京车和家" w:date="2018-12-10T11:04:00Z">
        <w:r w:rsidR="00C67E51">
          <w:rPr>
            <w:noProof/>
          </w:rPr>
          <w:t>38</w:t>
        </w:r>
      </w:ins>
      <w:ins w:id="521" w:author="北京车和家" w:date="2018-12-10T11:03:00Z">
        <w:r>
          <w:rPr>
            <w:noProof/>
          </w:rPr>
          <w:fldChar w:fldCharType="end"/>
        </w:r>
      </w:ins>
    </w:p>
    <w:p w14:paraId="68A3E51D" w14:textId="29B0B34B" w:rsidR="005249D0" w:rsidRDefault="005249D0">
      <w:pPr>
        <w:pStyle w:val="TOC3"/>
        <w:tabs>
          <w:tab w:val="left" w:pos="660"/>
        </w:tabs>
        <w:rPr>
          <w:ins w:id="52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23" w:author="北京车和家" w:date="2018-12-10T11:03:00Z">
        <w:r>
          <w:rPr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前排右侧座椅加热通风功能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_Toc532203326 \h </w:instrText>
        </w:r>
      </w:ins>
      <w:r>
        <w:rPr>
          <w:noProof/>
        </w:rPr>
      </w:r>
      <w:r>
        <w:rPr>
          <w:noProof/>
        </w:rPr>
        <w:fldChar w:fldCharType="separate"/>
      </w:r>
      <w:ins w:id="524" w:author="北京车和家" w:date="2018-12-10T11:04:00Z">
        <w:r w:rsidR="00C67E51">
          <w:rPr>
            <w:noProof/>
          </w:rPr>
          <w:t>39</w:t>
        </w:r>
      </w:ins>
      <w:ins w:id="525" w:author="北京车和家" w:date="2018-12-10T11:03:00Z">
        <w:r>
          <w:rPr>
            <w:noProof/>
          </w:rPr>
          <w:fldChar w:fldCharType="end"/>
        </w:r>
      </w:ins>
    </w:p>
    <w:p w14:paraId="72996B2B" w14:textId="4223EEEA" w:rsidR="005249D0" w:rsidRDefault="005249D0">
      <w:pPr>
        <w:pStyle w:val="TOC3"/>
        <w:tabs>
          <w:tab w:val="left" w:pos="660"/>
        </w:tabs>
        <w:rPr>
          <w:ins w:id="52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27" w:author="北京车和家" w:date="2018-12-10T11:03:00Z">
        <w:r>
          <w:rPr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后排左侧座椅加热功能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_Toc532203327 \h </w:instrText>
        </w:r>
      </w:ins>
      <w:r>
        <w:rPr>
          <w:noProof/>
        </w:rPr>
      </w:r>
      <w:r>
        <w:rPr>
          <w:noProof/>
        </w:rPr>
        <w:fldChar w:fldCharType="separate"/>
      </w:r>
      <w:ins w:id="528" w:author="北京车和家" w:date="2018-12-10T11:04:00Z">
        <w:r w:rsidR="00C67E51">
          <w:rPr>
            <w:noProof/>
          </w:rPr>
          <w:t>41</w:t>
        </w:r>
      </w:ins>
      <w:ins w:id="529" w:author="北京车和家" w:date="2018-12-10T11:03:00Z">
        <w:r>
          <w:rPr>
            <w:noProof/>
          </w:rPr>
          <w:fldChar w:fldCharType="end"/>
        </w:r>
      </w:ins>
    </w:p>
    <w:p w14:paraId="02B1351B" w14:textId="212BA043" w:rsidR="005249D0" w:rsidRDefault="005249D0">
      <w:pPr>
        <w:pStyle w:val="TOC3"/>
        <w:tabs>
          <w:tab w:val="left" w:pos="660"/>
        </w:tabs>
        <w:rPr>
          <w:ins w:id="53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31" w:author="北京车和家" w:date="2018-12-10T11:03:00Z">
        <w:r>
          <w:rPr>
            <w:noProof/>
          </w:rPr>
          <w:t>6.2.4.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后排右侧座椅加热功能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_Toc532203328 \h </w:instrText>
        </w:r>
      </w:ins>
      <w:r>
        <w:rPr>
          <w:noProof/>
        </w:rPr>
      </w:r>
      <w:r>
        <w:rPr>
          <w:noProof/>
        </w:rPr>
        <w:fldChar w:fldCharType="separate"/>
      </w:r>
      <w:ins w:id="532" w:author="北京车和家" w:date="2018-12-10T11:04:00Z">
        <w:r w:rsidR="00C67E51">
          <w:rPr>
            <w:noProof/>
          </w:rPr>
          <w:t>44</w:t>
        </w:r>
      </w:ins>
      <w:ins w:id="533" w:author="北京车和家" w:date="2018-12-10T11:03:00Z">
        <w:r>
          <w:rPr>
            <w:noProof/>
          </w:rPr>
          <w:fldChar w:fldCharType="end"/>
        </w:r>
      </w:ins>
    </w:p>
    <w:p w14:paraId="634EF03F" w14:textId="75D44A74" w:rsidR="005249D0" w:rsidRDefault="005249D0">
      <w:pPr>
        <w:pStyle w:val="TOC3"/>
        <w:tabs>
          <w:tab w:val="left" w:pos="660"/>
        </w:tabs>
        <w:rPr>
          <w:ins w:id="53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35" w:author="北京车和家" w:date="2018-12-10T11:03:00Z">
        <w:r>
          <w:rPr>
            <w:noProof/>
          </w:rPr>
          <w:t>6.2.5.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迎宾座椅配置功能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_Toc532203329 \h </w:instrText>
        </w:r>
      </w:ins>
      <w:r>
        <w:rPr>
          <w:noProof/>
        </w:rPr>
      </w:r>
      <w:r>
        <w:rPr>
          <w:noProof/>
        </w:rPr>
        <w:fldChar w:fldCharType="separate"/>
      </w:r>
      <w:ins w:id="536" w:author="北京车和家" w:date="2018-12-10T11:04:00Z">
        <w:r w:rsidR="00C67E51">
          <w:rPr>
            <w:noProof/>
          </w:rPr>
          <w:t>46</w:t>
        </w:r>
      </w:ins>
      <w:ins w:id="537" w:author="北京车和家" w:date="2018-12-10T11:03:00Z">
        <w:r>
          <w:rPr>
            <w:noProof/>
          </w:rPr>
          <w:fldChar w:fldCharType="end"/>
        </w:r>
      </w:ins>
    </w:p>
    <w:p w14:paraId="66639DDE" w14:textId="69DD8E49" w:rsidR="005249D0" w:rsidRDefault="005249D0">
      <w:pPr>
        <w:pStyle w:val="TOC3"/>
        <w:tabs>
          <w:tab w:val="left" w:pos="660"/>
        </w:tabs>
        <w:rPr>
          <w:ins w:id="53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39" w:author="北京车和家" w:date="2018-12-10T11:03:00Z">
        <w:r>
          <w:rPr>
            <w:noProof/>
          </w:rPr>
          <w:t>6.2.6.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座椅位置记忆及调出功能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_Toc532203330 \h </w:instrText>
        </w:r>
      </w:ins>
      <w:r>
        <w:rPr>
          <w:noProof/>
        </w:rPr>
      </w:r>
      <w:r>
        <w:rPr>
          <w:noProof/>
        </w:rPr>
        <w:fldChar w:fldCharType="separate"/>
      </w:r>
      <w:ins w:id="540" w:author="北京车和家" w:date="2018-12-10T11:04:00Z">
        <w:r w:rsidR="00C67E51">
          <w:rPr>
            <w:noProof/>
          </w:rPr>
          <w:t>47</w:t>
        </w:r>
      </w:ins>
      <w:ins w:id="541" w:author="北京车和家" w:date="2018-12-10T11:03:00Z">
        <w:r>
          <w:rPr>
            <w:noProof/>
          </w:rPr>
          <w:fldChar w:fldCharType="end"/>
        </w:r>
      </w:ins>
    </w:p>
    <w:p w14:paraId="16AC3D98" w14:textId="20DE148F" w:rsidR="005249D0" w:rsidRDefault="005249D0">
      <w:pPr>
        <w:pStyle w:val="TOC2"/>
        <w:tabs>
          <w:tab w:val="left" w:pos="541"/>
        </w:tabs>
        <w:rPr>
          <w:ins w:id="54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543" w:author="北京车和家" w:date="2018-12-10T11:03:00Z">
        <w:r w:rsidRPr="00043F82">
          <w:rPr>
            <w:rFonts w:ascii="Microsoft YaHei UI" w:eastAsia="Microsoft YaHei UI" w:hAnsi="Microsoft YaHei UI" w:cs="Arial"/>
          </w:rPr>
          <w:t>6.3.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灯光系统控制功能</w:t>
        </w:r>
        <w:r>
          <w:tab/>
        </w:r>
        <w:r>
          <w:fldChar w:fldCharType="begin"/>
        </w:r>
        <w:r>
          <w:instrText xml:space="preserve"> PAGEREF _Toc532203331 \h </w:instrText>
        </w:r>
      </w:ins>
      <w:r>
        <w:fldChar w:fldCharType="separate"/>
      </w:r>
      <w:ins w:id="544" w:author="北京车和家" w:date="2018-12-10T11:04:00Z">
        <w:r w:rsidR="00C67E51">
          <w:t>48</w:t>
        </w:r>
      </w:ins>
      <w:ins w:id="545" w:author="北京车和家" w:date="2018-12-10T11:03:00Z">
        <w:r>
          <w:fldChar w:fldCharType="end"/>
        </w:r>
      </w:ins>
    </w:p>
    <w:p w14:paraId="68C3B1EE" w14:textId="366859D3" w:rsidR="005249D0" w:rsidRDefault="005249D0">
      <w:pPr>
        <w:pStyle w:val="TOC3"/>
        <w:tabs>
          <w:tab w:val="left" w:pos="660"/>
        </w:tabs>
        <w:rPr>
          <w:ins w:id="54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47" w:author="北京车和家" w:date="2018-12-10T11:03:00Z">
        <w:r>
          <w:rPr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灯光信号交互真值表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_Toc532203332 \h </w:instrText>
        </w:r>
      </w:ins>
      <w:r>
        <w:rPr>
          <w:noProof/>
        </w:rPr>
      </w:r>
      <w:r>
        <w:rPr>
          <w:noProof/>
        </w:rPr>
        <w:fldChar w:fldCharType="separate"/>
      </w:r>
      <w:ins w:id="548" w:author="北京车和家" w:date="2018-12-10T11:04:00Z">
        <w:r w:rsidR="00C67E51">
          <w:rPr>
            <w:noProof/>
          </w:rPr>
          <w:t>48</w:t>
        </w:r>
      </w:ins>
      <w:ins w:id="549" w:author="北京车和家" w:date="2018-12-10T11:03:00Z">
        <w:r>
          <w:rPr>
            <w:noProof/>
          </w:rPr>
          <w:fldChar w:fldCharType="end"/>
        </w:r>
      </w:ins>
    </w:p>
    <w:p w14:paraId="368DDCC4" w14:textId="3892B34D" w:rsidR="005249D0" w:rsidRDefault="005249D0">
      <w:pPr>
        <w:pStyle w:val="TOC3"/>
        <w:tabs>
          <w:tab w:val="left" w:pos="660"/>
        </w:tabs>
        <w:rPr>
          <w:ins w:id="55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51" w:author="北京车和家" w:date="2018-12-10T11:03:00Z">
        <w:r>
          <w:rPr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灯光全关闭功能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_Toc532203333 \h </w:instrText>
        </w:r>
      </w:ins>
      <w:r>
        <w:rPr>
          <w:noProof/>
        </w:rPr>
      </w:r>
      <w:r>
        <w:rPr>
          <w:noProof/>
        </w:rPr>
        <w:fldChar w:fldCharType="separate"/>
      </w:r>
      <w:ins w:id="552" w:author="北京车和家" w:date="2018-12-10T11:04:00Z">
        <w:r w:rsidR="00C67E51">
          <w:rPr>
            <w:noProof/>
          </w:rPr>
          <w:t>48</w:t>
        </w:r>
      </w:ins>
      <w:ins w:id="553" w:author="北京车和家" w:date="2018-12-10T11:03:00Z">
        <w:r>
          <w:rPr>
            <w:noProof/>
          </w:rPr>
          <w:fldChar w:fldCharType="end"/>
        </w:r>
      </w:ins>
    </w:p>
    <w:p w14:paraId="7B5B14DB" w14:textId="552CC078" w:rsidR="005249D0" w:rsidRDefault="005249D0">
      <w:pPr>
        <w:pStyle w:val="TOC3"/>
        <w:tabs>
          <w:tab w:val="left" w:pos="660"/>
        </w:tabs>
        <w:rPr>
          <w:ins w:id="55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55" w:author="北京车和家" w:date="2018-12-10T11:03:00Z">
        <w:r>
          <w:rPr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Auto</w:t>
        </w:r>
        <w:r>
          <w:rPr>
            <w:noProof/>
          </w:rPr>
          <w:t>灯光功能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_Toc532203334 \h </w:instrText>
        </w:r>
      </w:ins>
      <w:r>
        <w:rPr>
          <w:noProof/>
        </w:rPr>
      </w:r>
      <w:r>
        <w:rPr>
          <w:noProof/>
        </w:rPr>
        <w:fldChar w:fldCharType="separate"/>
      </w:r>
      <w:ins w:id="556" w:author="北京车和家" w:date="2018-12-10T11:04:00Z">
        <w:r w:rsidR="00C67E51">
          <w:rPr>
            <w:noProof/>
          </w:rPr>
          <w:t>49</w:t>
        </w:r>
      </w:ins>
      <w:ins w:id="557" w:author="北京车和家" w:date="2018-12-10T11:03:00Z">
        <w:r>
          <w:rPr>
            <w:noProof/>
          </w:rPr>
          <w:fldChar w:fldCharType="end"/>
        </w:r>
      </w:ins>
    </w:p>
    <w:p w14:paraId="703C049A" w14:textId="36412D6C" w:rsidR="005249D0" w:rsidRDefault="005249D0">
      <w:pPr>
        <w:pStyle w:val="TOC3"/>
        <w:tabs>
          <w:tab w:val="left" w:pos="660"/>
        </w:tabs>
        <w:rPr>
          <w:ins w:id="55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59" w:author="北京车和家" w:date="2018-12-10T11:03:00Z">
        <w:r>
          <w:rPr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位置灯光功能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_Toc532203335 \h </w:instrText>
        </w:r>
      </w:ins>
      <w:r>
        <w:rPr>
          <w:noProof/>
        </w:rPr>
      </w:r>
      <w:r>
        <w:rPr>
          <w:noProof/>
        </w:rPr>
        <w:fldChar w:fldCharType="separate"/>
      </w:r>
      <w:ins w:id="560" w:author="北京车和家" w:date="2018-12-10T11:04:00Z">
        <w:r w:rsidR="00C67E51">
          <w:rPr>
            <w:noProof/>
          </w:rPr>
          <w:t>49</w:t>
        </w:r>
      </w:ins>
      <w:ins w:id="561" w:author="北京车和家" w:date="2018-12-10T11:03:00Z">
        <w:r>
          <w:rPr>
            <w:noProof/>
          </w:rPr>
          <w:fldChar w:fldCharType="end"/>
        </w:r>
      </w:ins>
    </w:p>
    <w:p w14:paraId="49896947" w14:textId="0F03BCD1" w:rsidR="005249D0" w:rsidRDefault="005249D0">
      <w:pPr>
        <w:pStyle w:val="TOC3"/>
        <w:tabs>
          <w:tab w:val="left" w:pos="660"/>
        </w:tabs>
        <w:rPr>
          <w:ins w:id="56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63" w:author="北京车和家" w:date="2018-12-10T11:03:00Z">
        <w:r>
          <w:rPr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近光灯功能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_Toc532203336 \h </w:instrText>
        </w:r>
      </w:ins>
      <w:r>
        <w:rPr>
          <w:noProof/>
        </w:rPr>
      </w:r>
      <w:r>
        <w:rPr>
          <w:noProof/>
        </w:rPr>
        <w:fldChar w:fldCharType="separate"/>
      </w:r>
      <w:ins w:id="564" w:author="北京车和家" w:date="2018-12-10T11:04:00Z">
        <w:r w:rsidR="00C67E51">
          <w:rPr>
            <w:noProof/>
          </w:rPr>
          <w:t>50</w:t>
        </w:r>
      </w:ins>
      <w:ins w:id="565" w:author="北京车和家" w:date="2018-12-10T11:03:00Z">
        <w:r>
          <w:rPr>
            <w:noProof/>
          </w:rPr>
          <w:fldChar w:fldCharType="end"/>
        </w:r>
      </w:ins>
    </w:p>
    <w:p w14:paraId="3798A0D6" w14:textId="55B789E1" w:rsidR="005249D0" w:rsidRDefault="005249D0">
      <w:pPr>
        <w:pStyle w:val="TOC3"/>
        <w:tabs>
          <w:tab w:val="left" w:pos="660"/>
        </w:tabs>
        <w:rPr>
          <w:ins w:id="56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67" w:author="北京车和家" w:date="2018-12-10T11:03:00Z">
        <w:r>
          <w:rPr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氛围灯光功能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_Toc532203337 \h </w:instrText>
        </w:r>
      </w:ins>
      <w:r>
        <w:rPr>
          <w:noProof/>
        </w:rPr>
      </w:r>
      <w:r>
        <w:rPr>
          <w:noProof/>
        </w:rPr>
        <w:fldChar w:fldCharType="separate"/>
      </w:r>
      <w:ins w:id="568" w:author="北京车和家" w:date="2018-12-10T11:04:00Z">
        <w:r w:rsidR="00C67E51">
          <w:rPr>
            <w:noProof/>
          </w:rPr>
          <w:t>50</w:t>
        </w:r>
      </w:ins>
      <w:ins w:id="569" w:author="北京车和家" w:date="2018-12-10T11:03:00Z">
        <w:r>
          <w:rPr>
            <w:noProof/>
          </w:rPr>
          <w:fldChar w:fldCharType="end"/>
        </w:r>
      </w:ins>
    </w:p>
    <w:p w14:paraId="755EF5A0" w14:textId="684F0362" w:rsidR="005249D0" w:rsidRDefault="005249D0">
      <w:pPr>
        <w:pStyle w:val="TOC3"/>
        <w:tabs>
          <w:tab w:val="left" w:pos="660"/>
        </w:tabs>
        <w:rPr>
          <w:ins w:id="57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71" w:author="北京车和家" w:date="2018-12-10T11:03:00Z">
        <w:r>
          <w:rPr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后雾灯功能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_Toc532203338 \h </w:instrText>
        </w:r>
      </w:ins>
      <w:r>
        <w:rPr>
          <w:noProof/>
        </w:rPr>
      </w:r>
      <w:r>
        <w:rPr>
          <w:noProof/>
        </w:rPr>
        <w:fldChar w:fldCharType="separate"/>
      </w:r>
      <w:ins w:id="572" w:author="北京车和家" w:date="2018-12-10T11:04:00Z">
        <w:r w:rsidR="00C67E51">
          <w:rPr>
            <w:noProof/>
          </w:rPr>
          <w:t>51</w:t>
        </w:r>
      </w:ins>
      <w:ins w:id="573" w:author="北京车和家" w:date="2018-12-10T11:03:00Z">
        <w:r>
          <w:rPr>
            <w:noProof/>
          </w:rPr>
          <w:fldChar w:fldCharType="end"/>
        </w:r>
      </w:ins>
    </w:p>
    <w:p w14:paraId="5701EAB1" w14:textId="080D232B" w:rsidR="005249D0" w:rsidRDefault="005249D0">
      <w:pPr>
        <w:pStyle w:val="TOC3"/>
        <w:tabs>
          <w:tab w:val="left" w:pos="660"/>
        </w:tabs>
        <w:rPr>
          <w:ins w:id="57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75" w:author="北京车和家" w:date="2018-12-10T11:03:00Z">
        <w:r>
          <w:rPr>
            <w:noProof/>
          </w:rPr>
          <w:t>6.3.8.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大灯高度调节功能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_Toc532203339 \h </w:instrText>
        </w:r>
      </w:ins>
      <w:r>
        <w:rPr>
          <w:noProof/>
        </w:rPr>
      </w:r>
      <w:r>
        <w:rPr>
          <w:noProof/>
        </w:rPr>
        <w:fldChar w:fldCharType="separate"/>
      </w:r>
      <w:ins w:id="576" w:author="北京车和家" w:date="2018-12-10T11:04:00Z">
        <w:r w:rsidR="00C67E51">
          <w:rPr>
            <w:noProof/>
          </w:rPr>
          <w:t>52</w:t>
        </w:r>
      </w:ins>
      <w:ins w:id="577" w:author="北京车和家" w:date="2018-12-10T11:03:00Z">
        <w:r>
          <w:rPr>
            <w:noProof/>
          </w:rPr>
          <w:fldChar w:fldCharType="end"/>
        </w:r>
      </w:ins>
    </w:p>
    <w:p w14:paraId="7F9573F8" w14:textId="69D5C652" w:rsidR="005249D0" w:rsidRDefault="005249D0">
      <w:pPr>
        <w:pStyle w:val="TOC3"/>
        <w:tabs>
          <w:tab w:val="left" w:pos="660"/>
        </w:tabs>
        <w:rPr>
          <w:ins w:id="57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79" w:author="北京车和家" w:date="2018-12-10T11:03:00Z">
        <w:r w:rsidRPr="00043F82">
          <w:rPr>
            <w:strike/>
            <w:noProof/>
          </w:rPr>
          <w:t>6.3.9.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strike/>
            <w:noProof/>
          </w:rPr>
          <w:t>FollowMeHome</w:t>
        </w:r>
        <w:r w:rsidRPr="00043F82">
          <w:rPr>
            <w:strike/>
            <w:noProof/>
          </w:rPr>
          <w:t>时间设置功能（取消）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_Toc532203340 \h </w:instrText>
        </w:r>
      </w:ins>
      <w:r>
        <w:rPr>
          <w:noProof/>
        </w:rPr>
      </w:r>
      <w:r>
        <w:rPr>
          <w:noProof/>
        </w:rPr>
        <w:fldChar w:fldCharType="separate"/>
      </w:r>
      <w:ins w:id="580" w:author="北京车和家" w:date="2018-12-10T11:04:00Z">
        <w:r w:rsidR="00C67E51">
          <w:rPr>
            <w:noProof/>
          </w:rPr>
          <w:t>53</w:t>
        </w:r>
      </w:ins>
      <w:ins w:id="581" w:author="北京车和家" w:date="2018-12-10T11:03:00Z">
        <w:r>
          <w:rPr>
            <w:noProof/>
          </w:rPr>
          <w:fldChar w:fldCharType="end"/>
        </w:r>
      </w:ins>
    </w:p>
    <w:p w14:paraId="238EF1F9" w14:textId="59E2E115" w:rsidR="005249D0" w:rsidRDefault="005249D0">
      <w:pPr>
        <w:pStyle w:val="TOC3"/>
        <w:tabs>
          <w:tab w:val="left" w:pos="760"/>
        </w:tabs>
        <w:rPr>
          <w:ins w:id="58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83" w:author="北京车和家" w:date="2018-12-10T11:03:00Z">
        <w:r>
          <w:rPr>
            <w:noProof/>
          </w:rPr>
          <w:t>6.3.10.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顶灯功能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_Toc532203341 \h </w:instrText>
        </w:r>
      </w:ins>
      <w:r>
        <w:rPr>
          <w:noProof/>
        </w:rPr>
      </w:r>
      <w:r>
        <w:rPr>
          <w:noProof/>
        </w:rPr>
        <w:fldChar w:fldCharType="separate"/>
      </w:r>
      <w:ins w:id="584" w:author="北京车和家" w:date="2018-12-10T11:04:00Z">
        <w:r w:rsidR="00C67E51">
          <w:rPr>
            <w:noProof/>
          </w:rPr>
          <w:t>54</w:t>
        </w:r>
      </w:ins>
      <w:ins w:id="585" w:author="北京车和家" w:date="2018-12-10T11:03:00Z">
        <w:r>
          <w:rPr>
            <w:noProof/>
          </w:rPr>
          <w:fldChar w:fldCharType="end"/>
        </w:r>
      </w:ins>
    </w:p>
    <w:p w14:paraId="3DE5A11E" w14:textId="447ABD13" w:rsidR="005249D0" w:rsidRDefault="005249D0">
      <w:pPr>
        <w:pStyle w:val="TOC3"/>
        <w:tabs>
          <w:tab w:val="left" w:pos="760"/>
        </w:tabs>
        <w:rPr>
          <w:ins w:id="58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87" w:author="北京车和家" w:date="2018-12-10T11:03:00Z">
        <w:r>
          <w:rPr>
            <w:noProof/>
          </w:rPr>
          <w:t>6.3.11.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迎宾灯自动开启设置功能（预留功能）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_Toc532203342 \h </w:instrText>
        </w:r>
      </w:ins>
      <w:r>
        <w:rPr>
          <w:noProof/>
        </w:rPr>
      </w:r>
      <w:r>
        <w:rPr>
          <w:noProof/>
        </w:rPr>
        <w:fldChar w:fldCharType="separate"/>
      </w:r>
      <w:ins w:id="588" w:author="北京车和家" w:date="2018-12-10T11:04:00Z">
        <w:r w:rsidR="00C67E51">
          <w:rPr>
            <w:noProof/>
          </w:rPr>
          <w:t>55</w:t>
        </w:r>
      </w:ins>
      <w:ins w:id="589" w:author="北京车和家" w:date="2018-12-10T11:03:00Z">
        <w:r>
          <w:rPr>
            <w:noProof/>
          </w:rPr>
          <w:fldChar w:fldCharType="end"/>
        </w:r>
      </w:ins>
    </w:p>
    <w:p w14:paraId="2D62D690" w14:textId="26B7F626" w:rsidR="005249D0" w:rsidRDefault="005249D0">
      <w:pPr>
        <w:pStyle w:val="TOC3"/>
        <w:tabs>
          <w:tab w:val="left" w:pos="760"/>
        </w:tabs>
        <w:rPr>
          <w:ins w:id="59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91" w:author="北京车和家" w:date="2018-12-10T11:03:00Z">
        <w:r>
          <w:rPr>
            <w:noProof/>
          </w:rPr>
          <w:t>6.3.12.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星环模式设置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_Toc532203343 \h </w:instrText>
        </w:r>
      </w:ins>
      <w:r>
        <w:rPr>
          <w:noProof/>
        </w:rPr>
      </w:r>
      <w:r>
        <w:rPr>
          <w:noProof/>
        </w:rPr>
        <w:fldChar w:fldCharType="separate"/>
      </w:r>
      <w:ins w:id="592" w:author="北京车和家" w:date="2018-12-10T11:04:00Z">
        <w:r w:rsidR="00C67E51">
          <w:rPr>
            <w:noProof/>
          </w:rPr>
          <w:t>56</w:t>
        </w:r>
      </w:ins>
      <w:ins w:id="593" w:author="北京车和家" w:date="2018-12-10T11:03:00Z">
        <w:r>
          <w:rPr>
            <w:noProof/>
          </w:rPr>
          <w:fldChar w:fldCharType="end"/>
        </w:r>
      </w:ins>
    </w:p>
    <w:p w14:paraId="43CE23E9" w14:textId="706489B3" w:rsidR="005249D0" w:rsidRDefault="005249D0">
      <w:pPr>
        <w:pStyle w:val="TOC2"/>
        <w:tabs>
          <w:tab w:val="left" w:pos="510"/>
        </w:tabs>
        <w:rPr>
          <w:ins w:id="59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595" w:author="北京车和家" w:date="2018-12-10T11:03:00Z">
        <w:r>
          <w:t>6.4.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门锁功能</w:t>
        </w:r>
        <w:r>
          <w:tab/>
        </w:r>
        <w:r>
          <w:fldChar w:fldCharType="begin"/>
        </w:r>
        <w:r>
          <w:instrText xml:space="preserve"> PAGEREF _Toc532203344 \h </w:instrText>
        </w:r>
      </w:ins>
      <w:r>
        <w:fldChar w:fldCharType="separate"/>
      </w:r>
      <w:ins w:id="596" w:author="北京车和家" w:date="2018-12-10T11:04:00Z">
        <w:r w:rsidR="00C67E51">
          <w:t>57</w:t>
        </w:r>
      </w:ins>
      <w:ins w:id="597" w:author="北京车和家" w:date="2018-12-10T11:03:00Z">
        <w:r>
          <w:fldChar w:fldCharType="end"/>
        </w:r>
      </w:ins>
    </w:p>
    <w:p w14:paraId="56447411" w14:textId="0FF6EC90" w:rsidR="005249D0" w:rsidRDefault="005249D0">
      <w:pPr>
        <w:pStyle w:val="TOC3"/>
        <w:tabs>
          <w:tab w:val="left" w:pos="660"/>
        </w:tabs>
        <w:rPr>
          <w:ins w:id="59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99" w:author="北京车和家" w:date="2018-12-10T11:03:00Z">
        <w:r>
          <w:rPr>
            <w:noProof/>
          </w:rPr>
          <w:t>6.4.1.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中控解锁、闭锁功能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_Toc532203345 \h </w:instrText>
        </w:r>
      </w:ins>
      <w:r>
        <w:rPr>
          <w:noProof/>
        </w:rPr>
      </w:r>
      <w:r>
        <w:rPr>
          <w:noProof/>
        </w:rPr>
        <w:fldChar w:fldCharType="separate"/>
      </w:r>
      <w:ins w:id="600" w:author="北京车和家" w:date="2018-12-10T11:04:00Z">
        <w:r w:rsidR="00C67E51">
          <w:rPr>
            <w:noProof/>
          </w:rPr>
          <w:t>57</w:t>
        </w:r>
      </w:ins>
      <w:ins w:id="601" w:author="北京车和家" w:date="2018-12-10T11:03:00Z">
        <w:r>
          <w:rPr>
            <w:noProof/>
          </w:rPr>
          <w:fldChar w:fldCharType="end"/>
        </w:r>
      </w:ins>
    </w:p>
    <w:p w14:paraId="1B258286" w14:textId="79D924CC" w:rsidR="005249D0" w:rsidRDefault="005249D0">
      <w:pPr>
        <w:pStyle w:val="TOC3"/>
        <w:tabs>
          <w:tab w:val="left" w:pos="660"/>
        </w:tabs>
        <w:rPr>
          <w:ins w:id="60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03" w:author="北京车和家" w:date="2018-12-10T11:03:00Z">
        <w:r>
          <w:rPr>
            <w:noProof/>
          </w:rPr>
          <w:t>6.4.2.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解锁模式设置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_Toc532203346 \h </w:instrText>
        </w:r>
      </w:ins>
      <w:r>
        <w:rPr>
          <w:noProof/>
        </w:rPr>
      </w:r>
      <w:r>
        <w:rPr>
          <w:noProof/>
        </w:rPr>
        <w:fldChar w:fldCharType="separate"/>
      </w:r>
      <w:ins w:id="604" w:author="北京车和家" w:date="2018-12-10T11:04:00Z">
        <w:r w:rsidR="00C67E51">
          <w:rPr>
            <w:noProof/>
          </w:rPr>
          <w:t>58</w:t>
        </w:r>
      </w:ins>
      <w:ins w:id="605" w:author="北京车和家" w:date="2018-12-10T11:03:00Z">
        <w:r>
          <w:rPr>
            <w:noProof/>
          </w:rPr>
          <w:fldChar w:fldCharType="end"/>
        </w:r>
      </w:ins>
    </w:p>
    <w:p w14:paraId="090D1A10" w14:textId="470F0F3A" w:rsidR="005249D0" w:rsidRDefault="005249D0">
      <w:pPr>
        <w:pStyle w:val="TOC3"/>
        <w:tabs>
          <w:tab w:val="left" w:pos="660"/>
        </w:tabs>
        <w:rPr>
          <w:ins w:id="60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07" w:author="北京车和家" w:date="2018-12-10T11:03:00Z">
        <w:r>
          <w:rPr>
            <w:noProof/>
          </w:rPr>
          <w:t>6.4.3.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解锁、闭锁提示模式设置（预留功能）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_Toc532203347 \h </w:instrText>
        </w:r>
      </w:ins>
      <w:r>
        <w:rPr>
          <w:noProof/>
        </w:rPr>
      </w:r>
      <w:r>
        <w:rPr>
          <w:noProof/>
        </w:rPr>
        <w:fldChar w:fldCharType="separate"/>
      </w:r>
      <w:ins w:id="608" w:author="北京车和家" w:date="2018-12-10T11:04:00Z">
        <w:r w:rsidR="00C67E51">
          <w:rPr>
            <w:noProof/>
          </w:rPr>
          <w:t>59</w:t>
        </w:r>
      </w:ins>
      <w:ins w:id="609" w:author="北京车和家" w:date="2018-12-10T11:03:00Z">
        <w:r>
          <w:rPr>
            <w:noProof/>
          </w:rPr>
          <w:fldChar w:fldCharType="end"/>
        </w:r>
      </w:ins>
    </w:p>
    <w:p w14:paraId="56AD80F2" w14:textId="40672E2B" w:rsidR="005249D0" w:rsidRDefault="005249D0">
      <w:pPr>
        <w:pStyle w:val="TOC3"/>
        <w:tabs>
          <w:tab w:val="left" w:pos="660"/>
        </w:tabs>
        <w:rPr>
          <w:ins w:id="61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11" w:author="北京车和家" w:date="2018-12-10T11:03:00Z">
        <w:r>
          <w:rPr>
            <w:noProof/>
          </w:rPr>
          <w:t>6.4.4.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驻车解锁模式设置</w:t>
        </w:r>
        <w:r w:rsidRPr="00043F82">
          <w:rPr>
            <w:noProof/>
            <w:color w:val="FF0000"/>
          </w:rPr>
          <w:t>（预留功能）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_Toc532203348 \h </w:instrText>
        </w:r>
      </w:ins>
      <w:r>
        <w:rPr>
          <w:noProof/>
        </w:rPr>
      </w:r>
      <w:r>
        <w:rPr>
          <w:noProof/>
        </w:rPr>
        <w:fldChar w:fldCharType="separate"/>
      </w:r>
      <w:ins w:id="612" w:author="北京车和家" w:date="2018-12-10T11:04:00Z">
        <w:r w:rsidR="00C67E51">
          <w:rPr>
            <w:noProof/>
          </w:rPr>
          <w:t>60</w:t>
        </w:r>
      </w:ins>
      <w:ins w:id="613" w:author="北京车和家" w:date="2018-12-10T11:03:00Z">
        <w:r>
          <w:rPr>
            <w:noProof/>
          </w:rPr>
          <w:fldChar w:fldCharType="end"/>
        </w:r>
      </w:ins>
    </w:p>
    <w:p w14:paraId="5938B967" w14:textId="5CDA4D72" w:rsidR="005249D0" w:rsidRDefault="005249D0">
      <w:pPr>
        <w:pStyle w:val="TOC3"/>
        <w:tabs>
          <w:tab w:val="left" w:pos="660"/>
        </w:tabs>
        <w:rPr>
          <w:ins w:id="61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15" w:author="北京车和家" w:date="2018-12-10T11:03:00Z">
        <w:r>
          <w:rPr>
            <w:noProof/>
          </w:rPr>
          <w:t>6.4.5.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离开自动闭锁设置（预留功能）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_Toc532203349 \h </w:instrText>
        </w:r>
      </w:ins>
      <w:r>
        <w:rPr>
          <w:noProof/>
        </w:rPr>
      </w:r>
      <w:r>
        <w:rPr>
          <w:noProof/>
        </w:rPr>
        <w:fldChar w:fldCharType="separate"/>
      </w:r>
      <w:ins w:id="616" w:author="北京车和家" w:date="2018-12-10T11:04:00Z">
        <w:r w:rsidR="00C67E51">
          <w:rPr>
            <w:noProof/>
          </w:rPr>
          <w:t>61</w:t>
        </w:r>
      </w:ins>
      <w:ins w:id="617" w:author="北京车和家" w:date="2018-12-10T11:03:00Z">
        <w:r>
          <w:rPr>
            <w:noProof/>
          </w:rPr>
          <w:fldChar w:fldCharType="end"/>
        </w:r>
      </w:ins>
    </w:p>
    <w:p w14:paraId="702D7710" w14:textId="6CD7E9F6" w:rsidR="005249D0" w:rsidRDefault="005249D0">
      <w:pPr>
        <w:pStyle w:val="TOC2"/>
        <w:tabs>
          <w:tab w:val="left" w:pos="541"/>
        </w:tabs>
        <w:rPr>
          <w:ins w:id="618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19" w:author="北京车和家" w:date="2018-12-10T11:03:00Z">
        <w:r w:rsidRPr="00043F82">
          <w:rPr>
            <w:rFonts w:ascii="Microsoft YaHei UI" w:eastAsia="Microsoft YaHei UI" w:hAnsi="Microsoft YaHei UI" w:cs="Arial"/>
          </w:rPr>
          <w:t>6.5.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尾门控制功能</w:t>
        </w:r>
        <w:r>
          <w:tab/>
        </w:r>
        <w:r>
          <w:fldChar w:fldCharType="begin"/>
        </w:r>
        <w:r>
          <w:instrText xml:space="preserve"> PAGEREF _Toc532203350 \h </w:instrText>
        </w:r>
      </w:ins>
      <w:r>
        <w:fldChar w:fldCharType="separate"/>
      </w:r>
      <w:ins w:id="620" w:author="北京车和家" w:date="2018-12-10T11:04:00Z">
        <w:r w:rsidR="00C67E51">
          <w:t>62</w:t>
        </w:r>
      </w:ins>
      <w:ins w:id="621" w:author="北京车和家" w:date="2018-12-10T11:03:00Z">
        <w:r>
          <w:fldChar w:fldCharType="end"/>
        </w:r>
      </w:ins>
    </w:p>
    <w:p w14:paraId="1B3D8811" w14:textId="1628D1C2" w:rsidR="005249D0" w:rsidRDefault="005249D0">
      <w:pPr>
        <w:pStyle w:val="TOC3"/>
        <w:tabs>
          <w:tab w:val="left" w:pos="660"/>
        </w:tabs>
        <w:rPr>
          <w:ins w:id="62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23" w:author="北京车和家" w:date="2018-12-10T11:03:00Z">
        <w:r>
          <w:rPr>
            <w:noProof/>
          </w:rPr>
          <w:lastRenderedPageBreak/>
          <w:t>6.5.1.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尾门开启</w:t>
        </w:r>
        <w:r>
          <w:rPr>
            <w:noProof/>
          </w:rPr>
          <w:t>/</w:t>
        </w:r>
        <w:r>
          <w:rPr>
            <w:noProof/>
          </w:rPr>
          <w:t>关闭功能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_Toc532203351 \h </w:instrText>
        </w:r>
      </w:ins>
      <w:r>
        <w:rPr>
          <w:noProof/>
        </w:rPr>
      </w:r>
      <w:r>
        <w:rPr>
          <w:noProof/>
        </w:rPr>
        <w:fldChar w:fldCharType="separate"/>
      </w:r>
      <w:ins w:id="624" w:author="北京车和家" w:date="2018-12-10T11:04:00Z">
        <w:r w:rsidR="00C67E51">
          <w:rPr>
            <w:noProof/>
          </w:rPr>
          <w:t>62</w:t>
        </w:r>
      </w:ins>
      <w:ins w:id="625" w:author="北京车和家" w:date="2018-12-10T11:03:00Z">
        <w:r>
          <w:rPr>
            <w:noProof/>
          </w:rPr>
          <w:fldChar w:fldCharType="end"/>
        </w:r>
      </w:ins>
    </w:p>
    <w:p w14:paraId="2299B358" w14:textId="24FAA08C" w:rsidR="005249D0" w:rsidRDefault="005249D0">
      <w:pPr>
        <w:pStyle w:val="TOC3"/>
        <w:tabs>
          <w:tab w:val="left" w:pos="660"/>
        </w:tabs>
        <w:rPr>
          <w:ins w:id="62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27" w:author="北京车和家" w:date="2018-12-10T11:03:00Z">
        <w:r>
          <w:rPr>
            <w:noProof/>
          </w:rPr>
          <w:t>6.5.2.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尾门自定义开度记忆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_Toc532203352 \h </w:instrText>
        </w:r>
      </w:ins>
      <w:r>
        <w:rPr>
          <w:noProof/>
        </w:rPr>
      </w:r>
      <w:r>
        <w:rPr>
          <w:noProof/>
        </w:rPr>
        <w:fldChar w:fldCharType="separate"/>
      </w:r>
      <w:ins w:id="628" w:author="北京车和家" w:date="2018-12-10T11:04:00Z">
        <w:r w:rsidR="00C67E51">
          <w:rPr>
            <w:noProof/>
          </w:rPr>
          <w:t>65</w:t>
        </w:r>
      </w:ins>
      <w:ins w:id="629" w:author="北京车和家" w:date="2018-12-10T11:03:00Z">
        <w:r>
          <w:rPr>
            <w:noProof/>
          </w:rPr>
          <w:fldChar w:fldCharType="end"/>
        </w:r>
      </w:ins>
    </w:p>
    <w:p w14:paraId="7D81EF29" w14:textId="684ADCD1" w:rsidR="005249D0" w:rsidRDefault="005249D0">
      <w:pPr>
        <w:pStyle w:val="TOC2"/>
        <w:tabs>
          <w:tab w:val="left" w:pos="541"/>
        </w:tabs>
        <w:rPr>
          <w:ins w:id="630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31" w:author="北京车和家" w:date="2018-12-10T11:03:00Z">
        <w:r w:rsidRPr="00043F82">
          <w:rPr>
            <w:rFonts w:ascii="Microsoft YaHei UI" w:eastAsia="Microsoft YaHei UI" w:hAnsi="Microsoft YaHei UI" w:cs="Arial"/>
          </w:rPr>
          <w:t>6.6.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方向盘加热控制功能</w:t>
        </w:r>
        <w:r>
          <w:tab/>
        </w:r>
        <w:r>
          <w:fldChar w:fldCharType="begin"/>
        </w:r>
        <w:r>
          <w:instrText xml:space="preserve"> PAGEREF _Toc532203353 \h </w:instrText>
        </w:r>
      </w:ins>
      <w:r>
        <w:fldChar w:fldCharType="separate"/>
      </w:r>
      <w:ins w:id="632" w:author="北京车和家" w:date="2018-12-10T11:04:00Z">
        <w:r w:rsidR="00C67E51">
          <w:t>66</w:t>
        </w:r>
      </w:ins>
      <w:ins w:id="633" w:author="北京车和家" w:date="2018-12-10T11:03:00Z">
        <w:r>
          <w:fldChar w:fldCharType="end"/>
        </w:r>
      </w:ins>
    </w:p>
    <w:p w14:paraId="7CC100EF" w14:textId="55659961" w:rsidR="005249D0" w:rsidRDefault="005249D0">
      <w:pPr>
        <w:pStyle w:val="TOC3"/>
        <w:tabs>
          <w:tab w:val="left" w:pos="660"/>
        </w:tabs>
        <w:rPr>
          <w:ins w:id="63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35" w:author="北京车和家" w:date="2018-12-10T11:03:00Z">
        <w:r>
          <w:rPr>
            <w:noProof/>
          </w:rPr>
          <w:t>6.6.1.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方向盘加热开启</w:t>
        </w:r>
        <w:r>
          <w:rPr>
            <w:noProof/>
          </w:rPr>
          <w:t>/</w:t>
        </w:r>
        <w:r>
          <w:rPr>
            <w:noProof/>
          </w:rPr>
          <w:t>关闭功能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_Toc532203354 \h </w:instrText>
        </w:r>
      </w:ins>
      <w:r>
        <w:rPr>
          <w:noProof/>
        </w:rPr>
      </w:r>
      <w:r>
        <w:rPr>
          <w:noProof/>
        </w:rPr>
        <w:fldChar w:fldCharType="separate"/>
      </w:r>
      <w:ins w:id="636" w:author="北京车和家" w:date="2018-12-10T11:04:00Z">
        <w:r w:rsidR="00C67E51">
          <w:rPr>
            <w:noProof/>
          </w:rPr>
          <w:t>66</w:t>
        </w:r>
      </w:ins>
      <w:ins w:id="637" w:author="北京车和家" w:date="2018-12-10T11:03:00Z">
        <w:r>
          <w:rPr>
            <w:noProof/>
          </w:rPr>
          <w:fldChar w:fldCharType="end"/>
        </w:r>
      </w:ins>
    </w:p>
    <w:p w14:paraId="134DD992" w14:textId="3E099F6D" w:rsidR="005249D0" w:rsidRDefault="005249D0">
      <w:pPr>
        <w:pStyle w:val="TOC2"/>
        <w:tabs>
          <w:tab w:val="left" w:pos="541"/>
        </w:tabs>
        <w:rPr>
          <w:ins w:id="638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39" w:author="北京车和家" w:date="2018-12-10T11:03:00Z">
        <w:r w:rsidRPr="00043F82">
          <w:rPr>
            <w:rFonts w:ascii="Microsoft YaHei UI" w:eastAsia="Microsoft YaHei UI" w:hAnsi="Microsoft YaHei UI" w:cs="Arial"/>
          </w:rPr>
          <w:t>6.7.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雨刮维护控制功能</w:t>
        </w:r>
        <w:r>
          <w:tab/>
        </w:r>
        <w:r>
          <w:fldChar w:fldCharType="begin"/>
        </w:r>
        <w:r>
          <w:instrText xml:space="preserve"> PAGEREF _Toc532203355 \h </w:instrText>
        </w:r>
      </w:ins>
      <w:r>
        <w:fldChar w:fldCharType="separate"/>
      </w:r>
      <w:ins w:id="640" w:author="北京车和家" w:date="2018-12-10T11:04:00Z">
        <w:r w:rsidR="00C67E51">
          <w:t>67</w:t>
        </w:r>
      </w:ins>
      <w:ins w:id="641" w:author="北京车和家" w:date="2018-12-10T11:03:00Z">
        <w:r>
          <w:fldChar w:fldCharType="end"/>
        </w:r>
      </w:ins>
    </w:p>
    <w:p w14:paraId="2CA07C8C" w14:textId="37CB4514" w:rsidR="005249D0" w:rsidRDefault="005249D0">
      <w:pPr>
        <w:pStyle w:val="TOC3"/>
        <w:tabs>
          <w:tab w:val="left" w:pos="660"/>
        </w:tabs>
        <w:rPr>
          <w:ins w:id="64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43" w:author="北京车和家" w:date="2018-12-10T11:03:00Z">
        <w:r>
          <w:rPr>
            <w:noProof/>
          </w:rPr>
          <w:t>6.7.1.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雨刮维护模式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_Toc532203356 \h </w:instrText>
        </w:r>
      </w:ins>
      <w:r>
        <w:rPr>
          <w:noProof/>
        </w:rPr>
      </w:r>
      <w:r>
        <w:rPr>
          <w:noProof/>
        </w:rPr>
        <w:fldChar w:fldCharType="separate"/>
      </w:r>
      <w:ins w:id="644" w:author="北京车和家" w:date="2018-12-10T11:04:00Z">
        <w:r w:rsidR="00C67E51">
          <w:rPr>
            <w:noProof/>
          </w:rPr>
          <w:t>67</w:t>
        </w:r>
      </w:ins>
      <w:ins w:id="645" w:author="北京车和家" w:date="2018-12-10T11:03:00Z">
        <w:r>
          <w:rPr>
            <w:noProof/>
          </w:rPr>
          <w:fldChar w:fldCharType="end"/>
        </w:r>
      </w:ins>
    </w:p>
    <w:p w14:paraId="23D6DDC7" w14:textId="2687347D" w:rsidR="005249D0" w:rsidRDefault="005249D0">
      <w:pPr>
        <w:pStyle w:val="TOC2"/>
        <w:tabs>
          <w:tab w:val="left" w:pos="541"/>
        </w:tabs>
        <w:rPr>
          <w:ins w:id="646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47" w:author="北京车和家" w:date="2018-12-10T11:03:00Z">
        <w:r w:rsidRPr="00043F82">
          <w:rPr>
            <w:rFonts w:ascii="Microsoft YaHei UI" w:eastAsia="Microsoft YaHei UI" w:hAnsi="Microsoft YaHei UI" w:cs="Arial"/>
          </w:rPr>
          <w:t>6.8.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后视镜折叠功能</w:t>
        </w:r>
        <w:r>
          <w:tab/>
        </w:r>
        <w:r>
          <w:fldChar w:fldCharType="begin"/>
        </w:r>
        <w:r>
          <w:instrText xml:space="preserve"> PAGEREF _Toc532203357 \h </w:instrText>
        </w:r>
      </w:ins>
      <w:r>
        <w:fldChar w:fldCharType="separate"/>
      </w:r>
      <w:ins w:id="648" w:author="北京车和家" w:date="2018-12-10T11:04:00Z">
        <w:r w:rsidR="00C67E51">
          <w:t>68</w:t>
        </w:r>
      </w:ins>
      <w:ins w:id="649" w:author="北京车和家" w:date="2018-12-10T11:03:00Z">
        <w:r>
          <w:fldChar w:fldCharType="end"/>
        </w:r>
      </w:ins>
    </w:p>
    <w:p w14:paraId="0506E9BF" w14:textId="0267875E" w:rsidR="005249D0" w:rsidRDefault="005249D0">
      <w:pPr>
        <w:pStyle w:val="TOC3"/>
        <w:tabs>
          <w:tab w:val="left" w:pos="660"/>
        </w:tabs>
        <w:rPr>
          <w:ins w:id="65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51" w:author="北京车和家" w:date="2018-12-10T11:03:00Z">
        <w:r>
          <w:rPr>
            <w:noProof/>
          </w:rPr>
          <w:t>6.8.1.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后视镜折叠设置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_Toc532203358 \h </w:instrText>
        </w:r>
      </w:ins>
      <w:r>
        <w:rPr>
          <w:noProof/>
        </w:rPr>
      </w:r>
      <w:r>
        <w:rPr>
          <w:noProof/>
        </w:rPr>
        <w:fldChar w:fldCharType="separate"/>
      </w:r>
      <w:ins w:id="652" w:author="北京车和家" w:date="2018-12-10T11:04:00Z">
        <w:r w:rsidR="00C67E51">
          <w:rPr>
            <w:noProof/>
          </w:rPr>
          <w:t>68</w:t>
        </w:r>
      </w:ins>
      <w:ins w:id="653" w:author="北京车和家" w:date="2018-12-10T11:03:00Z">
        <w:r>
          <w:rPr>
            <w:noProof/>
          </w:rPr>
          <w:fldChar w:fldCharType="end"/>
        </w:r>
      </w:ins>
    </w:p>
    <w:p w14:paraId="7541FEAE" w14:textId="77AFBB0C" w:rsidR="005249D0" w:rsidRDefault="005249D0">
      <w:pPr>
        <w:pStyle w:val="TOC3"/>
        <w:tabs>
          <w:tab w:val="left" w:pos="660"/>
        </w:tabs>
        <w:rPr>
          <w:ins w:id="65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55" w:author="北京车和家" w:date="2018-12-10T11:03:00Z">
        <w:r>
          <w:rPr>
            <w:noProof/>
          </w:rPr>
          <w:t>6.8.2.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后视镜下倾设置功能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_Toc532203359 \h </w:instrText>
        </w:r>
      </w:ins>
      <w:r>
        <w:rPr>
          <w:noProof/>
        </w:rPr>
      </w:r>
      <w:r>
        <w:rPr>
          <w:noProof/>
        </w:rPr>
        <w:fldChar w:fldCharType="separate"/>
      </w:r>
      <w:ins w:id="656" w:author="北京车和家" w:date="2018-12-10T11:04:00Z">
        <w:r w:rsidR="00C67E51">
          <w:rPr>
            <w:noProof/>
          </w:rPr>
          <w:t>69</w:t>
        </w:r>
      </w:ins>
      <w:ins w:id="657" w:author="北京车和家" w:date="2018-12-10T11:03:00Z">
        <w:r>
          <w:rPr>
            <w:noProof/>
          </w:rPr>
          <w:fldChar w:fldCharType="end"/>
        </w:r>
      </w:ins>
    </w:p>
    <w:p w14:paraId="7FD43F2F" w14:textId="5C719974" w:rsidR="005249D0" w:rsidRDefault="005249D0">
      <w:pPr>
        <w:pStyle w:val="TOC3"/>
        <w:tabs>
          <w:tab w:val="left" w:pos="660"/>
        </w:tabs>
        <w:rPr>
          <w:ins w:id="65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59" w:author="北京车和家" w:date="2018-12-10T11:03:00Z">
        <w:r>
          <w:rPr>
            <w:noProof/>
          </w:rPr>
          <w:t>6.8.3.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后视镜位置记忆及调出功能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_Toc532203360 \h </w:instrText>
        </w:r>
      </w:ins>
      <w:r>
        <w:rPr>
          <w:noProof/>
        </w:rPr>
      </w:r>
      <w:r>
        <w:rPr>
          <w:noProof/>
        </w:rPr>
        <w:fldChar w:fldCharType="separate"/>
      </w:r>
      <w:ins w:id="660" w:author="北京车和家" w:date="2018-12-10T11:04:00Z">
        <w:r w:rsidR="00C67E51">
          <w:rPr>
            <w:noProof/>
          </w:rPr>
          <w:t>70</w:t>
        </w:r>
      </w:ins>
      <w:ins w:id="661" w:author="北京车和家" w:date="2018-12-10T11:03:00Z">
        <w:r>
          <w:rPr>
            <w:noProof/>
          </w:rPr>
          <w:fldChar w:fldCharType="end"/>
        </w:r>
      </w:ins>
    </w:p>
    <w:p w14:paraId="0C88F686" w14:textId="10D0286A" w:rsidR="005249D0" w:rsidRDefault="005249D0">
      <w:pPr>
        <w:pStyle w:val="TOC2"/>
        <w:tabs>
          <w:tab w:val="left" w:pos="541"/>
        </w:tabs>
        <w:rPr>
          <w:ins w:id="66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63" w:author="北京车和家" w:date="2018-12-10T11:03:00Z">
        <w:r w:rsidRPr="00043F82">
          <w:rPr>
            <w:rFonts w:ascii="Microsoft YaHei UI" w:eastAsia="Microsoft YaHei UI" w:hAnsi="Microsoft YaHei UI" w:cs="Arial"/>
          </w:rPr>
          <w:t>6.9.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整车动力模式选择功能</w:t>
        </w:r>
        <w:r>
          <w:tab/>
        </w:r>
        <w:r>
          <w:fldChar w:fldCharType="begin"/>
        </w:r>
        <w:r>
          <w:instrText xml:space="preserve"> PAGEREF _Toc532203361 \h </w:instrText>
        </w:r>
      </w:ins>
      <w:r>
        <w:fldChar w:fldCharType="separate"/>
      </w:r>
      <w:ins w:id="664" w:author="北京车和家" w:date="2018-12-10T11:04:00Z">
        <w:r w:rsidR="00C67E51">
          <w:t>71</w:t>
        </w:r>
      </w:ins>
      <w:ins w:id="665" w:author="北京车和家" w:date="2018-12-10T11:03:00Z">
        <w:r>
          <w:fldChar w:fldCharType="end"/>
        </w:r>
      </w:ins>
    </w:p>
    <w:p w14:paraId="7D661D4F" w14:textId="6A4E4DDD" w:rsidR="005249D0" w:rsidRDefault="005249D0">
      <w:pPr>
        <w:pStyle w:val="TOC3"/>
        <w:tabs>
          <w:tab w:val="left" w:pos="660"/>
        </w:tabs>
        <w:rPr>
          <w:ins w:id="66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67" w:author="北京车和家" w:date="2018-12-10T11:03:00Z">
        <w:r>
          <w:rPr>
            <w:noProof/>
          </w:rPr>
          <w:t>6.9.1.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能源模式设置及行驶路面设置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_Toc532203362 \h </w:instrText>
        </w:r>
      </w:ins>
      <w:r>
        <w:rPr>
          <w:noProof/>
        </w:rPr>
      </w:r>
      <w:r>
        <w:rPr>
          <w:noProof/>
        </w:rPr>
        <w:fldChar w:fldCharType="separate"/>
      </w:r>
      <w:ins w:id="668" w:author="北京车和家" w:date="2018-12-10T11:04:00Z">
        <w:r w:rsidR="00C67E51">
          <w:rPr>
            <w:noProof/>
          </w:rPr>
          <w:t>71</w:t>
        </w:r>
      </w:ins>
      <w:ins w:id="669" w:author="北京车和家" w:date="2018-12-10T11:03:00Z">
        <w:r>
          <w:rPr>
            <w:noProof/>
          </w:rPr>
          <w:fldChar w:fldCharType="end"/>
        </w:r>
      </w:ins>
    </w:p>
    <w:p w14:paraId="517F6D76" w14:textId="0C93C8FE" w:rsidR="005249D0" w:rsidRDefault="005249D0">
      <w:pPr>
        <w:pStyle w:val="TOC3"/>
        <w:tabs>
          <w:tab w:val="left" w:pos="660"/>
        </w:tabs>
        <w:rPr>
          <w:ins w:id="67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71" w:author="北京车和家" w:date="2018-12-10T11:03:00Z">
        <w:r>
          <w:rPr>
            <w:noProof/>
          </w:rPr>
          <w:t>6.9.2.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制动回收等级设置功能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_Toc532203413 \h </w:instrText>
        </w:r>
      </w:ins>
      <w:r>
        <w:rPr>
          <w:noProof/>
        </w:rPr>
      </w:r>
      <w:r>
        <w:rPr>
          <w:noProof/>
        </w:rPr>
        <w:fldChar w:fldCharType="separate"/>
      </w:r>
      <w:ins w:id="672" w:author="北京车和家" w:date="2018-12-10T11:04:00Z">
        <w:r w:rsidR="00C67E51">
          <w:rPr>
            <w:noProof/>
          </w:rPr>
          <w:t>74</w:t>
        </w:r>
      </w:ins>
      <w:ins w:id="673" w:author="北京车和家" w:date="2018-12-10T11:03:00Z">
        <w:r>
          <w:rPr>
            <w:noProof/>
          </w:rPr>
          <w:fldChar w:fldCharType="end"/>
        </w:r>
      </w:ins>
    </w:p>
    <w:p w14:paraId="20973B2F" w14:textId="36BE27A0" w:rsidR="005249D0" w:rsidRDefault="005249D0">
      <w:pPr>
        <w:pStyle w:val="TOC3"/>
        <w:tabs>
          <w:tab w:val="left" w:pos="660"/>
        </w:tabs>
        <w:rPr>
          <w:ins w:id="67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75" w:author="北京车和家" w:date="2018-12-10T11:03:00Z">
        <w:r w:rsidRPr="00043F82">
          <w:rPr>
            <w:strike/>
            <w:noProof/>
          </w:rPr>
          <w:t>6.9.3.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strike/>
            <w:noProof/>
          </w:rPr>
          <w:t>SOC</w:t>
        </w:r>
        <w:r w:rsidRPr="00043F82">
          <w:rPr>
            <w:strike/>
            <w:noProof/>
          </w:rPr>
          <w:t>控制模式（删除）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_Toc532203414 \h </w:instrText>
        </w:r>
      </w:ins>
      <w:r>
        <w:rPr>
          <w:noProof/>
        </w:rPr>
      </w:r>
      <w:r>
        <w:rPr>
          <w:noProof/>
        </w:rPr>
        <w:fldChar w:fldCharType="separate"/>
      </w:r>
      <w:ins w:id="676" w:author="北京车和家" w:date="2018-12-10T11:04:00Z">
        <w:r w:rsidR="00C67E51">
          <w:rPr>
            <w:noProof/>
          </w:rPr>
          <w:t>75</w:t>
        </w:r>
      </w:ins>
      <w:ins w:id="677" w:author="北京车和家" w:date="2018-12-10T11:03:00Z">
        <w:r>
          <w:rPr>
            <w:noProof/>
          </w:rPr>
          <w:fldChar w:fldCharType="end"/>
        </w:r>
      </w:ins>
    </w:p>
    <w:p w14:paraId="64C64274" w14:textId="61D1AB61" w:rsidR="005249D0" w:rsidRDefault="005249D0">
      <w:pPr>
        <w:pStyle w:val="TOC3"/>
        <w:tabs>
          <w:tab w:val="left" w:pos="660"/>
        </w:tabs>
        <w:rPr>
          <w:ins w:id="67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79" w:author="北京车和家" w:date="2018-12-10T11:03:00Z">
        <w:r w:rsidRPr="00043F82">
          <w:rPr>
            <w:strike/>
            <w:noProof/>
          </w:rPr>
          <w:t>6.9.4.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strike/>
            <w:noProof/>
          </w:rPr>
          <w:t>蠕行模式（删除）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_Toc532203415 \h </w:instrText>
        </w:r>
      </w:ins>
      <w:r>
        <w:rPr>
          <w:noProof/>
        </w:rPr>
      </w:r>
      <w:r>
        <w:rPr>
          <w:noProof/>
        </w:rPr>
        <w:fldChar w:fldCharType="separate"/>
      </w:r>
      <w:ins w:id="680" w:author="北京车和家" w:date="2018-12-10T11:04:00Z">
        <w:r w:rsidR="00C67E51">
          <w:rPr>
            <w:noProof/>
          </w:rPr>
          <w:t>76</w:t>
        </w:r>
      </w:ins>
      <w:ins w:id="681" w:author="北京车和家" w:date="2018-12-10T11:03:00Z">
        <w:r>
          <w:rPr>
            <w:noProof/>
          </w:rPr>
          <w:fldChar w:fldCharType="end"/>
        </w:r>
      </w:ins>
    </w:p>
    <w:p w14:paraId="24F047D1" w14:textId="3769F333" w:rsidR="005249D0" w:rsidRDefault="005249D0">
      <w:pPr>
        <w:pStyle w:val="TOC2"/>
        <w:tabs>
          <w:tab w:val="left" w:pos="658"/>
        </w:tabs>
        <w:rPr>
          <w:ins w:id="68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683" w:author="北京车和家" w:date="2018-12-10T11:03:00Z">
        <w:r w:rsidRPr="00043F82">
          <w:rPr>
            <w:rFonts w:ascii="Microsoft YaHei UI" w:eastAsia="Microsoft YaHei UI" w:hAnsi="Microsoft YaHei UI" w:cs="Arial"/>
          </w:rPr>
          <w:t>6.10.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底盘功能模式选择功能</w:t>
        </w:r>
        <w:r>
          <w:tab/>
        </w:r>
        <w:r>
          <w:fldChar w:fldCharType="begin"/>
        </w:r>
        <w:r>
          <w:instrText xml:space="preserve"> PAGEREF _Toc532203416 \h </w:instrText>
        </w:r>
      </w:ins>
      <w:r>
        <w:fldChar w:fldCharType="separate"/>
      </w:r>
      <w:ins w:id="684" w:author="北京车和家" w:date="2018-12-10T11:04:00Z">
        <w:r w:rsidR="00C67E51">
          <w:t>77</w:t>
        </w:r>
      </w:ins>
      <w:ins w:id="685" w:author="北京车和家" w:date="2018-12-10T11:03:00Z">
        <w:r>
          <w:fldChar w:fldCharType="end"/>
        </w:r>
      </w:ins>
    </w:p>
    <w:p w14:paraId="30FFD114" w14:textId="020E6D63" w:rsidR="005249D0" w:rsidRDefault="005249D0">
      <w:pPr>
        <w:pStyle w:val="TOC3"/>
        <w:tabs>
          <w:tab w:val="left" w:pos="760"/>
        </w:tabs>
        <w:rPr>
          <w:ins w:id="68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87" w:author="北京车和家" w:date="2018-12-10T11:03:00Z">
        <w:r>
          <w:rPr>
            <w:noProof/>
          </w:rPr>
          <w:t>6.10.1.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ESP OFF</w:t>
        </w:r>
        <w:r>
          <w:rPr>
            <w:noProof/>
          </w:rPr>
          <w:t>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_Toc532203417 \h </w:instrText>
        </w:r>
      </w:ins>
      <w:r>
        <w:rPr>
          <w:noProof/>
        </w:rPr>
      </w:r>
      <w:r>
        <w:rPr>
          <w:noProof/>
        </w:rPr>
        <w:fldChar w:fldCharType="separate"/>
      </w:r>
      <w:ins w:id="688" w:author="北京车和家" w:date="2018-12-10T11:04:00Z">
        <w:r w:rsidR="00C67E51">
          <w:rPr>
            <w:noProof/>
          </w:rPr>
          <w:t>77</w:t>
        </w:r>
      </w:ins>
      <w:ins w:id="689" w:author="北京车和家" w:date="2018-12-10T11:03:00Z">
        <w:r>
          <w:rPr>
            <w:noProof/>
          </w:rPr>
          <w:fldChar w:fldCharType="end"/>
        </w:r>
      </w:ins>
    </w:p>
    <w:p w14:paraId="6104AFED" w14:textId="21A89612" w:rsidR="005249D0" w:rsidRDefault="005249D0">
      <w:pPr>
        <w:pStyle w:val="TOC3"/>
        <w:tabs>
          <w:tab w:val="left" w:pos="760"/>
        </w:tabs>
        <w:rPr>
          <w:ins w:id="69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91" w:author="北京车和家" w:date="2018-12-10T11:03:00Z">
        <w:r>
          <w:rPr>
            <w:noProof/>
          </w:rPr>
          <w:t>6.10.2.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转向模式设置功能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_Toc532203418 \h </w:instrText>
        </w:r>
      </w:ins>
      <w:r>
        <w:rPr>
          <w:noProof/>
        </w:rPr>
      </w:r>
      <w:r>
        <w:rPr>
          <w:noProof/>
        </w:rPr>
        <w:fldChar w:fldCharType="separate"/>
      </w:r>
      <w:ins w:id="692" w:author="北京车和家" w:date="2018-12-10T11:04:00Z">
        <w:r w:rsidR="00C67E51">
          <w:rPr>
            <w:noProof/>
          </w:rPr>
          <w:t>78</w:t>
        </w:r>
      </w:ins>
      <w:ins w:id="693" w:author="北京车和家" w:date="2018-12-10T11:03:00Z">
        <w:r>
          <w:rPr>
            <w:noProof/>
          </w:rPr>
          <w:fldChar w:fldCharType="end"/>
        </w:r>
      </w:ins>
    </w:p>
    <w:p w14:paraId="0BDDF1C4" w14:textId="0B0CCF47" w:rsidR="005249D0" w:rsidRDefault="005249D0">
      <w:pPr>
        <w:pStyle w:val="TOC3"/>
        <w:tabs>
          <w:tab w:val="left" w:pos="760"/>
        </w:tabs>
        <w:rPr>
          <w:ins w:id="69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95" w:author="北京车和家" w:date="2018-12-10T11:03:00Z">
        <w:r>
          <w:rPr>
            <w:noProof/>
          </w:rPr>
          <w:t>6.10.3.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HDC</w:t>
        </w:r>
        <w:r>
          <w:rPr>
            <w:noProof/>
          </w:rPr>
          <w:t>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_Toc532203419 \h </w:instrText>
        </w:r>
      </w:ins>
      <w:r>
        <w:rPr>
          <w:noProof/>
        </w:rPr>
      </w:r>
      <w:r>
        <w:rPr>
          <w:noProof/>
        </w:rPr>
        <w:fldChar w:fldCharType="separate"/>
      </w:r>
      <w:ins w:id="696" w:author="北京车和家" w:date="2018-12-10T11:04:00Z">
        <w:r w:rsidR="00C67E51">
          <w:rPr>
            <w:noProof/>
          </w:rPr>
          <w:t>79</w:t>
        </w:r>
      </w:ins>
      <w:ins w:id="697" w:author="北京车和家" w:date="2018-12-10T11:03:00Z">
        <w:r>
          <w:rPr>
            <w:noProof/>
          </w:rPr>
          <w:fldChar w:fldCharType="end"/>
        </w:r>
      </w:ins>
    </w:p>
    <w:p w14:paraId="5C90976F" w14:textId="7DC1BAB3" w:rsidR="005249D0" w:rsidRDefault="005249D0">
      <w:pPr>
        <w:pStyle w:val="TOC3"/>
        <w:tabs>
          <w:tab w:val="left" w:pos="760"/>
        </w:tabs>
        <w:rPr>
          <w:ins w:id="69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699" w:author="北京车和家" w:date="2018-12-10T11:03:00Z">
        <w:r>
          <w:rPr>
            <w:noProof/>
          </w:rPr>
          <w:t>6.10.4.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牵引模式设置功能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_Toc532203420 \h </w:instrText>
        </w:r>
      </w:ins>
      <w:r>
        <w:rPr>
          <w:noProof/>
        </w:rPr>
      </w:r>
      <w:r>
        <w:rPr>
          <w:noProof/>
        </w:rPr>
        <w:fldChar w:fldCharType="separate"/>
      </w:r>
      <w:ins w:id="700" w:author="北京车和家" w:date="2018-12-10T11:04:00Z">
        <w:r w:rsidR="00C67E51">
          <w:rPr>
            <w:noProof/>
          </w:rPr>
          <w:t>80</w:t>
        </w:r>
      </w:ins>
      <w:ins w:id="701" w:author="北京车和家" w:date="2018-12-10T11:03:00Z">
        <w:r>
          <w:rPr>
            <w:noProof/>
          </w:rPr>
          <w:fldChar w:fldCharType="end"/>
        </w:r>
      </w:ins>
    </w:p>
    <w:p w14:paraId="320E761C" w14:textId="6963B02A" w:rsidR="005249D0" w:rsidRDefault="005249D0">
      <w:pPr>
        <w:pStyle w:val="TOC3"/>
        <w:tabs>
          <w:tab w:val="left" w:pos="760"/>
        </w:tabs>
        <w:rPr>
          <w:ins w:id="70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03" w:author="北京车和家" w:date="2018-12-10T11:03:00Z">
        <w:r>
          <w:rPr>
            <w:noProof/>
          </w:rPr>
          <w:t>6.10.5.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电子悬架阻尼调节功能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_Toc532203421 \h </w:instrText>
        </w:r>
      </w:ins>
      <w:r>
        <w:rPr>
          <w:noProof/>
        </w:rPr>
      </w:r>
      <w:r>
        <w:rPr>
          <w:noProof/>
        </w:rPr>
        <w:fldChar w:fldCharType="separate"/>
      </w:r>
      <w:ins w:id="704" w:author="北京车和家" w:date="2018-12-10T11:04:00Z">
        <w:r w:rsidR="00C67E51">
          <w:rPr>
            <w:noProof/>
          </w:rPr>
          <w:t>84</w:t>
        </w:r>
      </w:ins>
      <w:ins w:id="705" w:author="北京车和家" w:date="2018-12-10T11:03:00Z">
        <w:r>
          <w:rPr>
            <w:noProof/>
          </w:rPr>
          <w:fldChar w:fldCharType="end"/>
        </w:r>
      </w:ins>
    </w:p>
    <w:p w14:paraId="6FD5E284" w14:textId="7333752C" w:rsidR="005249D0" w:rsidRDefault="005249D0">
      <w:pPr>
        <w:pStyle w:val="TOC3"/>
        <w:tabs>
          <w:tab w:val="left" w:pos="760"/>
        </w:tabs>
        <w:rPr>
          <w:ins w:id="70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07" w:author="北京车和家" w:date="2018-12-10T11:03:00Z">
        <w:r>
          <w:rPr>
            <w:noProof/>
          </w:rPr>
          <w:t>6.10.6.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EPB</w:t>
        </w:r>
        <w:r>
          <w:rPr>
            <w:noProof/>
          </w:rPr>
          <w:t>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_Toc532203422 \h </w:instrText>
        </w:r>
      </w:ins>
      <w:r>
        <w:rPr>
          <w:noProof/>
        </w:rPr>
      </w:r>
      <w:r>
        <w:rPr>
          <w:noProof/>
        </w:rPr>
        <w:fldChar w:fldCharType="separate"/>
      </w:r>
      <w:ins w:id="708" w:author="北京车和家" w:date="2018-12-10T11:04:00Z">
        <w:r w:rsidR="00C67E51">
          <w:rPr>
            <w:noProof/>
          </w:rPr>
          <w:t>87</w:t>
        </w:r>
      </w:ins>
      <w:ins w:id="709" w:author="北京车和家" w:date="2018-12-10T11:03:00Z">
        <w:r>
          <w:rPr>
            <w:noProof/>
          </w:rPr>
          <w:fldChar w:fldCharType="end"/>
        </w:r>
      </w:ins>
    </w:p>
    <w:p w14:paraId="7B5FD3B1" w14:textId="11376A0E" w:rsidR="005249D0" w:rsidRDefault="005249D0">
      <w:pPr>
        <w:pStyle w:val="TOC2"/>
        <w:tabs>
          <w:tab w:val="left" w:pos="658"/>
        </w:tabs>
        <w:rPr>
          <w:ins w:id="710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11" w:author="北京车和家" w:date="2018-12-10T11:03:00Z">
        <w:r w:rsidRPr="00043F82">
          <w:rPr>
            <w:rFonts w:ascii="Microsoft YaHei UI" w:eastAsia="Microsoft YaHei UI" w:hAnsi="Microsoft YaHei UI" w:cs="Arial"/>
          </w:rPr>
          <w:t>6.11.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ADAS设置功能</w:t>
        </w:r>
        <w:r>
          <w:tab/>
        </w:r>
        <w:r>
          <w:fldChar w:fldCharType="begin"/>
        </w:r>
        <w:r>
          <w:instrText xml:space="preserve"> PAGEREF _Toc532203423 \h </w:instrText>
        </w:r>
      </w:ins>
      <w:r>
        <w:fldChar w:fldCharType="separate"/>
      </w:r>
      <w:ins w:id="712" w:author="北京车和家" w:date="2018-12-10T11:04:00Z">
        <w:r w:rsidR="00C67E51">
          <w:t>91</w:t>
        </w:r>
      </w:ins>
      <w:ins w:id="713" w:author="北京车和家" w:date="2018-12-10T11:03:00Z">
        <w:r>
          <w:fldChar w:fldCharType="end"/>
        </w:r>
      </w:ins>
    </w:p>
    <w:p w14:paraId="26492351" w14:textId="23E26F42" w:rsidR="005249D0" w:rsidRDefault="005249D0">
      <w:pPr>
        <w:pStyle w:val="TOC3"/>
        <w:tabs>
          <w:tab w:val="left" w:pos="760"/>
        </w:tabs>
        <w:rPr>
          <w:ins w:id="71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15" w:author="北京车和家" w:date="2018-12-10T11:03:00Z">
        <w:r>
          <w:rPr>
            <w:noProof/>
          </w:rPr>
          <w:t>6.11.1.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前碰预警（</w:t>
        </w:r>
        <w:r>
          <w:rPr>
            <w:noProof/>
          </w:rPr>
          <w:t>FCW</w:t>
        </w:r>
        <w:r>
          <w:rPr>
            <w:noProof/>
          </w:rPr>
          <w:t>）设置功能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_Toc532203424 \h </w:instrText>
        </w:r>
      </w:ins>
      <w:r>
        <w:rPr>
          <w:noProof/>
        </w:rPr>
      </w:r>
      <w:r>
        <w:rPr>
          <w:noProof/>
        </w:rPr>
        <w:fldChar w:fldCharType="separate"/>
      </w:r>
      <w:ins w:id="716" w:author="北京车和家" w:date="2018-12-10T11:04:00Z">
        <w:r w:rsidR="00C67E51">
          <w:rPr>
            <w:noProof/>
          </w:rPr>
          <w:t>91</w:t>
        </w:r>
      </w:ins>
      <w:ins w:id="717" w:author="北京车和家" w:date="2018-12-10T11:03:00Z">
        <w:r>
          <w:rPr>
            <w:noProof/>
          </w:rPr>
          <w:fldChar w:fldCharType="end"/>
        </w:r>
      </w:ins>
    </w:p>
    <w:p w14:paraId="5EDC9132" w14:textId="76709633" w:rsidR="005249D0" w:rsidRDefault="005249D0">
      <w:pPr>
        <w:pStyle w:val="TOC3"/>
        <w:tabs>
          <w:tab w:val="left" w:pos="760"/>
        </w:tabs>
        <w:rPr>
          <w:ins w:id="71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19" w:author="北京车和家" w:date="2018-12-10T11:03:00Z">
        <w:r>
          <w:rPr>
            <w:noProof/>
          </w:rPr>
          <w:t>6.11.2.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LDW</w:t>
        </w:r>
        <w:r>
          <w:rPr>
            <w:noProof/>
          </w:rPr>
          <w:t>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_Toc532203425 \h </w:instrText>
        </w:r>
      </w:ins>
      <w:r>
        <w:rPr>
          <w:noProof/>
        </w:rPr>
      </w:r>
      <w:r>
        <w:rPr>
          <w:noProof/>
        </w:rPr>
        <w:fldChar w:fldCharType="separate"/>
      </w:r>
      <w:ins w:id="720" w:author="北京车和家" w:date="2018-12-10T11:04:00Z">
        <w:r w:rsidR="00C67E51">
          <w:rPr>
            <w:noProof/>
          </w:rPr>
          <w:t>92</w:t>
        </w:r>
      </w:ins>
      <w:ins w:id="721" w:author="北京车和家" w:date="2018-12-10T11:03:00Z">
        <w:r>
          <w:rPr>
            <w:noProof/>
          </w:rPr>
          <w:fldChar w:fldCharType="end"/>
        </w:r>
      </w:ins>
    </w:p>
    <w:p w14:paraId="4EBB22E6" w14:textId="052D7F69" w:rsidR="005249D0" w:rsidRDefault="005249D0">
      <w:pPr>
        <w:pStyle w:val="TOC3"/>
        <w:tabs>
          <w:tab w:val="left" w:pos="760"/>
        </w:tabs>
        <w:rPr>
          <w:ins w:id="72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23" w:author="北京车和家" w:date="2018-12-10T11:03:00Z">
        <w:r>
          <w:rPr>
            <w:noProof/>
          </w:rPr>
          <w:t>6.11.3.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BSD</w:t>
        </w:r>
        <w:r>
          <w:rPr>
            <w:noProof/>
          </w:rPr>
          <w:t>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_Toc532203426 \h </w:instrText>
        </w:r>
      </w:ins>
      <w:r>
        <w:rPr>
          <w:noProof/>
        </w:rPr>
      </w:r>
      <w:r>
        <w:rPr>
          <w:noProof/>
        </w:rPr>
        <w:fldChar w:fldCharType="separate"/>
      </w:r>
      <w:ins w:id="724" w:author="北京车和家" w:date="2018-12-10T11:04:00Z">
        <w:r w:rsidR="00C67E51">
          <w:rPr>
            <w:noProof/>
          </w:rPr>
          <w:t>93</w:t>
        </w:r>
      </w:ins>
      <w:ins w:id="725" w:author="北京车和家" w:date="2018-12-10T11:03:00Z">
        <w:r>
          <w:rPr>
            <w:noProof/>
          </w:rPr>
          <w:fldChar w:fldCharType="end"/>
        </w:r>
      </w:ins>
    </w:p>
    <w:p w14:paraId="7C36B56E" w14:textId="16FE3D76" w:rsidR="005249D0" w:rsidRDefault="005249D0">
      <w:pPr>
        <w:pStyle w:val="TOC3"/>
        <w:tabs>
          <w:tab w:val="left" w:pos="760"/>
        </w:tabs>
        <w:rPr>
          <w:ins w:id="72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27" w:author="北京车和家" w:date="2018-12-10T11:03:00Z">
        <w:r>
          <w:rPr>
            <w:noProof/>
          </w:rPr>
          <w:t>6.11.4.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IHC</w:t>
        </w:r>
        <w:r>
          <w:rPr>
            <w:noProof/>
          </w:rPr>
          <w:t>设置功能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_Toc532203427 \h </w:instrText>
        </w:r>
      </w:ins>
      <w:r>
        <w:rPr>
          <w:noProof/>
        </w:rPr>
      </w:r>
      <w:r>
        <w:rPr>
          <w:noProof/>
        </w:rPr>
        <w:fldChar w:fldCharType="separate"/>
      </w:r>
      <w:ins w:id="728" w:author="北京车和家" w:date="2018-12-10T11:04:00Z">
        <w:r w:rsidR="00C67E51">
          <w:rPr>
            <w:noProof/>
          </w:rPr>
          <w:t>94</w:t>
        </w:r>
      </w:ins>
      <w:ins w:id="729" w:author="北京车和家" w:date="2018-12-10T11:03:00Z">
        <w:r>
          <w:rPr>
            <w:noProof/>
          </w:rPr>
          <w:fldChar w:fldCharType="end"/>
        </w:r>
      </w:ins>
    </w:p>
    <w:p w14:paraId="59DB4208" w14:textId="3BA9DCE4" w:rsidR="005249D0" w:rsidRDefault="005249D0">
      <w:pPr>
        <w:pStyle w:val="TOC3"/>
        <w:tabs>
          <w:tab w:val="left" w:pos="760"/>
        </w:tabs>
        <w:rPr>
          <w:ins w:id="73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31" w:author="北京车和家" w:date="2018-12-10T11:03:00Z">
        <w:r>
          <w:rPr>
            <w:noProof/>
          </w:rPr>
          <w:t>6.11.5.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低速近距雷达预警等级设置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_Toc532203428 \h </w:instrText>
        </w:r>
      </w:ins>
      <w:r>
        <w:rPr>
          <w:noProof/>
        </w:rPr>
      </w:r>
      <w:r>
        <w:rPr>
          <w:noProof/>
        </w:rPr>
        <w:fldChar w:fldCharType="separate"/>
      </w:r>
      <w:ins w:id="732" w:author="北京车和家" w:date="2018-12-10T11:04:00Z">
        <w:r w:rsidR="00C67E51">
          <w:rPr>
            <w:noProof/>
          </w:rPr>
          <w:t>95</w:t>
        </w:r>
      </w:ins>
      <w:ins w:id="733" w:author="北京车和家" w:date="2018-12-10T11:03:00Z">
        <w:r>
          <w:rPr>
            <w:noProof/>
          </w:rPr>
          <w:fldChar w:fldCharType="end"/>
        </w:r>
      </w:ins>
    </w:p>
    <w:p w14:paraId="4B811D86" w14:textId="58E1CA33" w:rsidR="005249D0" w:rsidRDefault="005249D0">
      <w:pPr>
        <w:pStyle w:val="TOC2"/>
        <w:tabs>
          <w:tab w:val="left" w:pos="658"/>
        </w:tabs>
        <w:rPr>
          <w:ins w:id="73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35" w:author="北京车和家" w:date="2018-12-10T11:03:00Z">
        <w:r w:rsidRPr="00043F82">
          <w:rPr>
            <w:rFonts w:ascii="Microsoft YaHei UI" w:eastAsia="Microsoft YaHei UI" w:hAnsi="Microsoft YaHei UI" w:cs="Arial"/>
          </w:rPr>
          <w:t>6.12.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燃油加注口锁功能</w:t>
        </w:r>
        <w:r>
          <w:tab/>
        </w:r>
        <w:r>
          <w:fldChar w:fldCharType="begin"/>
        </w:r>
        <w:r>
          <w:instrText xml:space="preserve"> PAGEREF _Toc532203429 \h </w:instrText>
        </w:r>
      </w:ins>
      <w:r>
        <w:fldChar w:fldCharType="separate"/>
      </w:r>
      <w:ins w:id="736" w:author="北京车和家" w:date="2018-12-10T11:04:00Z">
        <w:r w:rsidR="00C67E51">
          <w:t>96</w:t>
        </w:r>
      </w:ins>
      <w:ins w:id="737" w:author="北京车和家" w:date="2018-12-10T11:03:00Z">
        <w:r>
          <w:fldChar w:fldCharType="end"/>
        </w:r>
      </w:ins>
    </w:p>
    <w:p w14:paraId="335677BF" w14:textId="2D8209A2" w:rsidR="005249D0" w:rsidRDefault="005249D0">
      <w:pPr>
        <w:pStyle w:val="TOC3"/>
        <w:tabs>
          <w:tab w:val="left" w:pos="760"/>
        </w:tabs>
        <w:rPr>
          <w:ins w:id="73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39" w:author="北京车和家" w:date="2018-12-10T11:03:00Z">
        <w:r>
          <w:rPr>
            <w:noProof/>
          </w:rPr>
          <w:t>6.12.1.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解锁功能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_Toc532203430 \h </w:instrText>
        </w:r>
      </w:ins>
      <w:r>
        <w:rPr>
          <w:noProof/>
        </w:rPr>
      </w:r>
      <w:r>
        <w:rPr>
          <w:noProof/>
        </w:rPr>
        <w:fldChar w:fldCharType="separate"/>
      </w:r>
      <w:ins w:id="740" w:author="北京车和家" w:date="2018-12-10T11:04:00Z">
        <w:r w:rsidR="00C67E51">
          <w:rPr>
            <w:noProof/>
          </w:rPr>
          <w:t>96</w:t>
        </w:r>
      </w:ins>
      <w:ins w:id="741" w:author="北京车和家" w:date="2018-12-10T11:03:00Z">
        <w:r>
          <w:rPr>
            <w:noProof/>
          </w:rPr>
          <w:fldChar w:fldCharType="end"/>
        </w:r>
      </w:ins>
    </w:p>
    <w:p w14:paraId="173C9A9A" w14:textId="6A36AA98" w:rsidR="005249D0" w:rsidRDefault="005249D0">
      <w:pPr>
        <w:pStyle w:val="TOC2"/>
        <w:tabs>
          <w:tab w:val="left" w:pos="658"/>
        </w:tabs>
        <w:rPr>
          <w:ins w:id="74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43" w:author="北京车和家" w:date="2018-12-10T11:03:00Z">
        <w:r w:rsidRPr="00043F82">
          <w:rPr>
            <w:rFonts w:ascii="Microsoft YaHei UI" w:eastAsia="Microsoft YaHei UI" w:hAnsi="Microsoft YaHei UI" w:cs="Arial"/>
          </w:rPr>
          <w:t>6.13.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整车电源</w:t>
        </w:r>
        <w:r>
          <w:tab/>
        </w:r>
        <w:r>
          <w:fldChar w:fldCharType="begin"/>
        </w:r>
        <w:r>
          <w:instrText xml:space="preserve"> PAGEREF _Toc532203431 \h </w:instrText>
        </w:r>
      </w:ins>
      <w:r>
        <w:fldChar w:fldCharType="separate"/>
      </w:r>
      <w:ins w:id="744" w:author="北京车和家" w:date="2018-12-10T11:04:00Z">
        <w:r w:rsidR="00C67E51">
          <w:t>100</w:t>
        </w:r>
      </w:ins>
      <w:ins w:id="745" w:author="北京车和家" w:date="2018-12-10T11:03:00Z">
        <w:r>
          <w:fldChar w:fldCharType="end"/>
        </w:r>
      </w:ins>
    </w:p>
    <w:p w14:paraId="0B03D2FA" w14:textId="5CA0CB14" w:rsidR="005249D0" w:rsidRDefault="005249D0">
      <w:pPr>
        <w:pStyle w:val="TOC3"/>
        <w:tabs>
          <w:tab w:val="left" w:pos="760"/>
        </w:tabs>
        <w:rPr>
          <w:ins w:id="74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47" w:author="北京车和家" w:date="2018-12-10T11:03:00Z">
        <w:r>
          <w:rPr>
            <w:noProof/>
          </w:rPr>
          <w:t>6.13.1.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整车电源关闭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_Toc532203432 \h </w:instrText>
        </w:r>
      </w:ins>
      <w:r>
        <w:rPr>
          <w:noProof/>
        </w:rPr>
      </w:r>
      <w:r>
        <w:rPr>
          <w:noProof/>
        </w:rPr>
        <w:fldChar w:fldCharType="separate"/>
      </w:r>
      <w:ins w:id="748" w:author="北京车和家" w:date="2018-12-10T11:04:00Z">
        <w:r w:rsidR="00C67E51">
          <w:rPr>
            <w:noProof/>
          </w:rPr>
          <w:t>100</w:t>
        </w:r>
      </w:ins>
      <w:ins w:id="749" w:author="北京车和家" w:date="2018-12-10T11:03:00Z">
        <w:r>
          <w:rPr>
            <w:noProof/>
          </w:rPr>
          <w:fldChar w:fldCharType="end"/>
        </w:r>
      </w:ins>
    </w:p>
    <w:p w14:paraId="2CC169CF" w14:textId="30CAC29A" w:rsidR="005249D0" w:rsidRDefault="005249D0">
      <w:pPr>
        <w:pStyle w:val="TOC3"/>
        <w:tabs>
          <w:tab w:val="left" w:pos="760"/>
        </w:tabs>
        <w:rPr>
          <w:ins w:id="75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51" w:author="北京车和家" w:date="2018-12-10T11:03:00Z">
        <w:r>
          <w:rPr>
            <w:noProof/>
          </w:rPr>
          <w:t>6.13.3.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触屏上电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_Toc532203433 \h </w:instrText>
        </w:r>
      </w:ins>
      <w:r>
        <w:rPr>
          <w:noProof/>
        </w:rPr>
      </w:r>
      <w:r>
        <w:rPr>
          <w:noProof/>
        </w:rPr>
        <w:fldChar w:fldCharType="separate"/>
      </w:r>
      <w:ins w:id="752" w:author="北京车和家" w:date="2018-12-10T11:04:00Z">
        <w:r w:rsidR="00C67E51">
          <w:rPr>
            <w:noProof/>
          </w:rPr>
          <w:t>101</w:t>
        </w:r>
      </w:ins>
      <w:ins w:id="753" w:author="北京车和家" w:date="2018-12-10T11:03:00Z">
        <w:r>
          <w:rPr>
            <w:noProof/>
          </w:rPr>
          <w:fldChar w:fldCharType="end"/>
        </w:r>
      </w:ins>
    </w:p>
    <w:p w14:paraId="1304EB64" w14:textId="06D309BC" w:rsidR="005249D0" w:rsidRDefault="005249D0">
      <w:pPr>
        <w:pStyle w:val="TOC2"/>
        <w:tabs>
          <w:tab w:val="left" w:pos="658"/>
        </w:tabs>
        <w:rPr>
          <w:ins w:id="75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55" w:author="北京车和家" w:date="2018-12-10T11:03:00Z">
        <w:r w:rsidRPr="00043F82">
          <w:rPr>
            <w:rFonts w:ascii="Microsoft YaHei UI" w:eastAsia="Microsoft YaHei UI" w:hAnsi="Microsoft YaHei UI" w:cs="Arial"/>
          </w:rPr>
          <w:t>6.14.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手动控制</w:t>
        </w:r>
        <w:r w:rsidRPr="00043F82">
          <w:rPr>
            <w:rFonts w:ascii="Microsoft YaHei UI" w:eastAsia="Microsoft YaHei UI" w:hAnsi="Microsoft YaHei UI" w:cs="Arial"/>
          </w:rPr>
          <w:t>环视功能</w:t>
        </w:r>
        <w:r>
          <w:tab/>
        </w:r>
        <w:r>
          <w:fldChar w:fldCharType="begin"/>
        </w:r>
        <w:r>
          <w:instrText xml:space="preserve"> PAGEREF _Toc532203434 \h </w:instrText>
        </w:r>
      </w:ins>
      <w:r>
        <w:fldChar w:fldCharType="separate"/>
      </w:r>
      <w:ins w:id="756" w:author="北京车和家" w:date="2018-12-10T11:04:00Z">
        <w:r w:rsidR="00C67E51">
          <w:t>101</w:t>
        </w:r>
      </w:ins>
      <w:ins w:id="757" w:author="北京车和家" w:date="2018-12-10T11:03:00Z">
        <w:r>
          <w:fldChar w:fldCharType="end"/>
        </w:r>
      </w:ins>
    </w:p>
    <w:p w14:paraId="3EC70FDA" w14:textId="6BCD8214" w:rsidR="005249D0" w:rsidRDefault="005249D0">
      <w:pPr>
        <w:pStyle w:val="TOC3"/>
        <w:tabs>
          <w:tab w:val="left" w:pos="760"/>
        </w:tabs>
        <w:rPr>
          <w:ins w:id="75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59" w:author="北京车和家" w:date="2018-12-10T11:03:00Z">
        <w:r w:rsidRPr="00043F82">
          <w:rPr>
            <w:strike/>
            <w:noProof/>
          </w:rPr>
          <w:t>6.14.1.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strike/>
            <w:noProof/>
          </w:rPr>
          <w:t>手动开启环视（取消）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_Toc532203435 \h </w:instrText>
        </w:r>
      </w:ins>
      <w:r>
        <w:rPr>
          <w:noProof/>
        </w:rPr>
      </w:r>
      <w:r>
        <w:rPr>
          <w:noProof/>
        </w:rPr>
        <w:fldChar w:fldCharType="separate"/>
      </w:r>
      <w:ins w:id="760" w:author="北京车和家" w:date="2018-12-10T11:04:00Z">
        <w:r w:rsidR="00C67E51">
          <w:rPr>
            <w:noProof/>
          </w:rPr>
          <w:t>101</w:t>
        </w:r>
      </w:ins>
      <w:ins w:id="761" w:author="北京车和家" w:date="2018-12-10T11:03:00Z">
        <w:r>
          <w:rPr>
            <w:noProof/>
          </w:rPr>
          <w:fldChar w:fldCharType="end"/>
        </w:r>
      </w:ins>
    </w:p>
    <w:p w14:paraId="75B804B2" w14:textId="2BAD3BE0" w:rsidR="005249D0" w:rsidRDefault="005249D0">
      <w:pPr>
        <w:pStyle w:val="TOC3"/>
        <w:tabs>
          <w:tab w:val="left" w:pos="760"/>
        </w:tabs>
        <w:rPr>
          <w:ins w:id="76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63" w:author="北京车和家" w:date="2018-12-10T11:03:00Z">
        <w:r w:rsidRPr="00043F82">
          <w:rPr>
            <w:strike/>
            <w:noProof/>
          </w:rPr>
          <w:t>6.14.2.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43F82">
          <w:rPr>
            <w:strike/>
            <w:noProof/>
          </w:rPr>
          <w:t>手动关闭环视（取消）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_Toc532203436 \h </w:instrText>
        </w:r>
      </w:ins>
      <w:r>
        <w:rPr>
          <w:noProof/>
        </w:rPr>
      </w:r>
      <w:r>
        <w:rPr>
          <w:noProof/>
        </w:rPr>
        <w:fldChar w:fldCharType="separate"/>
      </w:r>
      <w:ins w:id="764" w:author="北京车和家" w:date="2018-12-10T11:04:00Z">
        <w:r w:rsidR="00C67E51">
          <w:rPr>
            <w:noProof/>
          </w:rPr>
          <w:t>102</w:t>
        </w:r>
      </w:ins>
      <w:ins w:id="765" w:author="北京车和家" w:date="2018-12-10T11:03:00Z">
        <w:r>
          <w:rPr>
            <w:noProof/>
          </w:rPr>
          <w:fldChar w:fldCharType="end"/>
        </w:r>
      </w:ins>
    </w:p>
    <w:p w14:paraId="2F990D16" w14:textId="123E2EFA" w:rsidR="005249D0" w:rsidRDefault="005249D0">
      <w:pPr>
        <w:pStyle w:val="TOC3"/>
        <w:tabs>
          <w:tab w:val="left" w:pos="760"/>
        </w:tabs>
        <w:rPr>
          <w:ins w:id="76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67" w:author="北京车和家" w:date="2018-12-10T11:03:00Z">
        <w:r>
          <w:rPr>
            <w:noProof/>
          </w:rPr>
          <w:t>6.14.3.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狭窄路段自动开启环视设置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_Toc532203437 \h </w:instrText>
        </w:r>
      </w:ins>
      <w:r>
        <w:rPr>
          <w:noProof/>
        </w:rPr>
      </w:r>
      <w:r>
        <w:rPr>
          <w:noProof/>
        </w:rPr>
        <w:fldChar w:fldCharType="separate"/>
      </w:r>
      <w:ins w:id="768" w:author="北京车和家" w:date="2018-12-10T11:04:00Z">
        <w:r w:rsidR="00C67E51">
          <w:rPr>
            <w:noProof/>
          </w:rPr>
          <w:t>102</w:t>
        </w:r>
      </w:ins>
      <w:ins w:id="769" w:author="北京车和家" w:date="2018-12-10T11:03:00Z">
        <w:r>
          <w:rPr>
            <w:noProof/>
          </w:rPr>
          <w:fldChar w:fldCharType="end"/>
        </w:r>
      </w:ins>
    </w:p>
    <w:p w14:paraId="1D97D88A" w14:textId="7BA331C9" w:rsidR="005249D0" w:rsidRDefault="005249D0">
      <w:pPr>
        <w:pStyle w:val="TOC3"/>
        <w:tabs>
          <w:tab w:val="left" w:pos="760"/>
        </w:tabs>
        <w:rPr>
          <w:ins w:id="77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71" w:author="北京车和家" w:date="2018-12-10T11:03:00Z">
        <w:r>
          <w:rPr>
            <w:noProof/>
          </w:rPr>
          <w:t>6.14.4.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驶出车位自动开启环视设置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_Toc532203438 \h </w:instrText>
        </w:r>
      </w:ins>
      <w:r>
        <w:rPr>
          <w:noProof/>
        </w:rPr>
      </w:r>
      <w:r>
        <w:rPr>
          <w:noProof/>
        </w:rPr>
        <w:fldChar w:fldCharType="separate"/>
      </w:r>
      <w:ins w:id="772" w:author="北京车和家" w:date="2018-12-10T11:04:00Z">
        <w:r w:rsidR="00C67E51">
          <w:rPr>
            <w:noProof/>
          </w:rPr>
          <w:t>103</w:t>
        </w:r>
      </w:ins>
      <w:ins w:id="773" w:author="北京车和家" w:date="2018-12-10T11:03:00Z">
        <w:r>
          <w:rPr>
            <w:noProof/>
          </w:rPr>
          <w:fldChar w:fldCharType="end"/>
        </w:r>
      </w:ins>
    </w:p>
    <w:p w14:paraId="655AEDEA" w14:textId="7E2C5280" w:rsidR="005249D0" w:rsidRDefault="005249D0">
      <w:pPr>
        <w:pStyle w:val="TOC3"/>
        <w:tabs>
          <w:tab w:val="left" w:pos="760"/>
        </w:tabs>
        <w:rPr>
          <w:ins w:id="77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75" w:author="北京车和家" w:date="2018-12-10T11:03:00Z">
        <w:r>
          <w:rPr>
            <w:noProof/>
          </w:rPr>
          <w:t>6.14.5.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障碍物标记设置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_Toc532203439 \h </w:instrText>
        </w:r>
      </w:ins>
      <w:r>
        <w:rPr>
          <w:noProof/>
        </w:rPr>
      </w:r>
      <w:r>
        <w:rPr>
          <w:noProof/>
        </w:rPr>
        <w:fldChar w:fldCharType="separate"/>
      </w:r>
      <w:ins w:id="776" w:author="北京车和家" w:date="2018-12-10T11:04:00Z">
        <w:r w:rsidR="00C67E51">
          <w:rPr>
            <w:noProof/>
          </w:rPr>
          <w:t>104</w:t>
        </w:r>
      </w:ins>
      <w:ins w:id="777" w:author="北京车和家" w:date="2018-12-10T11:03:00Z">
        <w:r>
          <w:rPr>
            <w:noProof/>
          </w:rPr>
          <w:fldChar w:fldCharType="end"/>
        </w:r>
      </w:ins>
    </w:p>
    <w:p w14:paraId="6C66044B" w14:textId="355333EF" w:rsidR="005249D0" w:rsidRDefault="005249D0">
      <w:pPr>
        <w:pStyle w:val="TOC3"/>
        <w:tabs>
          <w:tab w:val="left" w:pos="760"/>
        </w:tabs>
        <w:rPr>
          <w:ins w:id="77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79" w:author="北京车和家" w:date="2018-12-10T11:03:00Z">
        <w:r>
          <w:rPr>
            <w:noProof/>
          </w:rPr>
          <w:t>6.14.6.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泊车辅助线标记设置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_Toc532203440 \h </w:instrText>
        </w:r>
      </w:ins>
      <w:r>
        <w:rPr>
          <w:noProof/>
        </w:rPr>
      </w:r>
      <w:r>
        <w:rPr>
          <w:noProof/>
        </w:rPr>
        <w:fldChar w:fldCharType="separate"/>
      </w:r>
      <w:ins w:id="780" w:author="北京车和家" w:date="2018-12-10T11:04:00Z">
        <w:r w:rsidR="00C67E51">
          <w:rPr>
            <w:noProof/>
          </w:rPr>
          <w:t>105</w:t>
        </w:r>
      </w:ins>
      <w:ins w:id="781" w:author="北京车和家" w:date="2018-12-10T11:03:00Z">
        <w:r>
          <w:rPr>
            <w:noProof/>
          </w:rPr>
          <w:fldChar w:fldCharType="end"/>
        </w:r>
      </w:ins>
    </w:p>
    <w:p w14:paraId="20BFACBB" w14:textId="09B45ED8" w:rsidR="005249D0" w:rsidRDefault="005249D0">
      <w:pPr>
        <w:pStyle w:val="TOC3"/>
        <w:tabs>
          <w:tab w:val="left" w:pos="760"/>
        </w:tabs>
        <w:rPr>
          <w:ins w:id="78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83" w:author="北京车和家" w:date="2018-12-10T11:03:00Z">
        <w:r>
          <w:rPr>
            <w:noProof/>
          </w:rPr>
          <w:lastRenderedPageBreak/>
          <w:t>6.14.7.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自动泊车路径标记设置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_Toc532203441 \h </w:instrText>
        </w:r>
      </w:ins>
      <w:r>
        <w:rPr>
          <w:noProof/>
        </w:rPr>
      </w:r>
      <w:r>
        <w:rPr>
          <w:noProof/>
        </w:rPr>
        <w:fldChar w:fldCharType="separate"/>
      </w:r>
      <w:ins w:id="784" w:author="北京车和家" w:date="2018-12-10T11:04:00Z">
        <w:r w:rsidR="00C67E51">
          <w:rPr>
            <w:noProof/>
          </w:rPr>
          <w:t>106</w:t>
        </w:r>
      </w:ins>
      <w:ins w:id="785" w:author="北京车和家" w:date="2018-12-10T11:03:00Z">
        <w:r>
          <w:rPr>
            <w:noProof/>
          </w:rPr>
          <w:fldChar w:fldCharType="end"/>
        </w:r>
      </w:ins>
    </w:p>
    <w:p w14:paraId="74524298" w14:textId="147BF7B4" w:rsidR="005249D0" w:rsidRDefault="005249D0">
      <w:pPr>
        <w:pStyle w:val="TOC2"/>
        <w:tabs>
          <w:tab w:val="left" w:pos="610"/>
        </w:tabs>
        <w:rPr>
          <w:ins w:id="786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87" w:author="北京车和家" w:date="2018-12-10T11:03:00Z">
        <w:r>
          <w:t>6.15.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天窗遮阳帘控制（空调屏触控操作界面取消，</w:t>
        </w:r>
        <w:r>
          <w:t xml:space="preserve"> </w:t>
        </w:r>
        <w:r>
          <w:t>保留语音控制功能）</w:t>
        </w:r>
        <w:r>
          <w:tab/>
        </w:r>
        <w:r>
          <w:fldChar w:fldCharType="begin"/>
        </w:r>
        <w:r>
          <w:instrText xml:space="preserve"> PAGEREF _Toc532203442 \h </w:instrText>
        </w:r>
      </w:ins>
      <w:r>
        <w:fldChar w:fldCharType="separate"/>
      </w:r>
      <w:ins w:id="788" w:author="北京车和家" w:date="2018-12-10T11:04:00Z">
        <w:r w:rsidR="00C67E51">
          <w:t>106</w:t>
        </w:r>
      </w:ins>
      <w:ins w:id="789" w:author="北京车和家" w:date="2018-12-10T11:03:00Z">
        <w:r>
          <w:fldChar w:fldCharType="end"/>
        </w:r>
      </w:ins>
    </w:p>
    <w:p w14:paraId="12D1B80F" w14:textId="3F37282D" w:rsidR="005249D0" w:rsidRDefault="005249D0">
      <w:pPr>
        <w:pStyle w:val="TOC3"/>
        <w:tabs>
          <w:tab w:val="left" w:pos="760"/>
        </w:tabs>
        <w:rPr>
          <w:ins w:id="79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91" w:author="北京车和家" w:date="2018-12-10T11:03:00Z">
        <w:r>
          <w:rPr>
            <w:noProof/>
          </w:rPr>
          <w:t>6.15.1.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天窗控制（空调屏触控操作界面取消，</w:t>
        </w:r>
        <w:r>
          <w:rPr>
            <w:noProof/>
          </w:rPr>
          <w:t xml:space="preserve"> </w:t>
        </w:r>
        <w:r>
          <w:rPr>
            <w:noProof/>
          </w:rPr>
          <w:t>保留语音控制功能）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_Toc532203443 \h </w:instrText>
        </w:r>
      </w:ins>
      <w:r>
        <w:rPr>
          <w:noProof/>
        </w:rPr>
      </w:r>
      <w:r>
        <w:rPr>
          <w:noProof/>
        </w:rPr>
        <w:fldChar w:fldCharType="separate"/>
      </w:r>
      <w:ins w:id="792" w:author="北京车和家" w:date="2018-12-10T11:04:00Z">
        <w:r w:rsidR="00C67E51">
          <w:rPr>
            <w:noProof/>
          </w:rPr>
          <w:t>107</w:t>
        </w:r>
      </w:ins>
      <w:ins w:id="793" w:author="北京车和家" w:date="2018-12-10T11:03:00Z">
        <w:r>
          <w:rPr>
            <w:noProof/>
          </w:rPr>
          <w:fldChar w:fldCharType="end"/>
        </w:r>
      </w:ins>
    </w:p>
    <w:p w14:paraId="128ECE3A" w14:textId="0AC6F810" w:rsidR="005249D0" w:rsidRDefault="005249D0">
      <w:pPr>
        <w:pStyle w:val="TOC3"/>
        <w:tabs>
          <w:tab w:val="left" w:pos="760"/>
        </w:tabs>
        <w:rPr>
          <w:ins w:id="79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795" w:author="北京车和家" w:date="2018-12-10T11:03:00Z">
        <w:r>
          <w:rPr>
            <w:noProof/>
          </w:rPr>
          <w:t>6.15.2.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遮阳帘控制（空调屏触控操作界面取消，</w:t>
        </w:r>
        <w:r>
          <w:rPr>
            <w:noProof/>
          </w:rPr>
          <w:t xml:space="preserve"> </w:t>
        </w:r>
        <w:r>
          <w:rPr>
            <w:noProof/>
          </w:rPr>
          <w:t>保留语音控制功能）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_Toc532203444 \h </w:instrText>
        </w:r>
      </w:ins>
      <w:r>
        <w:rPr>
          <w:noProof/>
        </w:rPr>
      </w:r>
      <w:r>
        <w:rPr>
          <w:noProof/>
        </w:rPr>
        <w:fldChar w:fldCharType="separate"/>
      </w:r>
      <w:ins w:id="796" w:author="北京车和家" w:date="2018-12-10T11:04:00Z">
        <w:r w:rsidR="00C67E51">
          <w:rPr>
            <w:noProof/>
          </w:rPr>
          <w:t>111</w:t>
        </w:r>
      </w:ins>
      <w:ins w:id="797" w:author="北京车和家" w:date="2018-12-10T11:03:00Z">
        <w:r>
          <w:rPr>
            <w:noProof/>
          </w:rPr>
          <w:fldChar w:fldCharType="end"/>
        </w:r>
      </w:ins>
    </w:p>
    <w:p w14:paraId="0B8A3215" w14:textId="12D99BB1" w:rsidR="005249D0" w:rsidRDefault="005249D0">
      <w:pPr>
        <w:pStyle w:val="TOC2"/>
        <w:tabs>
          <w:tab w:val="left" w:pos="610"/>
        </w:tabs>
        <w:rPr>
          <w:ins w:id="798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799" w:author="北京车和家" w:date="2018-12-10T11:03:00Z">
        <w:r>
          <w:t>6.16.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充电设置</w:t>
        </w:r>
        <w:r>
          <w:tab/>
        </w:r>
        <w:r>
          <w:fldChar w:fldCharType="begin"/>
        </w:r>
        <w:r>
          <w:instrText xml:space="preserve"> PAGEREF _Toc532203445 \h </w:instrText>
        </w:r>
      </w:ins>
      <w:r>
        <w:fldChar w:fldCharType="separate"/>
      </w:r>
      <w:ins w:id="800" w:author="北京车和家" w:date="2018-12-10T11:04:00Z">
        <w:r w:rsidR="00C67E51">
          <w:t>114</w:t>
        </w:r>
      </w:ins>
      <w:ins w:id="801" w:author="北京车和家" w:date="2018-12-10T11:03:00Z">
        <w:r>
          <w:fldChar w:fldCharType="end"/>
        </w:r>
      </w:ins>
    </w:p>
    <w:p w14:paraId="4FB00D25" w14:textId="670FAA99" w:rsidR="005249D0" w:rsidRDefault="005249D0">
      <w:pPr>
        <w:pStyle w:val="TOC3"/>
        <w:tabs>
          <w:tab w:val="left" w:pos="760"/>
        </w:tabs>
        <w:rPr>
          <w:ins w:id="802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03" w:author="北京车和家" w:date="2018-12-10T11:03:00Z">
        <w:r>
          <w:rPr>
            <w:noProof/>
          </w:rPr>
          <w:t>6.16.1.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充电状态显示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_Toc532203446 \h </w:instrText>
        </w:r>
      </w:ins>
      <w:r>
        <w:rPr>
          <w:noProof/>
        </w:rPr>
      </w:r>
      <w:r>
        <w:rPr>
          <w:noProof/>
        </w:rPr>
        <w:fldChar w:fldCharType="separate"/>
      </w:r>
      <w:ins w:id="804" w:author="北京车和家" w:date="2018-12-10T11:04:00Z">
        <w:r w:rsidR="00C67E51">
          <w:rPr>
            <w:noProof/>
          </w:rPr>
          <w:t>115</w:t>
        </w:r>
      </w:ins>
      <w:ins w:id="805" w:author="北京车和家" w:date="2018-12-10T11:03:00Z">
        <w:r>
          <w:rPr>
            <w:noProof/>
          </w:rPr>
          <w:fldChar w:fldCharType="end"/>
        </w:r>
      </w:ins>
    </w:p>
    <w:p w14:paraId="2FF52327" w14:textId="1A0733CE" w:rsidR="005249D0" w:rsidRDefault="005249D0">
      <w:pPr>
        <w:pStyle w:val="TOC3"/>
        <w:tabs>
          <w:tab w:val="left" w:pos="760"/>
        </w:tabs>
        <w:rPr>
          <w:ins w:id="80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07" w:author="北京车和家" w:date="2018-12-10T11:03:00Z">
        <w:r>
          <w:rPr>
            <w:noProof/>
          </w:rPr>
          <w:t>6.16.2.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充电预约时间设置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_Toc532203447 \h </w:instrText>
        </w:r>
      </w:ins>
      <w:r>
        <w:rPr>
          <w:noProof/>
        </w:rPr>
      </w:r>
      <w:r>
        <w:rPr>
          <w:noProof/>
        </w:rPr>
        <w:fldChar w:fldCharType="separate"/>
      </w:r>
      <w:ins w:id="808" w:author="北京车和家" w:date="2018-12-10T11:04:00Z">
        <w:r w:rsidR="00C67E51">
          <w:rPr>
            <w:noProof/>
          </w:rPr>
          <w:t>116</w:t>
        </w:r>
      </w:ins>
      <w:ins w:id="809" w:author="北京车和家" w:date="2018-12-10T11:03:00Z">
        <w:r>
          <w:rPr>
            <w:noProof/>
          </w:rPr>
          <w:fldChar w:fldCharType="end"/>
        </w:r>
      </w:ins>
    </w:p>
    <w:p w14:paraId="6A52596B" w14:textId="3E9C2719" w:rsidR="005249D0" w:rsidRDefault="005249D0">
      <w:pPr>
        <w:pStyle w:val="TOC3"/>
        <w:tabs>
          <w:tab w:val="left" w:pos="760"/>
        </w:tabs>
        <w:rPr>
          <w:ins w:id="810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11" w:author="北京车和家" w:date="2018-12-10T11:03:00Z">
        <w:r>
          <w:rPr>
            <w:noProof/>
          </w:rPr>
          <w:t>6.16.3.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充电截止</w:t>
        </w:r>
        <w:r>
          <w:rPr>
            <w:noProof/>
          </w:rPr>
          <w:t>SOC</w:t>
        </w:r>
        <w:r>
          <w:rPr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_Toc532203448 \h </w:instrText>
        </w:r>
      </w:ins>
      <w:r>
        <w:rPr>
          <w:noProof/>
        </w:rPr>
      </w:r>
      <w:r>
        <w:rPr>
          <w:noProof/>
        </w:rPr>
        <w:fldChar w:fldCharType="separate"/>
      </w:r>
      <w:ins w:id="812" w:author="北京车和家" w:date="2018-12-10T11:04:00Z">
        <w:r w:rsidR="00C67E51">
          <w:rPr>
            <w:noProof/>
          </w:rPr>
          <w:t>117</w:t>
        </w:r>
      </w:ins>
      <w:ins w:id="813" w:author="北京车和家" w:date="2018-12-10T11:03:00Z">
        <w:r>
          <w:rPr>
            <w:noProof/>
          </w:rPr>
          <w:fldChar w:fldCharType="end"/>
        </w:r>
      </w:ins>
    </w:p>
    <w:p w14:paraId="743D5E4C" w14:textId="6FEB14E3" w:rsidR="005249D0" w:rsidRDefault="005249D0">
      <w:pPr>
        <w:pStyle w:val="TOC3"/>
        <w:tabs>
          <w:tab w:val="left" w:pos="760"/>
        </w:tabs>
        <w:rPr>
          <w:ins w:id="814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15" w:author="北京车和家" w:date="2018-12-10T11:03:00Z">
        <w:r>
          <w:rPr>
            <w:noProof/>
          </w:rPr>
          <w:t>6.16.4.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充电期望</w:t>
        </w:r>
        <w:r>
          <w:rPr>
            <w:noProof/>
          </w:rPr>
          <w:t>SOC</w:t>
        </w:r>
        <w:r>
          <w:rPr>
            <w:noProof/>
          </w:rPr>
          <w:t>设置及剩余时间和续航里程查询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_Toc532203449 \h </w:instrText>
        </w:r>
      </w:ins>
      <w:r>
        <w:rPr>
          <w:noProof/>
        </w:rPr>
      </w:r>
      <w:r>
        <w:rPr>
          <w:noProof/>
        </w:rPr>
        <w:fldChar w:fldCharType="separate"/>
      </w:r>
      <w:ins w:id="816" w:author="北京车和家" w:date="2018-12-10T11:04:00Z">
        <w:r w:rsidR="00C67E51">
          <w:rPr>
            <w:noProof/>
          </w:rPr>
          <w:t>118</w:t>
        </w:r>
      </w:ins>
      <w:ins w:id="817" w:author="北京车和家" w:date="2018-12-10T11:03:00Z">
        <w:r>
          <w:rPr>
            <w:noProof/>
          </w:rPr>
          <w:fldChar w:fldCharType="end"/>
        </w:r>
      </w:ins>
    </w:p>
    <w:p w14:paraId="7157702F" w14:textId="4F465893" w:rsidR="005249D0" w:rsidRDefault="005249D0">
      <w:pPr>
        <w:pStyle w:val="TOC3"/>
        <w:tabs>
          <w:tab w:val="left" w:pos="760"/>
        </w:tabs>
        <w:rPr>
          <w:ins w:id="818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19" w:author="北京车和家" w:date="2018-12-10T11:03:00Z">
        <w:r>
          <w:rPr>
            <w:noProof/>
          </w:rPr>
          <w:t>6.16.5.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停止充电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_Toc532203450 \h </w:instrText>
        </w:r>
      </w:ins>
      <w:r>
        <w:rPr>
          <w:noProof/>
        </w:rPr>
      </w:r>
      <w:r>
        <w:rPr>
          <w:noProof/>
        </w:rPr>
        <w:fldChar w:fldCharType="separate"/>
      </w:r>
      <w:ins w:id="820" w:author="北京车和家" w:date="2018-12-10T11:04:00Z">
        <w:r w:rsidR="00C67E51">
          <w:rPr>
            <w:noProof/>
          </w:rPr>
          <w:t>119</w:t>
        </w:r>
      </w:ins>
      <w:ins w:id="821" w:author="北京车和家" w:date="2018-12-10T11:03:00Z">
        <w:r>
          <w:rPr>
            <w:noProof/>
          </w:rPr>
          <w:fldChar w:fldCharType="end"/>
        </w:r>
      </w:ins>
    </w:p>
    <w:p w14:paraId="4277AE8A" w14:textId="79E7CADB" w:rsidR="005249D0" w:rsidRDefault="005249D0">
      <w:pPr>
        <w:pStyle w:val="TOC2"/>
        <w:tabs>
          <w:tab w:val="left" w:pos="610"/>
        </w:tabs>
        <w:rPr>
          <w:ins w:id="82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823" w:author="北京车和家" w:date="2018-12-10T11:03:00Z">
        <w:r>
          <w:t>6.17.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虚拟行车蜂鸣器暂停功能</w:t>
        </w:r>
        <w:r>
          <w:tab/>
        </w:r>
        <w:r>
          <w:fldChar w:fldCharType="begin"/>
        </w:r>
        <w:r>
          <w:instrText xml:space="preserve"> PAGEREF _Toc532203451 \h </w:instrText>
        </w:r>
      </w:ins>
      <w:r>
        <w:fldChar w:fldCharType="separate"/>
      </w:r>
      <w:ins w:id="824" w:author="北京车和家" w:date="2018-12-10T11:04:00Z">
        <w:r w:rsidR="00C67E51">
          <w:t>120</w:t>
        </w:r>
      </w:ins>
      <w:ins w:id="825" w:author="北京车和家" w:date="2018-12-10T11:03:00Z">
        <w:r>
          <w:fldChar w:fldCharType="end"/>
        </w:r>
      </w:ins>
    </w:p>
    <w:p w14:paraId="046FBA87" w14:textId="535F43E5" w:rsidR="005249D0" w:rsidRDefault="005249D0">
      <w:pPr>
        <w:pStyle w:val="TOC3"/>
        <w:tabs>
          <w:tab w:val="left" w:pos="760"/>
        </w:tabs>
        <w:rPr>
          <w:ins w:id="826" w:author="北京车和家" w:date="2018-12-10T11:03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827" w:author="北京车和家" w:date="2018-12-10T11:03:00Z">
        <w:r>
          <w:rPr>
            <w:noProof/>
          </w:rPr>
          <w:t>6.17.1.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>
          <w:rPr>
            <w:noProof/>
          </w:rPr>
          <w:t>低速行人提示音暂停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_Toc532203452 \h </w:instrText>
        </w:r>
      </w:ins>
      <w:r>
        <w:rPr>
          <w:noProof/>
        </w:rPr>
      </w:r>
      <w:r>
        <w:rPr>
          <w:noProof/>
        </w:rPr>
        <w:fldChar w:fldCharType="separate"/>
      </w:r>
      <w:ins w:id="828" w:author="北京车和家" w:date="2018-12-10T11:04:00Z">
        <w:r w:rsidR="00C67E51">
          <w:rPr>
            <w:noProof/>
          </w:rPr>
          <w:t>120</w:t>
        </w:r>
      </w:ins>
      <w:ins w:id="829" w:author="北京车和家" w:date="2018-12-10T11:03:00Z">
        <w:r>
          <w:rPr>
            <w:noProof/>
          </w:rPr>
          <w:fldChar w:fldCharType="end"/>
        </w:r>
      </w:ins>
    </w:p>
    <w:p w14:paraId="4D539114" w14:textId="45B23D9A" w:rsidR="005249D0" w:rsidRDefault="005249D0">
      <w:pPr>
        <w:pStyle w:val="TOC2"/>
        <w:tabs>
          <w:tab w:val="left" w:pos="610"/>
        </w:tabs>
        <w:rPr>
          <w:ins w:id="830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831" w:author="北京车和家" w:date="2018-12-10T11:03:00Z">
        <w:r>
          <w:t>6.18.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音量控制</w:t>
        </w:r>
        <w:r>
          <w:tab/>
        </w:r>
        <w:r>
          <w:fldChar w:fldCharType="begin"/>
        </w:r>
        <w:r>
          <w:instrText xml:space="preserve"> PAGEREF _Toc532203453 \h </w:instrText>
        </w:r>
      </w:ins>
      <w:r>
        <w:fldChar w:fldCharType="separate"/>
      </w:r>
      <w:ins w:id="832" w:author="北京车和家" w:date="2018-12-10T11:04:00Z">
        <w:r w:rsidR="00C67E51">
          <w:t>120</w:t>
        </w:r>
      </w:ins>
      <w:ins w:id="833" w:author="北京车和家" w:date="2018-12-10T11:03:00Z">
        <w:r>
          <w:fldChar w:fldCharType="end"/>
        </w:r>
      </w:ins>
    </w:p>
    <w:p w14:paraId="19F18369" w14:textId="1D0DE977" w:rsidR="005249D0" w:rsidRDefault="005249D0">
      <w:pPr>
        <w:pStyle w:val="TOC2"/>
        <w:tabs>
          <w:tab w:val="left" w:pos="610"/>
        </w:tabs>
        <w:rPr>
          <w:ins w:id="834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835" w:author="北京车和家" w:date="2018-12-10T11:03:00Z">
        <w:r>
          <w:t>6.19.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车辆设置同步</w:t>
        </w:r>
        <w:r>
          <w:tab/>
        </w:r>
        <w:r>
          <w:fldChar w:fldCharType="begin"/>
        </w:r>
        <w:r>
          <w:instrText xml:space="preserve"> PAGEREF _Toc532203454 \h </w:instrText>
        </w:r>
      </w:ins>
      <w:r>
        <w:fldChar w:fldCharType="separate"/>
      </w:r>
      <w:ins w:id="836" w:author="北京车和家" w:date="2018-12-10T11:04:00Z">
        <w:r w:rsidR="00C67E51">
          <w:t>120</w:t>
        </w:r>
      </w:ins>
      <w:ins w:id="837" w:author="北京车和家" w:date="2018-12-10T11:03:00Z">
        <w:r>
          <w:fldChar w:fldCharType="end"/>
        </w:r>
      </w:ins>
    </w:p>
    <w:p w14:paraId="614B1022" w14:textId="6AAADB8D" w:rsidR="005249D0" w:rsidRDefault="005249D0">
      <w:pPr>
        <w:pStyle w:val="TOC2"/>
        <w:tabs>
          <w:tab w:val="left" w:pos="610"/>
        </w:tabs>
        <w:rPr>
          <w:ins w:id="838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839" w:author="北京车和家" w:date="2018-12-10T11:03:00Z">
        <w:r>
          <w:t>6.20.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埋点数据</w:t>
        </w:r>
        <w:r>
          <w:tab/>
        </w:r>
        <w:r>
          <w:fldChar w:fldCharType="begin"/>
        </w:r>
        <w:r>
          <w:instrText xml:space="preserve"> PAGEREF _Toc532203455 \h </w:instrText>
        </w:r>
      </w:ins>
      <w:r>
        <w:fldChar w:fldCharType="separate"/>
      </w:r>
      <w:ins w:id="840" w:author="北京车和家" w:date="2018-12-10T11:04:00Z">
        <w:r w:rsidR="00C67E51">
          <w:t>120</w:t>
        </w:r>
      </w:ins>
      <w:ins w:id="841" w:author="北京车和家" w:date="2018-12-10T11:03:00Z">
        <w:r>
          <w:fldChar w:fldCharType="end"/>
        </w:r>
      </w:ins>
    </w:p>
    <w:p w14:paraId="17B6E303" w14:textId="4E248F74" w:rsidR="005249D0" w:rsidRDefault="005249D0">
      <w:pPr>
        <w:pStyle w:val="TOC2"/>
        <w:tabs>
          <w:tab w:val="left" w:pos="610"/>
        </w:tabs>
        <w:rPr>
          <w:ins w:id="842" w:author="北京车和家" w:date="2018-12-10T11:03:00Z"/>
          <w:rFonts w:asciiTheme="minorHAnsi" w:eastAsiaTheme="minorEastAsia" w:hAnsiTheme="minorHAnsi" w:cstheme="minorBidi"/>
          <w:kern w:val="2"/>
          <w:sz w:val="21"/>
          <w:szCs w:val="22"/>
        </w:rPr>
      </w:pPr>
      <w:ins w:id="843" w:author="北京车和家" w:date="2018-12-10T11:03:00Z">
        <w:r>
          <w:t>6.21.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>
          <w:t>路由功能</w:t>
        </w:r>
        <w:r>
          <w:tab/>
        </w:r>
        <w:r>
          <w:fldChar w:fldCharType="begin"/>
        </w:r>
        <w:r>
          <w:instrText xml:space="preserve"> PAGEREF _Toc532203456 \h </w:instrText>
        </w:r>
      </w:ins>
      <w:r>
        <w:fldChar w:fldCharType="separate"/>
      </w:r>
      <w:ins w:id="844" w:author="北京车和家" w:date="2018-12-10T11:04:00Z">
        <w:r w:rsidR="00C67E51">
          <w:t>120</w:t>
        </w:r>
      </w:ins>
      <w:ins w:id="845" w:author="北京车和家" w:date="2018-12-10T11:03:00Z">
        <w:r>
          <w:fldChar w:fldCharType="end"/>
        </w:r>
      </w:ins>
    </w:p>
    <w:p w14:paraId="5E2FAAD4" w14:textId="7BA73FCF" w:rsidR="005249D0" w:rsidRDefault="005249D0">
      <w:pPr>
        <w:pStyle w:val="TOC1"/>
        <w:tabs>
          <w:tab w:val="left" w:pos="390"/>
        </w:tabs>
        <w:rPr>
          <w:ins w:id="846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847" w:author="北京车和家" w:date="2018-12-10T11:03:00Z">
        <w:r w:rsidRPr="00043F82">
          <w:rPr>
            <w:rFonts w:ascii="Microsoft YaHei UI" w:eastAsia="Microsoft YaHei UI" w:hAnsi="Microsoft YaHei UI" w:cs="Arial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交互设计要求</w:t>
        </w:r>
        <w:r>
          <w:tab/>
        </w:r>
        <w:r>
          <w:fldChar w:fldCharType="begin"/>
        </w:r>
        <w:r>
          <w:instrText xml:space="preserve"> PAGEREF _Toc532203457 \h </w:instrText>
        </w:r>
      </w:ins>
      <w:r>
        <w:fldChar w:fldCharType="separate"/>
      </w:r>
      <w:ins w:id="848" w:author="北京车和家" w:date="2018-12-10T11:04:00Z">
        <w:r w:rsidR="00C67E51">
          <w:t>120</w:t>
        </w:r>
      </w:ins>
      <w:ins w:id="849" w:author="北京车和家" w:date="2018-12-10T11:03:00Z">
        <w:r>
          <w:fldChar w:fldCharType="end"/>
        </w:r>
      </w:ins>
    </w:p>
    <w:p w14:paraId="65B95E74" w14:textId="1286565C" w:rsidR="005249D0" w:rsidRDefault="005249D0">
      <w:pPr>
        <w:pStyle w:val="TOC1"/>
        <w:tabs>
          <w:tab w:val="left" w:pos="390"/>
        </w:tabs>
        <w:rPr>
          <w:ins w:id="850" w:author="北京车和家" w:date="2018-12-10T11:03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ins w:id="851" w:author="北京车和家" w:date="2018-12-10T11:03:00Z">
        <w:r w:rsidRPr="00043F82">
          <w:rPr>
            <w:rFonts w:ascii="Microsoft YaHei UI" w:eastAsia="Microsoft YaHei UI" w:hAnsi="Microsoft YaHei UI" w:cs="Arial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043F82">
          <w:rPr>
            <w:rFonts w:ascii="Microsoft YaHei UI" w:eastAsia="Microsoft YaHei UI" w:hAnsi="Microsoft YaHei UI" w:cs="Arial"/>
          </w:rPr>
          <w:t>参考文档</w:t>
        </w:r>
        <w:r>
          <w:tab/>
        </w:r>
        <w:r>
          <w:fldChar w:fldCharType="begin"/>
        </w:r>
        <w:r>
          <w:instrText xml:space="preserve"> PAGEREF _Toc532203458 \h </w:instrText>
        </w:r>
      </w:ins>
      <w:r>
        <w:fldChar w:fldCharType="separate"/>
      </w:r>
      <w:ins w:id="852" w:author="北京车和家" w:date="2018-12-10T11:04:00Z">
        <w:r w:rsidR="00C67E51">
          <w:t>122</w:t>
        </w:r>
      </w:ins>
      <w:ins w:id="853" w:author="北京车和家" w:date="2018-12-10T11:03:00Z">
        <w:r>
          <w:fldChar w:fldCharType="end"/>
        </w:r>
      </w:ins>
    </w:p>
    <w:p w14:paraId="5ABB6CE2" w14:textId="67977736" w:rsidR="00605B37" w:rsidRPr="004510F8" w:rsidDel="00BB4649" w:rsidRDefault="00605B37">
      <w:pPr>
        <w:pStyle w:val="TOC1"/>
        <w:tabs>
          <w:tab w:val="left" w:pos="390"/>
        </w:tabs>
        <w:rPr>
          <w:del w:id="854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85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1.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变更记录</w:delText>
        </w:r>
        <w:r w:rsidRPr="004510F8" w:rsidDel="00BB4649">
          <w:tab/>
          <w:delText>2</w:delText>
        </w:r>
      </w:del>
    </w:p>
    <w:p w14:paraId="634D0BEA" w14:textId="720FB588" w:rsidR="00605B37" w:rsidRPr="004510F8" w:rsidDel="00BB4649" w:rsidRDefault="00605B37">
      <w:pPr>
        <w:pStyle w:val="TOC1"/>
        <w:tabs>
          <w:tab w:val="left" w:pos="390"/>
        </w:tabs>
        <w:rPr>
          <w:del w:id="856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857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2.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目录</w:delText>
        </w:r>
        <w:r w:rsidRPr="004510F8" w:rsidDel="00BB4649">
          <w:tab/>
          <w:delText>3</w:delText>
        </w:r>
      </w:del>
    </w:p>
    <w:p w14:paraId="1DCF0CD7" w14:textId="25E2AA78" w:rsidR="00605B37" w:rsidRPr="004510F8" w:rsidDel="00BB4649" w:rsidRDefault="00605B37">
      <w:pPr>
        <w:pStyle w:val="TOC1"/>
        <w:tabs>
          <w:tab w:val="left" w:pos="390"/>
        </w:tabs>
        <w:rPr>
          <w:del w:id="858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859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3.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缩略词</w:delText>
        </w:r>
        <w:r w:rsidRPr="004510F8" w:rsidDel="00BB4649">
          <w:tab/>
          <w:delText>6</w:delText>
        </w:r>
      </w:del>
    </w:p>
    <w:p w14:paraId="2B2C5F1C" w14:textId="4B648A56" w:rsidR="00605B37" w:rsidRPr="004510F8" w:rsidDel="00BB4649" w:rsidRDefault="00605B37">
      <w:pPr>
        <w:pStyle w:val="TOC1"/>
        <w:tabs>
          <w:tab w:val="left" w:pos="390"/>
        </w:tabs>
        <w:rPr>
          <w:del w:id="860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861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4.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文档概述</w:delText>
        </w:r>
        <w:r w:rsidRPr="004510F8" w:rsidDel="00BB4649">
          <w:tab/>
          <w:delText>8</w:delText>
        </w:r>
      </w:del>
    </w:p>
    <w:p w14:paraId="60498831" w14:textId="7F3437B1" w:rsidR="00605B37" w:rsidRPr="004510F8" w:rsidDel="00BB4649" w:rsidRDefault="00605B37">
      <w:pPr>
        <w:pStyle w:val="TOC2"/>
        <w:tabs>
          <w:tab w:val="left" w:pos="541"/>
        </w:tabs>
        <w:rPr>
          <w:del w:id="86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86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4.1.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目的</w:delText>
        </w:r>
        <w:r w:rsidRPr="004510F8" w:rsidDel="00BB4649">
          <w:tab/>
          <w:delText>8</w:delText>
        </w:r>
      </w:del>
    </w:p>
    <w:p w14:paraId="7FFAA387" w14:textId="27133FD5" w:rsidR="00605B37" w:rsidRPr="004510F8" w:rsidDel="00BB4649" w:rsidRDefault="00605B37">
      <w:pPr>
        <w:pStyle w:val="TOC2"/>
        <w:tabs>
          <w:tab w:val="left" w:pos="541"/>
        </w:tabs>
        <w:rPr>
          <w:del w:id="864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86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4.2.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使用范围</w:delText>
        </w:r>
        <w:r w:rsidRPr="004510F8" w:rsidDel="00BB4649">
          <w:tab/>
          <w:delText>8</w:delText>
        </w:r>
      </w:del>
    </w:p>
    <w:p w14:paraId="4D60692E" w14:textId="1A54A467" w:rsidR="00605B37" w:rsidRPr="004510F8" w:rsidDel="00BB4649" w:rsidRDefault="00605B37">
      <w:pPr>
        <w:pStyle w:val="TOC2"/>
        <w:tabs>
          <w:tab w:val="left" w:pos="541"/>
        </w:tabs>
        <w:rPr>
          <w:del w:id="866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867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4.3.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读者对象</w:delText>
        </w:r>
        <w:r w:rsidRPr="004510F8" w:rsidDel="00BB4649">
          <w:tab/>
          <w:delText>8</w:delText>
        </w:r>
      </w:del>
    </w:p>
    <w:p w14:paraId="06AFDC5C" w14:textId="5A729DB2" w:rsidR="00605B37" w:rsidRPr="004510F8" w:rsidDel="00BB4649" w:rsidRDefault="00605B37">
      <w:pPr>
        <w:pStyle w:val="TOC2"/>
        <w:tabs>
          <w:tab w:val="left" w:pos="541"/>
        </w:tabs>
        <w:rPr>
          <w:del w:id="868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869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4.4.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通用说明</w:delText>
        </w:r>
        <w:r w:rsidRPr="004510F8" w:rsidDel="00BB4649">
          <w:tab/>
          <w:delText>8</w:delText>
        </w:r>
      </w:del>
    </w:p>
    <w:p w14:paraId="23A57650" w14:textId="04C43997" w:rsidR="00605B37" w:rsidRPr="004510F8" w:rsidDel="00BB4649" w:rsidRDefault="00605B37">
      <w:pPr>
        <w:pStyle w:val="TOC1"/>
        <w:tabs>
          <w:tab w:val="left" w:pos="390"/>
        </w:tabs>
        <w:rPr>
          <w:del w:id="870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871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5.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功能概述</w:delText>
        </w:r>
        <w:r w:rsidRPr="004510F8" w:rsidDel="00BB4649">
          <w:tab/>
          <w:delText>9</w:delText>
        </w:r>
      </w:del>
    </w:p>
    <w:p w14:paraId="1DB89A14" w14:textId="04FB73AB" w:rsidR="00605B37" w:rsidRPr="004510F8" w:rsidDel="00BB4649" w:rsidRDefault="00605B37">
      <w:pPr>
        <w:pStyle w:val="TOC2"/>
        <w:tabs>
          <w:tab w:val="left" w:pos="510"/>
        </w:tabs>
        <w:rPr>
          <w:del w:id="87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873" w:author="北京车和家" w:date="2018-11-12T09:44:00Z">
        <w:r w:rsidRPr="004510F8" w:rsidDel="00BB4649">
          <w:delText>5.1.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delText>功能描述</w:delText>
        </w:r>
        <w:r w:rsidRPr="004510F8" w:rsidDel="00BB4649">
          <w:tab/>
          <w:delText>9</w:delText>
        </w:r>
      </w:del>
    </w:p>
    <w:p w14:paraId="4DFBC1E3" w14:textId="501A1396" w:rsidR="00605B37" w:rsidRPr="004510F8" w:rsidDel="00BB4649" w:rsidRDefault="00605B37">
      <w:pPr>
        <w:pStyle w:val="TOC3"/>
        <w:tabs>
          <w:tab w:val="left" w:pos="660"/>
        </w:tabs>
        <w:rPr>
          <w:del w:id="87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75" w:author="北京车和家" w:date="2018-11-12T09:44:00Z">
        <w:r w:rsidRPr="004510F8" w:rsidDel="00BB4649">
          <w:rPr>
            <w:noProof/>
          </w:rPr>
          <w:delText>5.1.1.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空调系统控制模块</w:delText>
        </w:r>
        <w:r w:rsidRPr="004510F8" w:rsidDel="00BB4649">
          <w:rPr>
            <w:noProof/>
          </w:rPr>
          <w:tab/>
          <w:delText>9</w:delText>
        </w:r>
      </w:del>
    </w:p>
    <w:p w14:paraId="4E4A0C63" w14:textId="054F9CA3" w:rsidR="00605B37" w:rsidRPr="004510F8" w:rsidDel="00BB4649" w:rsidRDefault="00605B37">
      <w:pPr>
        <w:pStyle w:val="TOC3"/>
        <w:tabs>
          <w:tab w:val="left" w:pos="660"/>
        </w:tabs>
        <w:rPr>
          <w:del w:id="87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77" w:author="北京车和家" w:date="2018-11-12T09:44:00Z">
        <w:r w:rsidRPr="004510F8" w:rsidDel="00BB4649">
          <w:rPr>
            <w:noProof/>
          </w:rPr>
          <w:delText>5.1.2.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座椅系统控制模块</w:delText>
        </w:r>
        <w:r w:rsidRPr="004510F8" w:rsidDel="00BB4649">
          <w:rPr>
            <w:noProof/>
          </w:rPr>
          <w:tab/>
          <w:delText>9</w:delText>
        </w:r>
      </w:del>
    </w:p>
    <w:p w14:paraId="09CA1386" w14:textId="58D699AB" w:rsidR="00605B37" w:rsidRPr="004510F8" w:rsidDel="00BB4649" w:rsidRDefault="00605B37">
      <w:pPr>
        <w:pStyle w:val="TOC3"/>
        <w:tabs>
          <w:tab w:val="left" w:pos="660"/>
        </w:tabs>
        <w:rPr>
          <w:del w:id="87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79" w:author="北京车和家" w:date="2018-11-12T09:44:00Z">
        <w:r w:rsidRPr="004510F8" w:rsidDel="00BB4649">
          <w:rPr>
            <w:noProof/>
          </w:rPr>
          <w:delText>5.1.3.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灯光系统控制模块</w:delText>
        </w:r>
        <w:r w:rsidRPr="004510F8" w:rsidDel="00BB4649">
          <w:rPr>
            <w:noProof/>
          </w:rPr>
          <w:tab/>
          <w:delText>11</w:delText>
        </w:r>
      </w:del>
    </w:p>
    <w:p w14:paraId="285BC230" w14:textId="5EEEC18E" w:rsidR="00605B37" w:rsidRPr="004510F8" w:rsidDel="00BB4649" w:rsidRDefault="00605B37">
      <w:pPr>
        <w:pStyle w:val="TOC3"/>
        <w:tabs>
          <w:tab w:val="left" w:pos="660"/>
        </w:tabs>
        <w:rPr>
          <w:del w:id="88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81" w:author="北京车和家" w:date="2018-11-12T09:44:00Z">
        <w:r w:rsidRPr="004510F8" w:rsidDel="00BB4649">
          <w:rPr>
            <w:noProof/>
          </w:rPr>
          <w:delText>5.1.4.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中控锁控制模块</w:delText>
        </w:r>
        <w:r w:rsidRPr="004510F8" w:rsidDel="00BB4649">
          <w:rPr>
            <w:noProof/>
          </w:rPr>
          <w:tab/>
          <w:delText>11</w:delText>
        </w:r>
      </w:del>
    </w:p>
    <w:p w14:paraId="6335825A" w14:textId="590F701C" w:rsidR="00605B37" w:rsidRPr="004510F8" w:rsidDel="00BB4649" w:rsidRDefault="00605B37">
      <w:pPr>
        <w:pStyle w:val="TOC3"/>
        <w:tabs>
          <w:tab w:val="left" w:pos="706"/>
        </w:tabs>
        <w:rPr>
          <w:del w:id="88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83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尾门控制模块</w:delText>
        </w:r>
        <w:r w:rsidRPr="004510F8" w:rsidDel="00BB4649">
          <w:rPr>
            <w:noProof/>
          </w:rPr>
          <w:tab/>
          <w:delText>11</w:delText>
        </w:r>
      </w:del>
    </w:p>
    <w:p w14:paraId="16D6AB83" w14:textId="12A00F87" w:rsidR="00605B37" w:rsidRPr="004510F8" w:rsidDel="00BB4649" w:rsidRDefault="00605B37">
      <w:pPr>
        <w:pStyle w:val="TOC3"/>
        <w:tabs>
          <w:tab w:val="left" w:pos="706"/>
        </w:tabs>
        <w:rPr>
          <w:del w:id="88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85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5.1.6.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方向盘加热控制模块</w:delText>
        </w:r>
        <w:r w:rsidRPr="004510F8" w:rsidDel="00BB4649">
          <w:rPr>
            <w:noProof/>
          </w:rPr>
          <w:tab/>
          <w:delText>11</w:delText>
        </w:r>
      </w:del>
    </w:p>
    <w:p w14:paraId="447E7AE2" w14:textId="7AB52E50" w:rsidR="00605B37" w:rsidRPr="004510F8" w:rsidDel="00BB4649" w:rsidRDefault="00605B37">
      <w:pPr>
        <w:pStyle w:val="TOC3"/>
        <w:tabs>
          <w:tab w:val="left" w:pos="706"/>
        </w:tabs>
        <w:rPr>
          <w:del w:id="88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87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5.1.7.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雨刮维护控制模块</w:delText>
        </w:r>
        <w:r w:rsidRPr="004510F8" w:rsidDel="00BB4649">
          <w:rPr>
            <w:noProof/>
          </w:rPr>
          <w:tab/>
          <w:delText>11</w:delText>
        </w:r>
      </w:del>
    </w:p>
    <w:p w14:paraId="433D1614" w14:textId="69091DBF" w:rsidR="00605B37" w:rsidRPr="004510F8" w:rsidDel="00BB4649" w:rsidRDefault="00605B37">
      <w:pPr>
        <w:pStyle w:val="TOC3"/>
        <w:tabs>
          <w:tab w:val="left" w:pos="706"/>
        </w:tabs>
        <w:rPr>
          <w:del w:id="88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89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5.1.8.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后视镜系统控制模块</w:delText>
        </w:r>
        <w:r w:rsidRPr="004510F8" w:rsidDel="00BB4649">
          <w:rPr>
            <w:noProof/>
          </w:rPr>
          <w:tab/>
          <w:delText>12</w:delText>
        </w:r>
      </w:del>
    </w:p>
    <w:p w14:paraId="1984DF46" w14:textId="6DC423DD" w:rsidR="00605B37" w:rsidRPr="004510F8" w:rsidDel="00BB4649" w:rsidRDefault="00605B37">
      <w:pPr>
        <w:pStyle w:val="TOC3"/>
        <w:tabs>
          <w:tab w:val="left" w:pos="706"/>
        </w:tabs>
        <w:rPr>
          <w:del w:id="89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91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5.1.9.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动力系统控制模块</w:delText>
        </w:r>
        <w:r w:rsidRPr="004510F8" w:rsidDel="00BB4649">
          <w:rPr>
            <w:noProof/>
          </w:rPr>
          <w:tab/>
          <w:delText>12</w:delText>
        </w:r>
      </w:del>
    </w:p>
    <w:p w14:paraId="19764A63" w14:textId="2C67D2AE" w:rsidR="00605B37" w:rsidRPr="004510F8" w:rsidDel="00BB4649" w:rsidRDefault="00605B37">
      <w:pPr>
        <w:pStyle w:val="TOC3"/>
        <w:tabs>
          <w:tab w:val="left" w:pos="824"/>
        </w:tabs>
        <w:rPr>
          <w:del w:id="89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93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5.1.10.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底盘系统控制模块</w:delText>
        </w:r>
        <w:r w:rsidRPr="004510F8" w:rsidDel="00BB4649">
          <w:rPr>
            <w:noProof/>
          </w:rPr>
          <w:tab/>
          <w:delText>12</w:delText>
        </w:r>
      </w:del>
    </w:p>
    <w:p w14:paraId="6A107627" w14:textId="4F7EB8B6" w:rsidR="00605B37" w:rsidRPr="004510F8" w:rsidDel="00BB4649" w:rsidRDefault="00605B37">
      <w:pPr>
        <w:pStyle w:val="TOC3"/>
        <w:tabs>
          <w:tab w:val="left" w:pos="824"/>
        </w:tabs>
        <w:rPr>
          <w:del w:id="89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95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5.1.11.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ADAS系统控制模块</w:delText>
        </w:r>
        <w:r w:rsidRPr="004510F8" w:rsidDel="00BB4649">
          <w:rPr>
            <w:noProof/>
          </w:rPr>
          <w:tab/>
          <w:delText>12</w:delText>
        </w:r>
      </w:del>
    </w:p>
    <w:p w14:paraId="1491AD3B" w14:textId="35F7723D" w:rsidR="00605B37" w:rsidRPr="004510F8" w:rsidDel="00BB4649" w:rsidRDefault="00605B37">
      <w:pPr>
        <w:pStyle w:val="TOC3"/>
        <w:tabs>
          <w:tab w:val="left" w:pos="824"/>
        </w:tabs>
        <w:rPr>
          <w:del w:id="89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97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5.1.12.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燃油加注口锁控制模块</w:delText>
        </w:r>
        <w:r w:rsidRPr="004510F8" w:rsidDel="00BB4649">
          <w:rPr>
            <w:noProof/>
          </w:rPr>
          <w:tab/>
          <w:delText>12</w:delText>
        </w:r>
      </w:del>
    </w:p>
    <w:p w14:paraId="33AF7BF6" w14:textId="19542CB3" w:rsidR="00605B37" w:rsidRPr="004510F8" w:rsidDel="00BB4649" w:rsidRDefault="00605B37">
      <w:pPr>
        <w:pStyle w:val="TOC3"/>
        <w:tabs>
          <w:tab w:val="left" w:pos="824"/>
        </w:tabs>
        <w:rPr>
          <w:del w:id="89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899" w:author="北京车和家" w:date="2018-11-12T09:44:00Z">
        <w:r w:rsidRPr="004510F8" w:rsidDel="00BB4649">
          <w:rPr>
            <w:rFonts w:ascii="Microsoft YaHei UI" w:eastAsia="Microsoft YaHei UI" w:hAnsi="Microsoft YaHei UI" w:cs="Arial"/>
            <w:noProof/>
          </w:rPr>
          <w:delText>5.1.13.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  <w:noProof/>
          </w:rPr>
          <w:delText>整车电源关闭控制模块</w:delText>
        </w:r>
        <w:r w:rsidRPr="004510F8" w:rsidDel="00BB4649">
          <w:rPr>
            <w:noProof/>
          </w:rPr>
          <w:tab/>
          <w:delText>13</w:delText>
        </w:r>
      </w:del>
    </w:p>
    <w:p w14:paraId="6E3369CD" w14:textId="677A9C30" w:rsidR="00605B37" w:rsidRPr="004510F8" w:rsidDel="00BB4649" w:rsidRDefault="00605B37">
      <w:pPr>
        <w:pStyle w:val="TOC2"/>
        <w:tabs>
          <w:tab w:val="left" w:pos="541"/>
        </w:tabs>
        <w:rPr>
          <w:del w:id="900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01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5.2.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功能范围</w:delText>
        </w:r>
        <w:r w:rsidRPr="004510F8" w:rsidDel="00BB4649">
          <w:tab/>
          <w:delText>13</w:delText>
        </w:r>
      </w:del>
    </w:p>
    <w:p w14:paraId="456ECAB8" w14:textId="5BC7316A" w:rsidR="00605B37" w:rsidRPr="004510F8" w:rsidDel="00BB4649" w:rsidRDefault="00605B37">
      <w:pPr>
        <w:pStyle w:val="TOC1"/>
        <w:tabs>
          <w:tab w:val="left" w:pos="390"/>
        </w:tabs>
        <w:rPr>
          <w:del w:id="902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90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功能设计要求</w:delText>
        </w:r>
        <w:r w:rsidRPr="004510F8" w:rsidDel="00BB4649">
          <w:tab/>
          <w:delText>14</w:delText>
        </w:r>
      </w:del>
    </w:p>
    <w:p w14:paraId="4663C864" w14:textId="223779DC" w:rsidR="00605B37" w:rsidRPr="004510F8" w:rsidDel="00BB4649" w:rsidRDefault="00605B37">
      <w:pPr>
        <w:pStyle w:val="TOC2"/>
        <w:tabs>
          <w:tab w:val="left" w:pos="541"/>
        </w:tabs>
        <w:rPr>
          <w:del w:id="904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0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6.1.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空调系统控制功能</w:delText>
        </w:r>
        <w:r w:rsidRPr="004510F8" w:rsidDel="00BB4649">
          <w:tab/>
          <w:delText>14</w:delText>
        </w:r>
      </w:del>
    </w:p>
    <w:p w14:paraId="7D0B6C1B" w14:textId="1BFDD67B" w:rsidR="00605B37" w:rsidRPr="004510F8" w:rsidDel="00BB4649" w:rsidRDefault="00605B37">
      <w:pPr>
        <w:pStyle w:val="TOC3"/>
        <w:tabs>
          <w:tab w:val="left" w:pos="660"/>
        </w:tabs>
        <w:rPr>
          <w:del w:id="90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07" w:author="北京车和家" w:date="2018-11-12T09:44:00Z">
        <w:r w:rsidRPr="004510F8" w:rsidDel="00BB4649">
          <w:rPr>
            <w:noProof/>
          </w:rPr>
          <w:delText>6.1.1.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内外循环功能</w:delText>
        </w:r>
        <w:r w:rsidRPr="004510F8" w:rsidDel="00BB4649">
          <w:rPr>
            <w:noProof/>
          </w:rPr>
          <w:tab/>
          <w:delText>15</w:delText>
        </w:r>
      </w:del>
    </w:p>
    <w:p w14:paraId="3A3F4876" w14:textId="539D14E9" w:rsidR="00605B37" w:rsidRPr="004510F8" w:rsidDel="00BB4649" w:rsidRDefault="00605B37">
      <w:pPr>
        <w:pStyle w:val="TOC3"/>
        <w:tabs>
          <w:tab w:val="left" w:pos="660"/>
        </w:tabs>
        <w:rPr>
          <w:del w:id="90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09" w:author="北京车和家" w:date="2018-11-12T09:44:00Z">
        <w:r w:rsidRPr="004510F8" w:rsidDel="00BB4649">
          <w:rPr>
            <w:noProof/>
          </w:rPr>
          <w:delText>6.1.2.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前空调吹风模式功能</w:delText>
        </w:r>
        <w:r w:rsidRPr="004510F8" w:rsidDel="00BB4649">
          <w:rPr>
            <w:noProof/>
          </w:rPr>
          <w:tab/>
          <w:delText>16</w:delText>
        </w:r>
      </w:del>
    </w:p>
    <w:p w14:paraId="28CBAC10" w14:textId="2E0C1722" w:rsidR="00605B37" w:rsidRPr="004510F8" w:rsidDel="00BB4649" w:rsidRDefault="00605B37">
      <w:pPr>
        <w:pStyle w:val="TOC3"/>
        <w:tabs>
          <w:tab w:val="left" w:pos="660"/>
        </w:tabs>
        <w:rPr>
          <w:del w:id="91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11" w:author="北京车和家" w:date="2018-11-12T09:44:00Z">
        <w:r w:rsidRPr="004510F8" w:rsidDel="00BB4649">
          <w:rPr>
            <w:noProof/>
          </w:rPr>
          <w:delText>6.1.3.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前风窗最大除霜功能</w:delText>
        </w:r>
        <w:r w:rsidRPr="004510F8" w:rsidDel="00BB4649">
          <w:rPr>
            <w:noProof/>
          </w:rPr>
          <w:tab/>
          <w:delText>17</w:delText>
        </w:r>
      </w:del>
    </w:p>
    <w:p w14:paraId="2894A972" w14:textId="42A2C832" w:rsidR="00605B37" w:rsidRPr="004510F8" w:rsidDel="00BB4649" w:rsidRDefault="00605B37">
      <w:pPr>
        <w:pStyle w:val="TOC3"/>
        <w:tabs>
          <w:tab w:val="left" w:pos="660"/>
        </w:tabs>
        <w:rPr>
          <w:del w:id="91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13" w:author="北京车和家" w:date="2018-11-12T09:44:00Z">
        <w:r w:rsidRPr="004510F8" w:rsidDel="00BB4649">
          <w:rPr>
            <w:noProof/>
          </w:rPr>
          <w:delText>6.1.4.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后风窗除霜功能</w:delText>
        </w:r>
        <w:r w:rsidRPr="004510F8" w:rsidDel="00BB4649">
          <w:rPr>
            <w:noProof/>
          </w:rPr>
          <w:tab/>
          <w:delText>18</w:delText>
        </w:r>
      </w:del>
    </w:p>
    <w:p w14:paraId="6A3546C4" w14:textId="3F7D2694" w:rsidR="00605B37" w:rsidRPr="004510F8" w:rsidDel="00BB4649" w:rsidRDefault="00605B37">
      <w:pPr>
        <w:pStyle w:val="TOC3"/>
        <w:tabs>
          <w:tab w:val="left" w:pos="660"/>
        </w:tabs>
        <w:rPr>
          <w:del w:id="91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15" w:author="北京车和家" w:date="2018-11-12T09:44:00Z">
        <w:r w:rsidRPr="004510F8" w:rsidDel="00BB4649">
          <w:rPr>
            <w:noProof/>
          </w:rPr>
          <w:delText>6.1.5.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空调一键关闭功能</w:delText>
        </w:r>
        <w:r w:rsidRPr="004510F8" w:rsidDel="00BB4649">
          <w:rPr>
            <w:noProof/>
          </w:rPr>
          <w:tab/>
          <w:delText>19</w:delText>
        </w:r>
      </w:del>
    </w:p>
    <w:p w14:paraId="18E8AA91" w14:textId="3154AEC1" w:rsidR="00605B37" w:rsidRPr="004510F8" w:rsidDel="00BB4649" w:rsidRDefault="00605B37">
      <w:pPr>
        <w:pStyle w:val="TOC3"/>
        <w:tabs>
          <w:tab w:val="left" w:pos="660"/>
        </w:tabs>
        <w:rPr>
          <w:del w:id="91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17" w:author="北京车和家" w:date="2018-11-12T09:44:00Z">
        <w:r w:rsidRPr="004510F8" w:rsidDel="00BB4649">
          <w:rPr>
            <w:noProof/>
          </w:rPr>
          <w:delText>6.1.6.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AC</w:delText>
        </w:r>
        <w:r w:rsidRPr="004510F8" w:rsidDel="00BB4649">
          <w:rPr>
            <w:noProof/>
          </w:rPr>
          <w:delText>功能</w:delText>
        </w:r>
        <w:r w:rsidRPr="004510F8" w:rsidDel="00BB4649">
          <w:rPr>
            <w:noProof/>
          </w:rPr>
          <w:tab/>
          <w:delText>20</w:delText>
        </w:r>
      </w:del>
    </w:p>
    <w:p w14:paraId="30E43C97" w14:textId="6332F345" w:rsidR="00605B37" w:rsidRPr="004510F8" w:rsidDel="00BB4649" w:rsidRDefault="00605B37">
      <w:pPr>
        <w:pStyle w:val="TOC3"/>
        <w:tabs>
          <w:tab w:val="left" w:pos="660"/>
        </w:tabs>
        <w:rPr>
          <w:del w:id="91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19" w:author="北京车和家" w:date="2018-11-12T09:44:00Z">
        <w:r w:rsidRPr="004510F8" w:rsidDel="00BB4649">
          <w:rPr>
            <w:noProof/>
          </w:rPr>
          <w:delText>6.1.7.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前排自动空调功能</w:delText>
        </w:r>
        <w:r w:rsidRPr="004510F8" w:rsidDel="00BB4649">
          <w:rPr>
            <w:noProof/>
          </w:rPr>
          <w:tab/>
          <w:delText>21</w:delText>
        </w:r>
      </w:del>
    </w:p>
    <w:p w14:paraId="3EF5445F" w14:textId="24288D2E" w:rsidR="00605B37" w:rsidRPr="004510F8" w:rsidDel="00BB4649" w:rsidRDefault="00605B37">
      <w:pPr>
        <w:pStyle w:val="TOC3"/>
        <w:tabs>
          <w:tab w:val="left" w:pos="660"/>
        </w:tabs>
        <w:rPr>
          <w:del w:id="92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21" w:author="北京车和家" w:date="2018-11-12T09:44:00Z">
        <w:r w:rsidRPr="004510F8" w:rsidDel="00BB4649">
          <w:rPr>
            <w:noProof/>
          </w:rPr>
          <w:delText>6.1.8.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前排左温区温度调节功能</w:delText>
        </w:r>
        <w:r w:rsidRPr="004510F8" w:rsidDel="00BB4649">
          <w:rPr>
            <w:noProof/>
          </w:rPr>
          <w:tab/>
          <w:delText>22</w:delText>
        </w:r>
      </w:del>
    </w:p>
    <w:p w14:paraId="624CD058" w14:textId="5BCC00FA" w:rsidR="00605B37" w:rsidRPr="004510F8" w:rsidDel="00BB4649" w:rsidRDefault="00605B37">
      <w:pPr>
        <w:pStyle w:val="TOC3"/>
        <w:tabs>
          <w:tab w:val="left" w:pos="660"/>
        </w:tabs>
        <w:rPr>
          <w:del w:id="92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23" w:author="北京车和家" w:date="2018-11-12T09:44:00Z">
        <w:r w:rsidRPr="004510F8" w:rsidDel="00BB4649">
          <w:rPr>
            <w:noProof/>
          </w:rPr>
          <w:delText>6.1.9.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前排风速调节功能</w:delText>
        </w:r>
        <w:r w:rsidRPr="004510F8" w:rsidDel="00BB4649">
          <w:rPr>
            <w:noProof/>
          </w:rPr>
          <w:tab/>
          <w:delText>23</w:delText>
        </w:r>
      </w:del>
    </w:p>
    <w:p w14:paraId="37E1A606" w14:textId="05A1340E" w:rsidR="00605B37" w:rsidRPr="004510F8" w:rsidDel="00BB4649" w:rsidRDefault="00605B37">
      <w:pPr>
        <w:pStyle w:val="TOC3"/>
        <w:tabs>
          <w:tab w:val="left" w:pos="760"/>
        </w:tabs>
        <w:rPr>
          <w:del w:id="92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25" w:author="北京车和家" w:date="2018-11-12T09:44:00Z">
        <w:r w:rsidRPr="004510F8" w:rsidDel="00BB4649">
          <w:rPr>
            <w:noProof/>
          </w:rPr>
          <w:delText>6.1.10.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前排右温区温度调节功能</w:delText>
        </w:r>
        <w:r w:rsidRPr="004510F8" w:rsidDel="00BB4649">
          <w:rPr>
            <w:noProof/>
          </w:rPr>
          <w:tab/>
          <w:delText>25</w:delText>
        </w:r>
      </w:del>
    </w:p>
    <w:p w14:paraId="66AAF6CA" w14:textId="62A32E99" w:rsidR="00605B37" w:rsidRPr="004510F8" w:rsidDel="00BB4649" w:rsidRDefault="00605B37">
      <w:pPr>
        <w:pStyle w:val="TOC3"/>
        <w:tabs>
          <w:tab w:val="left" w:pos="760"/>
        </w:tabs>
        <w:rPr>
          <w:del w:id="92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27" w:author="北京车和家" w:date="2018-11-12T09:44:00Z">
        <w:r w:rsidRPr="004510F8" w:rsidDel="00BB4649">
          <w:rPr>
            <w:noProof/>
          </w:rPr>
          <w:delText>6.1.11.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Sync</w:delText>
        </w:r>
        <w:r w:rsidRPr="004510F8" w:rsidDel="00BB4649">
          <w:rPr>
            <w:noProof/>
          </w:rPr>
          <w:delText>同步功能</w:delText>
        </w:r>
        <w:r w:rsidRPr="004510F8" w:rsidDel="00BB4649">
          <w:rPr>
            <w:noProof/>
          </w:rPr>
          <w:tab/>
          <w:delText>26</w:delText>
        </w:r>
      </w:del>
    </w:p>
    <w:p w14:paraId="47CA8F94" w14:textId="248A0616" w:rsidR="00605B37" w:rsidRPr="004510F8" w:rsidDel="00BB4649" w:rsidRDefault="00605B37">
      <w:pPr>
        <w:pStyle w:val="TOC3"/>
        <w:tabs>
          <w:tab w:val="left" w:pos="760"/>
        </w:tabs>
        <w:rPr>
          <w:del w:id="92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29" w:author="北京车和家" w:date="2018-11-12T09:44:00Z">
        <w:r w:rsidRPr="004510F8" w:rsidDel="00BB4649">
          <w:rPr>
            <w:noProof/>
          </w:rPr>
          <w:delText>6.1.12.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后排空调吹风模式控制功能</w:delText>
        </w:r>
        <w:r w:rsidRPr="004510F8" w:rsidDel="00BB4649">
          <w:rPr>
            <w:noProof/>
          </w:rPr>
          <w:tab/>
          <w:delText>27</w:delText>
        </w:r>
      </w:del>
    </w:p>
    <w:p w14:paraId="40F305B2" w14:textId="6F020A4A" w:rsidR="00605B37" w:rsidRPr="004510F8" w:rsidDel="00BB4649" w:rsidRDefault="00605B37">
      <w:pPr>
        <w:pStyle w:val="TOC3"/>
        <w:tabs>
          <w:tab w:val="left" w:pos="760"/>
        </w:tabs>
        <w:rPr>
          <w:del w:id="93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31" w:author="北京车和家" w:date="2018-11-12T09:44:00Z">
        <w:r w:rsidRPr="004510F8" w:rsidDel="00BB4649">
          <w:rPr>
            <w:noProof/>
          </w:rPr>
          <w:delText>6.1.13.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后排空调</w:delText>
        </w:r>
        <w:r w:rsidRPr="004510F8" w:rsidDel="00BB4649">
          <w:rPr>
            <w:noProof/>
          </w:rPr>
          <w:delText>OFF</w:delText>
        </w:r>
        <w:r w:rsidRPr="004510F8" w:rsidDel="00BB4649">
          <w:rPr>
            <w:noProof/>
          </w:rPr>
          <w:delText>功能</w:delText>
        </w:r>
        <w:r w:rsidRPr="004510F8" w:rsidDel="00BB4649">
          <w:rPr>
            <w:noProof/>
          </w:rPr>
          <w:tab/>
          <w:delText>28</w:delText>
        </w:r>
      </w:del>
    </w:p>
    <w:p w14:paraId="462E4AD7" w14:textId="52523C58" w:rsidR="00605B37" w:rsidRPr="004510F8" w:rsidDel="00BB4649" w:rsidRDefault="00605B37">
      <w:pPr>
        <w:pStyle w:val="TOC3"/>
        <w:tabs>
          <w:tab w:val="left" w:pos="760"/>
        </w:tabs>
        <w:rPr>
          <w:del w:id="93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33" w:author="北京车和家" w:date="2018-11-12T09:44:00Z">
        <w:r w:rsidRPr="004510F8" w:rsidDel="00BB4649">
          <w:rPr>
            <w:noProof/>
          </w:rPr>
          <w:delText>6.1.14.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后排自动空调功能</w:delText>
        </w:r>
        <w:r w:rsidRPr="004510F8" w:rsidDel="00BB4649">
          <w:rPr>
            <w:noProof/>
          </w:rPr>
          <w:tab/>
          <w:delText>29</w:delText>
        </w:r>
      </w:del>
    </w:p>
    <w:p w14:paraId="78F9F763" w14:textId="714C4ADE" w:rsidR="00605B37" w:rsidRPr="004510F8" w:rsidDel="00BB4649" w:rsidRDefault="00605B37">
      <w:pPr>
        <w:pStyle w:val="TOC3"/>
        <w:tabs>
          <w:tab w:val="left" w:pos="760"/>
        </w:tabs>
        <w:rPr>
          <w:del w:id="93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35" w:author="北京车和家" w:date="2018-11-12T09:44:00Z">
        <w:r w:rsidRPr="004510F8" w:rsidDel="00BB4649">
          <w:rPr>
            <w:noProof/>
          </w:rPr>
          <w:delText>6.1.15.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后排温度调节功能</w:delText>
        </w:r>
        <w:r w:rsidRPr="004510F8" w:rsidDel="00BB4649">
          <w:rPr>
            <w:noProof/>
          </w:rPr>
          <w:tab/>
          <w:delText>30</w:delText>
        </w:r>
      </w:del>
    </w:p>
    <w:p w14:paraId="289496A3" w14:textId="435F71AF" w:rsidR="00605B37" w:rsidRPr="004510F8" w:rsidDel="00BB4649" w:rsidRDefault="00605B37">
      <w:pPr>
        <w:pStyle w:val="TOC3"/>
        <w:tabs>
          <w:tab w:val="left" w:pos="760"/>
        </w:tabs>
        <w:rPr>
          <w:del w:id="93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37" w:author="北京车和家" w:date="2018-11-12T09:44:00Z">
        <w:r w:rsidRPr="004510F8" w:rsidDel="00BB4649">
          <w:rPr>
            <w:noProof/>
          </w:rPr>
          <w:delText>6.1.16.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后排风速调节功能</w:delText>
        </w:r>
        <w:r w:rsidRPr="004510F8" w:rsidDel="00BB4649">
          <w:rPr>
            <w:noProof/>
          </w:rPr>
          <w:tab/>
          <w:delText>31</w:delText>
        </w:r>
      </w:del>
    </w:p>
    <w:p w14:paraId="6763C6DA" w14:textId="17E169AF" w:rsidR="00605B37" w:rsidRPr="004510F8" w:rsidDel="00BB4649" w:rsidRDefault="00605B37">
      <w:pPr>
        <w:pStyle w:val="TOC2"/>
        <w:tabs>
          <w:tab w:val="left" w:pos="541"/>
        </w:tabs>
        <w:rPr>
          <w:del w:id="938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39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6.2.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座椅系统控制功能</w:delText>
        </w:r>
        <w:r w:rsidRPr="004510F8" w:rsidDel="00BB4649">
          <w:tab/>
          <w:delText>33</w:delText>
        </w:r>
      </w:del>
    </w:p>
    <w:p w14:paraId="79D078A7" w14:textId="0D29987E" w:rsidR="00605B37" w:rsidRPr="004510F8" w:rsidDel="00BB4649" w:rsidRDefault="00605B37">
      <w:pPr>
        <w:pStyle w:val="TOC3"/>
        <w:tabs>
          <w:tab w:val="left" w:pos="660"/>
        </w:tabs>
        <w:rPr>
          <w:del w:id="94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41" w:author="北京车和家" w:date="2018-11-12T09:44:00Z">
        <w:r w:rsidRPr="004510F8" w:rsidDel="00BB4649">
          <w:rPr>
            <w:noProof/>
          </w:rPr>
          <w:delText>6.2.1.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前排左侧座椅加热通风功能</w:delText>
        </w:r>
        <w:r w:rsidRPr="004510F8" w:rsidDel="00BB4649">
          <w:rPr>
            <w:noProof/>
          </w:rPr>
          <w:tab/>
          <w:delText>34</w:delText>
        </w:r>
      </w:del>
    </w:p>
    <w:p w14:paraId="4DB1883E" w14:textId="53CAB815" w:rsidR="00605B37" w:rsidRPr="004510F8" w:rsidDel="00BB4649" w:rsidRDefault="00605B37">
      <w:pPr>
        <w:pStyle w:val="TOC3"/>
        <w:tabs>
          <w:tab w:val="left" w:pos="660"/>
        </w:tabs>
        <w:rPr>
          <w:del w:id="94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43" w:author="北京车和家" w:date="2018-11-12T09:44:00Z">
        <w:r w:rsidRPr="004510F8" w:rsidDel="00BB4649">
          <w:rPr>
            <w:noProof/>
          </w:rPr>
          <w:delText>6.2.2.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前排右侧座椅加热通风功能</w:delText>
        </w:r>
        <w:r w:rsidRPr="004510F8" w:rsidDel="00BB4649">
          <w:rPr>
            <w:noProof/>
          </w:rPr>
          <w:tab/>
          <w:delText>37</w:delText>
        </w:r>
      </w:del>
    </w:p>
    <w:p w14:paraId="2EC489D1" w14:textId="61B46084" w:rsidR="00605B37" w:rsidRPr="004510F8" w:rsidDel="00BB4649" w:rsidRDefault="00605B37">
      <w:pPr>
        <w:pStyle w:val="TOC3"/>
        <w:tabs>
          <w:tab w:val="left" w:pos="660"/>
        </w:tabs>
        <w:rPr>
          <w:del w:id="94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45" w:author="北京车和家" w:date="2018-11-12T09:44:00Z">
        <w:r w:rsidRPr="004510F8" w:rsidDel="00BB4649">
          <w:rPr>
            <w:noProof/>
          </w:rPr>
          <w:delText>6.2.3.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后排左侧座椅加热功能</w:delText>
        </w:r>
        <w:r w:rsidRPr="004510F8" w:rsidDel="00BB4649">
          <w:rPr>
            <w:noProof/>
          </w:rPr>
          <w:tab/>
          <w:delText>40</w:delText>
        </w:r>
      </w:del>
    </w:p>
    <w:p w14:paraId="44E7E1DB" w14:textId="29E75C62" w:rsidR="00605B37" w:rsidRPr="004510F8" w:rsidDel="00BB4649" w:rsidRDefault="00605B37">
      <w:pPr>
        <w:pStyle w:val="TOC3"/>
        <w:tabs>
          <w:tab w:val="left" w:pos="660"/>
        </w:tabs>
        <w:rPr>
          <w:del w:id="94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47" w:author="北京车和家" w:date="2018-11-12T09:44:00Z">
        <w:r w:rsidRPr="004510F8" w:rsidDel="00BB4649">
          <w:rPr>
            <w:noProof/>
          </w:rPr>
          <w:delText>6.2.4.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后排右侧座椅加热功能</w:delText>
        </w:r>
        <w:r w:rsidRPr="004510F8" w:rsidDel="00BB4649">
          <w:rPr>
            <w:noProof/>
          </w:rPr>
          <w:tab/>
          <w:delText>43</w:delText>
        </w:r>
      </w:del>
    </w:p>
    <w:p w14:paraId="0ED05A9D" w14:textId="01C88BA4" w:rsidR="00605B37" w:rsidRPr="004510F8" w:rsidDel="00BB4649" w:rsidRDefault="00605B37">
      <w:pPr>
        <w:pStyle w:val="TOC3"/>
        <w:tabs>
          <w:tab w:val="left" w:pos="660"/>
        </w:tabs>
        <w:rPr>
          <w:del w:id="94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49" w:author="北京车和家" w:date="2018-11-12T09:44:00Z">
        <w:r w:rsidRPr="004510F8" w:rsidDel="00BB4649">
          <w:rPr>
            <w:noProof/>
          </w:rPr>
          <w:delText>6.2.5.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迎宾座椅配置功能</w:delText>
        </w:r>
        <w:r w:rsidRPr="004510F8" w:rsidDel="00BB4649">
          <w:rPr>
            <w:noProof/>
          </w:rPr>
          <w:tab/>
          <w:delText>45</w:delText>
        </w:r>
      </w:del>
    </w:p>
    <w:p w14:paraId="6A30FA85" w14:textId="43605BD3" w:rsidR="00605B37" w:rsidRPr="004510F8" w:rsidDel="00BB4649" w:rsidRDefault="00605B37">
      <w:pPr>
        <w:pStyle w:val="TOC2"/>
        <w:tabs>
          <w:tab w:val="left" w:pos="541"/>
        </w:tabs>
        <w:rPr>
          <w:del w:id="950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51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6.3.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灯光系统控制功能</w:delText>
        </w:r>
        <w:r w:rsidRPr="004510F8" w:rsidDel="00BB4649">
          <w:tab/>
          <w:delText>46</w:delText>
        </w:r>
      </w:del>
    </w:p>
    <w:p w14:paraId="7407B713" w14:textId="20271E56" w:rsidR="00605B37" w:rsidRPr="004510F8" w:rsidDel="00BB4649" w:rsidRDefault="00605B37">
      <w:pPr>
        <w:pStyle w:val="TOC3"/>
        <w:tabs>
          <w:tab w:val="left" w:pos="660"/>
        </w:tabs>
        <w:rPr>
          <w:del w:id="95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53" w:author="北京车和家" w:date="2018-11-12T09:44:00Z">
        <w:r w:rsidRPr="004510F8" w:rsidDel="00BB4649">
          <w:rPr>
            <w:noProof/>
          </w:rPr>
          <w:delText>6.3.1.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灯光信号交互真值表</w:delText>
        </w:r>
        <w:r w:rsidRPr="004510F8" w:rsidDel="00BB4649">
          <w:rPr>
            <w:noProof/>
          </w:rPr>
          <w:tab/>
          <w:delText>46</w:delText>
        </w:r>
      </w:del>
    </w:p>
    <w:p w14:paraId="67075048" w14:textId="621C1F53" w:rsidR="00605B37" w:rsidRPr="004510F8" w:rsidDel="00BB4649" w:rsidRDefault="00605B37">
      <w:pPr>
        <w:pStyle w:val="TOC3"/>
        <w:tabs>
          <w:tab w:val="left" w:pos="660"/>
        </w:tabs>
        <w:rPr>
          <w:del w:id="95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55" w:author="北京车和家" w:date="2018-11-12T09:44:00Z">
        <w:r w:rsidRPr="004510F8" w:rsidDel="00BB4649">
          <w:rPr>
            <w:noProof/>
          </w:rPr>
          <w:delText>6.3.2.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灯光全关闭功能</w:delText>
        </w:r>
        <w:r w:rsidRPr="004510F8" w:rsidDel="00BB4649">
          <w:rPr>
            <w:noProof/>
          </w:rPr>
          <w:tab/>
          <w:delText>46</w:delText>
        </w:r>
      </w:del>
    </w:p>
    <w:p w14:paraId="1E9FC814" w14:textId="08A03A90" w:rsidR="00605B37" w:rsidRPr="004510F8" w:rsidDel="00BB4649" w:rsidRDefault="00605B37">
      <w:pPr>
        <w:pStyle w:val="TOC3"/>
        <w:tabs>
          <w:tab w:val="left" w:pos="660"/>
        </w:tabs>
        <w:rPr>
          <w:del w:id="95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57" w:author="北京车和家" w:date="2018-11-12T09:44:00Z">
        <w:r w:rsidRPr="004510F8" w:rsidDel="00BB4649">
          <w:rPr>
            <w:noProof/>
          </w:rPr>
          <w:delText>6.3.3.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Auto</w:delText>
        </w:r>
        <w:r w:rsidRPr="004510F8" w:rsidDel="00BB4649">
          <w:rPr>
            <w:noProof/>
          </w:rPr>
          <w:delText>灯光功能</w:delText>
        </w:r>
        <w:r w:rsidRPr="004510F8" w:rsidDel="00BB4649">
          <w:rPr>
            <w:noProof/>
          </w:rPr>
          <w:tab/>
          <w:delText>47</w:delText>
        </w:r>
      </w:del>
    </w:p>
    <w:p w14:paraId="72CB6CA5" w14:textId="057DBC7D" w:rsidR="00605B37" w:rsidRPr="004510F8" w:rsidDel="00BB4649" w:rsidRDefault="00605B37">
      <w:pPr>
        <w:pStyle w:val="TOC3"/>
        <w:tabs>
          <w:tab w:val="left" w:pos="660"/>
        </w:tabs>
        <w:rPr>
          <w:del w:id="95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59" w:author="北京车和家" w:date="2018-11-12T09:44:00Z">
        <w:r w:rsidRPr="004510F8" w:rsidDel="00BB4649">
          <w:rPr>
            <w:noProof/>
          </w:rPr>
          <w:delText>6.3.4.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位置灯光功能</w:delText>
        </w:r>
        <w:r w:rsidRPr="004510F8" w:rsidDel="00BB4649">
          <w:rPr>
            <w:noProof/>
          </w:rPr>
          <w:tab/>
          <w:delText>47</w:delText>
        </w:r>
      </w:del>
    </w:p>
    <w:p w14:paraId="0113FDCA" w14:textId="5DCEFCD1" w:rsidR="00605B37" w:rsidRPr="004510F8" w:rsidDel="00BB4649" w:rsidRDefault="00605B37">
      <w:pPr>
        <w:pStyle w:val="TOC3"/>
        <w:tabs>
          <w:tab w:val="left" w:pos="660"/>
        </w:tabs>
        <w:rPr>
          <w:del w:id="96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61" w:author="北京车和家" w:date="2018-11-12T09:44:00Z">
        <w:r w:rsidRPr="004510F8" w:rsidDel="00BB4649">
          <w:rPr>
            <w:noProof/>
          </w:rPr>
          <w:delText>6.3.5.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近光灯功能</w:delText>
        </w:r>
        <w:r w:rsidRPr="004510F8" w:rsidDel="00BB4649">
          <w:rPr>
            <w:noProof/>
          </w:rPr>
          <w:tab/>
          <w:delText>48</w:delText>
        </w:r>
      </w:del>
    </w:p>
    <w:p w14:paraId="76FBEDFE" w14:textId="74987D75" w:rsidR="00605B37" w:rsidRPr="004510F8" w:rsidDel="00BB4649" w:rsidRDefault="00605B37">
      <w:pPr>
        <w:pStyle w:val="TOC3"/>
        <w:tabs>
          <w:tab w:val="left" w:pos="660"/>
        </w:tabs>
        <w:rPr>
          <w:del w:id="96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63" w:author="北京车和家" w:date="2018-11-12T09:44:00Z">
        <w:r w:rsidRPr="004510F8" w:rsidDel="00BB4649">
          <w:rPr>
            <w:noProof/>
          </w:rPr>
          <w:delText>6.3.6.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氛围灯光功能</w:delText>
        </w:r>
        <w:r w:rsidRPr="004510F8" w:rsidDel="00BB4649">
          <w:rPr>
            <w:noProof/>
          </w:rPr>
          <w:tab/>
          <w:delText>49</w:delText>
        </w:r>
      </w:del>
    </w:p>
    <w:p w14:paraId="39E631A5" w14:textId="735CD903" w:rsidR="00605B37" w:rsidRPr="004510F8" w:rsidDel="00BB4649" w:rsidRDefault="00605B37">
      <w:pPr>
        <w:pStyle w:val="TOC3"/>
        <w:tabs>
          <w:tab w:val="left" w:pos="660"/>
        </w:tabs>
        <w:rPr>
          <w:del w:id="96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65" w:author="北京车和家" w:date="2018-11-12T09:44:00Z">
        <w:r w:rsidRPr="004510F8" w:rsidDel="00BB4649">
          <w:rPr>
            <w:noProof/>
          </w:rPr>
          <w:delText>6.3.7.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后雾灯功能</w:delText>
        </w:r>
        <w:r w:rsidRPr="004510F8" w:rsidDel="00BB4649">
          <w:rPr>
            <w:noProof/>
          </w:rPr>
          <w:tab/>
          <w:delText>50</w:delText>
        </w:r>
      </w:del>
    </w:p>
    <w:p w14:paraId="4F0B5C6F" w14:textId="541A3282" w:rsidR="00605B37" w:rsidRPr="004510F8" w:rsidDel="00BB4649" w:rsidRDefault="00605B37">
      <w:pPr>
        <w:pStyle w:val="TOC3"/>
        <w:tabs>
          <w:tab w:val="left" w:pos="660"/>
        </w:tabs>
        <w:rPr>
          <w:del w:id="96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67" w:author="北京车和家" w:date="2018-11-12T09:44:00Z">
        <w:r w:rsidRPr="004510F8" w:rsidDel="00BB4649">
          <w:rPr>
            <w:noProof/>
          </w:rPr>
          <w:delText>6.3.8.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大灯高度调节功能</w:delText>
        </w:r>
        <w:r w:rsidRPr="004510F8" w:rsidDel="00BB4649">
          <w:rPr>
            <w:noProof/>
          </w:rPr>
          <w:tab/>
          <w:delText>51</w:delText>
        </w:r>
      </w:del>
    </w:p>
    <w:p w14:paraId="01E5F1D5" w14:textId="0F565F7E" w:rsidR="00605B37" w:rsidRPr="004510F8" w:rsidDel="00BB4649" w:rsidRDefault="00605B37">
      <w:pPr>
        <w:pStyle w:val="TOC3"/>
        <w:tabs>
          <w:tab w:val="left" w:pos="660"/>
        </w:tabs>
        <w:rPr>
          <w:del w:id="96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69" w:author="北京车和家" w:date="2018-11-12T09:44:00Z">
        <w:r w:rsidRPr="004510F8" w:rsidDel="00BB4649">
          <w:rPr>
            <w:noProof/>
          </w:rPr>
          <w:delText>6.3.9.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FollowMeHome</w:delText>
        </w:r>
        <w:r w:rsidRPr="004510F8" w:rsidDel="00BB4649">
          <w:rPr>
            <w:noProof/>
          </w:rPr>
          <w:delText>时间设置功能</w:delText>
        </w:r>
        <w:r w:rsidRPr="004510F8" w:rsidDel="00BB4649">
          <w:rPr>
            <w:noProof/>
          </w:rPr>
          <w:tab/>
          <w:delText>52</w:delText>
        </w:r>
      </w:del>
    </w:p>
    <w:p w14:paraId="6D7B343F" w14:textId="1ADAC7FC" w:rsidR="00605B37" w:rsidRPr="004510F8" w:rsidDel="00BB4649" w:rsidRDefault="00605B37">
      <w:pPr>
        <w:pStyle w:val="TOC3"/>
        <w:tabs>
          <w:tab w:val="left" w:pos="760"/>
        </w:tabs>
        <w:rPr>
          <w:del w:id="97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71" w:author="北京车和家" w:date="2018-11-12T09:44:00Z">
        <w:r w:rsidRPr="004510F8" w:rsidDel="00BB4649">
          <w:rPr>
            <w:noProof/>
          </w:rPr>
          <w:delText>6.3.10.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顶灯功能</w:delText>
        </w:r>
        <w:r w:rsidRPr="004510F8" w:rsidDel="00BB4649">
          <w:rPr>
            <w:noProof/>
          </w:rPr>
          <w:tab/>
          <w:delText>53</w:delText>
        </w:r>
      </w:del>
    </w:p>
    <w:p w14:paraId="2A9033C0" w14:textId="27ABF1EF" w:rsidR="00605B37" w:rsidRPr="004510F8" w:rsidDel="00BB4649" w:rsidRDefault="00605B37">
      <w:pPr>
        <w:pStyle w:val="TOC2"/>
        <w:tabs>
          <w:tab w:val="left" w:pos="510"/>
        </w:tabs>
        <w:rPr>
          <w:del w:id="97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73" w:author="北京车和家" w:date="2018-11-12T09:44:00Z">
        <w:r w:rsidRPr="004510F8" w:rsidDel="00BB4649">
          <w:delText>6.4.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门锁功能</w:delText>
        </w:r>
        <w:r w:rsidRPr="004510F8" w:rsidDel="00BB4649">
          <w:tab/>
          <w:delText>54</w:delText>
        </w:r>
      </w:del>
    </w:p>
    <w:p w14:paraId="791E15A7" w14:textId="1B538237" w:rsidR="00605B37" w:rsidRPr="004510F8" w:rsidDel="00BB4649" w:rsidRDefault="00605B37">
      <w:pPr>
        <w:pStyle w:val="TOC3"/>
        <w:tabs>
          <w:tab w:val="left" w:pos="660"/>
        </w:tabs>
        <w:rPr>
          <w:del w:id="97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75" w:author="北京车和家" w:date="2018-11-12T09:44:00Z">
        <w:r w:rsidRPr="004510F8" w:rsidDel="00BB4649">
          <w:rPr>
            <w:noProof/>
          </w:rPr>
          <w:delText>6.4.1.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中控解锁、闭锁功能</w:delText>
        </w:r>
        <w:r w:rsidRPr="004510F8" w:rsidDel="00BB4649">
          <w:rPr>
            <w:noProof/>
          </w:rPr>
          <w:tab/>
          <w:delText>54</w:delText>
        </w:r>
      </w:del>
    </w:p>
    <w:p w14:paraId="12319DC2" w14:textId="112FBB2E" w:rsidR="00605B37" w:rsidRPr="004510F8" w:rsidDel="00BB4649" w:rsidRDefault="00605B37">
      <w:pPr>
        <w:pStyle w:val="TOC3"/>
        <w:tabs>
          <w:tab w:val="left" w:pos="660"/>
        </w:tabs>
        <w:rPr>
          <w:del w:id="97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77" w:author="北京车和家" w:date="2018-11-12T09:44:00Z">
        <w:r w:rsidRPr="004510F8" w:rsidDel="00BB4649">
          <w:rPr>
            <w:noProof/>
          </w:rPr>
          <w:delText>6.4.2.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解锁模式设置</w:delText>
        </w:r>
        <w:r w:rsidRPr="004510F8" w:rsidDel="00BB4649">
          <w:rPr>
            <w:noProof/>
          </w:rPr>
          <w:tab/>
          <w:delText>55</w:delText>
        </w:r>
      </w:del>
    </w:p>
    <w:p w14:paraId="147DD925" w14:textId="33A75B79" w:rsidR="00605B37" w:rsidRPr="004510F8" w:rsidDel="00BB4649" w:rsidRDefault="00605B37">
      <w:pPr>
        <w:pStyle w:val="TOC3"/>
        <w:tabs>
          <w:tab w:val="left" w:pos="660"/>
        </w:tabs>
        <w:rPr>
          <w:del w:id="97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79" w:author="北京车和家" w:date="2018-11-12T09:44:00Z">
        <w:r w:rsidRPr="004510F8" w:rsidDel="00BB4649">
          <w:rPr>
            <w:noProof/>
          </w:rPr>
          <w:delText>6.4.3.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解锁、闭锁提示模式设置</w:delText>
        </w:r>
        <w:r w:rsidRPr="004510F8" w:rsidDel="00BB4649">
          <w:rPr>
            <w:noProof/>
          </w:rPr>
          <w:tab/>
          <w:delText>56</w:delText>
        </w:r>
      </w:del>
    </w:p>
    <w:p w14:paraId="3B0026BA" w14:textId="15691B51" w:rsidR="00605B37" w:rsidRPr="004510F8" w:rsidDel="00BB4649" w:rsidRDefault="00605B37">
      <w:pPr>
        <w:pStyle w:val="TOC3"/>
        <w:tabs>
          <w:tab w:val="left" w:pos="660"/>
        </w:tabs>
        <w:rPr>
          <w:del w:id="98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81" w:author="北京车和家" w:date="2018-11-12T09:44:00Z">
        <w:r w:rsidRPr="004510F8" w:rsidDel="00BB4649">
          <w:rPr>
            <w:noProof/>
          </w:rPr>
          <w:delText>6.4.4.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驻车解锁模式设置</w:delText>
        </w:r>
        <w:r w:rsidRPr="004510F8" w:rsidDel="00BB4649">
          <w:rPr>
            <w:noProof/>
          </w:rPr>
          <w:tab/>
          <w:delText>57</w:delText>
        </w:r>
      </w:del>
    </w:p>
    <w:p w14:paraId="0FDA6F96" w14:textId="23C8D115" w:rsidR="00605B37" w:rsidRPr="004510F8" w:rsidDel="00BB4649" w:rsidRDefault="00605B37">
      <w:pPr>
        <w:pStyle w:val="TOC2"/>
        <w:tabs>
          <w:tab w:val="left" w:pos="541"/>
        </w:tabs>
        <w:rPr>
          <w:del w:id="98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8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6.5.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尾门控制功能</w:delText>
        </w:r>
        <w:r w:rsidRPr="004510F8" w:rsidDel="00BB4649">
          <w:tab/>
          <w:delText>58</w:delText>
        </w:r>
      </w:del>
    </w:p>
    <w:p w14:paraId="49F781F1" w14:textId="0D7EE5E7" w:rsidR="00605B37" w:rsidRPr="004510F8" w:rsidDel="00BB4649" w:rsidRDefault="00605B37">
      <w:pPr>
        <w:pStyle w:val="TOC3"/>
        <w:tabs>
          <w:tab w:val="left" w:pos="660"/>
        </w:tabs>
        <w:rPr>
          <w:del w:id="98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85" w:author="北京车和家" w:date="2018-11-12T09:44:00Z">
        <w:r w:rsidRPr="004510F8" w:rsidDel="00BB4649">
          <w:rPr>
            <w:noProof/>
          </w:rPr>
          <w:delText>6.5.1.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尾门开启</w:delText>
        </w:r>
        <w:r w:rsidRPr="004510F8" w:rsidDel="00BB4649">
          <w:rPr>
            <w:noProof/>
          </w:rPr>
          <w:delText>/</w:delText>
        </w:r>
        <w:r w:rsidRPr="004510F8" w:rsidDel="00BB4649">
          <w:rPr>
            <w:noProof/>
          </w:rPr>
          <w:delText>关闭功能</w:delText>
        </w:r>
        <w:r w:rsidRPr="004510F8" w:rsidDel="00BB4649">
          <w:rPr>
            <w:noProof/>
          </w:rPr>
          <w:tab/>
          <w:delText>58</w:delText>
        </w:r>
      </w:del>
    </w:p>
    <w:p w14:paraId="3740DA16" w14:textId="524DA7B9" w:rsidR="00605B37" w:rsidRPr="004510F8" w:rsidDel="00BB4649" w:rsidRDefault="00605B37">
      <w:pPr>
        <w:pStyle w:val="TOC3"/>
        <w:tabs>
          <w:tab w:val="left" w:pos="660"/>
        </w:tabs>
        <w:rPr>
          <w:del w:id="98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87" w:author="北京车和家" w:date="2018-11-12T09:44:00Z">
        <w:r w:rsidRPr="004510F8" w:rsidDel="00BB4649">
          <w:rPr>
            <w:noProof/>
          </w:rPr>
          <w:delText>6.5.2.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尾门自定义开度记忆</w:delText>
        </w:r>
        <w:r w:rsidRPr="004510F8" w:rsidDel="00BB4649">
          <w:rPr>
            <w:noProof/>
          </w:rPr>
          <w:tab/>
          <w:delText>60</w:delText>
        </w:r>
      </w:del>
    </w:p>
    <w:p w14:paraId="4DFB482C" w14:textId="59EA23C4" w:rsidR="00605B37" w:rsidRPr="004510F8" w:rsidDel="00BB4649" w:rsidRDefault="00605B37">
      <w:pPr>
        <w:pStyle w:val="TOC2"/>
        <w:tabs>
          <w:tab w:val="left" w:pos="541"/>
        </w:tabs>
        <w:rPr>
          <w:del w:id="988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89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6.6.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方向盘加热控制功能</w:delText>
        </w:r>
        <w:r w:rsidRPr="004510F8" w:rsidDel="00BB4649">
          <w:tab/>
          <w:delText>61</w:delText>
        </w:r>
      </w:del>
    </w:p>
    <w:p w14:paraId="3C0C9315" w14:textId="30CAA56F" w:rsidR="00605B37" w:rsidRPr="004510F8" w:rsidDel="00BB4649" w:rsidRDefault="00605B37">
      <w:pPr>
        <w:pStyle w:val="TOC3"/>
        <w:tabs>
          <w:tab w:val="left" w:pos="660"/>
        </w:tabs>
        <w:rPr>
          <w:del w:id="99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91" w:author="北京车和家" w:date="2018-11-12T09:44:00Z">
        <w:r w:rsidRPr="004510F8" w:rsidDel="00BB4649">
          <w:rPr>
            <w:noProof/>
          </w:rPr>
          <w:delText>6.6.1.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方向盘加热开启</w:delText>
        </w:r>
        <w:r w:rsidRPr="004510F8" w:rsidDel="00BB4649">
          <w:rPr>
            <w:noProof/>
          </w:rPr>
          <w:delText>/</w:delText>
        </w:r>
        <w:r w:rsidRPr="004510F8" w:rsidDel="00BB4649">
          <w:rPr>
            <w:noProof/>
          </w:rPr>
          <w:delText>关闭功能</w:delText>
        </w:r>
        <w:r w:rsidRPr="004510F8" w:rsidDel="00BB4649">
          <w:rPr>
            <w:noProof/>
          </w:rPr>
          <w:tab/>
          <w:delText>61</w:delText>
        </w:r>
      </w:del>
    </w:p>
    <w:p w14:paraId="497350F7" w14:textId="73FC04D2" w:rsidR="00605B37" w:rsidRPr="004510F8" w:rsidDel="00BB4649" w:rsidRDefault="00605B37">
      <w:pPr>
        <w:pStyle w:val="TOC2"/>
        <w:tabs>
          <w:tab w:val="left" w:pos="541"/>
        </w:tabs>
        <w:rPr>
          <w:del w:id="99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9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6.7.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雨刮维护控制功能</w:delText>
        </w:r>
        <w:r w:rsidRPr="004510F8" w:rsidDel="00BB4649">
          <w:tab/>
          <w:delText>62</w:delText>
        </w:r>
      </w:del>
    </w:p>
    <w:p w14:paraId="67F5E061" w14:textId="69857677" w:rsidR="00605B37" w:rsidRPr="004510F8" w:rsidDel="00BB4649" w:rsidRDefault="00605B37">
      <w:pPr>
        <w:pStyle w:val="TOC3"/>
        <w:tabs>
          <w:tab w:val="left" w:pos="660"/>
        </w:tabs>
        <w:rPr>
          <w:del w:id="99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95" w:author="北京车和家" w:date="2018-11-12T09:44:00Z">
        <w:r w:rsidRPr="004510F8" w:rsidDel="00BB4649">
          <w:rPr>
            <w:noProof/>
          </w:rPr>
          <w:delText>6.7.1.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雨刮维护模式</w:delText>
        </w:r>
        <w:r w:rsidRPr="004510F8" w:rsidDel="00BB4649">
          <w:rPr>
            <w:noProof/>
          </w:rPr>
          <w:tab/>
          <w:delText>62</w:delText>
        </w:r>
      </w:del>
    </w:p>
    <w:p w14:paraId="5EADE279" w14:textId="35BBA2DE" w:rsidR="00605B37" w:rsidRPr="004510F8" w:rsidDel="00BB4649" w:rsidRDefault="00605B37">
      <w:pPr>
        <w:pStyle w:val="TOC2"/>
        <w:tabs>
          <w:tab w:val="left" w:pos="541"/>
        </w:tabs>
        <w:rPr>
          <w:del w:id="996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997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6.8.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后视镜折叠功能</w:delText>
        </w:r>
        <w:r w:rsidRPr="004510F8" w:rsidDel="00BB4649">
          <w:tab/>
          <w:delText>63</w:delText>
        </w:r>
      </w:del>
    </w:p>
    <w:p w14:paraId="4FD611C0" w14:textId="1283A4D6" w:rsidR="00605B37" w:rsidRPr="004510F8" w:rsidDel="00BB4649" w:rsidRDefault="00605B37">
      <w:pPr>
        <w:pStyle w:val="TOC3"/>
        <w:tabs>
          <w:tab w:val="left" w:pos="660"/>
        </w:tabs>
        <w:rPr>
          <w:del w:id="99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999" w:author="北京车和家" w:date="2018-11-12T09:44:00Z">
        <w:r w:rsidRPr="004510F8" w:rsidDel="00BB4649">
          <w:rPr>
            <w:noProof/>
          </w:rPr>
          <w:delText>6.8.1.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后视镜折叠设置</w:delText>
        </w:r>
        <w:r w:rsidRPr="004510F8" w:rsidDel="00BB4649">
          <w:rPr>
            <w:noProof/>
          </w:rPr>
          <w:tab/>
          <w:delText>63</w:delText>
        </w:r>
      </w:del>
    </w:p>
    <w:p w14:paraId="6273CBC3" w14:textId="792CC39E" w:rsidR="00605B37" w:rsidRPr="004510F8" w:rsidDel="00BB4649" w:rsidRDefault="00605B37">
      <w:pPr>
        <w:pStyle w:val="TOC3"/>
        <w:tabs>
          <w:tab w:val="left" w:pos="660"/>
        </w:tabs>
        <w:rPr>
          <w:del w:id="100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01" w:author="北京车和家" w:date="2018-11-12T09:44:00Z">
        <w:r w:rsidRPr="004510F8" w:rsidDel="00BB4649">
          <w:rPr>
            <w:noProof/>
          </w:rPr>
          <w:delText>6.8.2.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后视镜下倾设置功能</w:delText>
        </w:r>
        <w:r w:rsidRPr="004510F8" w:rsidDel="00BB4649">
          <w:rPr>
            <w:noProof/>
          </w:rPr>
          <w:tab/>
          <w:delText>64</w:delText>
        </w:r>
      </w:del>
    </w:p>
    <w:p w14:paraId="0F5CEFF4" w14:textId="1A579811" w:rsidR="00605B37" w:rsidRPr="004510F8" w:rsidDel="00BB4649" w:rsidRDefault="00605B37">
      <w:pPr>
        <w:pStyle w:val="TOC2"/>
        <w:tabs>
          <w:tab w:val="left" w:pos="541"/>
        </w:tabs>
        <w:rPr>
          <w:del w:id="1002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100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6.9.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整车动力模式选择功能</w:delText>
        </w:r>
        <w:r w:rsidRPr="004510F8" w:rsidDel="00BB4649">
          <w:tab/>
          <w:delText>65</w:delText>
        </w:r>
      </w:del>
    </w:p>
    <w:p w14:paraId="7B6E1DA2" w14:textId="0EE617B4" w:rsidR="00605B37" w:rsidRPr="004510F8" w:rsidDel="00BB4649" w:rsidRDefault="00605B37">
      <w:pPr>
        <w:pStyle w:val="TOC3"/>
        <w:tabs>
          <w:tab w:val="left" w:pos="660"/>
        </w:tabs>
        <w:rPr>
          <w:del w:id="100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05" w:author="北京车和家" w:date="2018-11-12T09:44:00Z">
        <w:r w:rsidRPr="004510F8" w:rsidDel="00BB4649">
          <w:rPr>
            <w:noProof/>
          </w:rPr>
          <w:delText>6.9.1.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驾驶模式设置</w:delText>
        </w:r>
        <w:r w:rsidRPr="004510F8" w:rsidDel="00BB4649">
          <w:rPr>
            <w:noProof/>
          </w:rPr>
          <w:tab/>
          <w:delText>65</w:delText>
        </w:r>
      </w:del>
    </w:p>
    <w:p w14:paraId="4A73C052" w14:textId="6C070EA6" w:rsidR="00605B37" w:rsidRPr="004510F8" w:rsidDel="00BB4649" w:rsidRDefault="00605B37">
      <w:pPr>
        <w:pStyle w:val="TOC3"/>
        <w:tabs>
          <w:tab w:val="left" w:pos="660"/>
        </w:tabs>
        <w:rPr>
          <w:del w:id="100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07" w:author="北京车和家" w:date="2018-11-12T09:44:00Z">
        <w:r w:rsidRPr="004510F8" w:rsidDel="00BB4649">
          <w:rPr>
            <w:noProof/>
          </w:rPr>
          <w:delText>6.9.2.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制动回收等级设置功能</w:delText>
        </w:r>
        <w:r w:rsidRPr="004510F8" w:rsidDel="00BB4649">
          <w:rPr>
            <w:noProof/>
          </w:rPr>
          <w:tab/>
          <w:delText>66</w:delText>
        </w:r>
      </w:del>
    </w:p>
    <w:p w14:paraId="55A5D5FD" w14:textId="427FBCEC" w:rsidR="00605B37" w:rsidRPr="004510F8" w:rsidDel="00BB4649" w:rsidRDefault="00605B37">
      <w:pPr>
        <w:pStyle w:val="TOC3"/>
        <w:tabs>
          <w:tab w:val="left" w:pos="660"/>
        </w:tabs>
        <w:rPr>
          <w:del w:id="100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09" w:author="北京车和家" w:date="2018-11-12T09:44:00Z">
        <w:r w:rsidRPr="004510F8" w:rsidDel="00BB4649">
          <w:rPr>
            <w:noProof/>
          </w:rPr>
          <w:delText>6.9.3.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SOC</w:delText>
        </w:r>
        <w:r w:rsidRPr="004510F8" w:rsidDel="00BB4649">
          <w:rPr>
            <w:noProof/>
          </w:rPr>
          <w:delText>控制模式</w:delText>
        </w:r>
        <w:r w:rsidRPr="004510F8" w:rsidDel="00BB4649">
          <w:rPr>
            <w:noProof/>
          </w:rPr>
          <w:tab/>
          <w:delText>67</w:delText>
        </w:r>
      </w:del>
    </w:p>
    <w:p w14:paraId="560F40B2" w14:textId="7E3B96F0" w:rsidR="00605B37" w:rsidRPr="004510F8" w:rsidDel="00BB4649" w:rsidRDefault="00605B37">
      <w:pPr>
        <w:pStyle w:val="TOC2"/>
        <w:tabs>
          <w:tab w:val="left" w:pos="658"/>
        </w:tabs>
        <w:rPr>
          <w:del w:id="1010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1011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6.10.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底盘功能模式选择功能</w:delText>
        </w:r>
        <w:r w:rsidRPr="004510F8" w:rsidDel="00BB4649">
          <w:tab/>
          <w:delText>69</w:delText>
        </w:r>
      </w:del>
    </w:p>
    <w:p w14:paraId="2231DB2F" w14:textId="01A7E346" w:rsidR="00605B37" w:rsidRPr="004510F8" w:rsidDel="00BB4649" w:rsidRDefault="00605B37">
      <w:pPr>
        <w:pStyle w:val="TOC3"/>
        <w:tabs>
          <w:tab w:val="left" w:pos="760"/>
        </w:tabs>
        <w:rPr>
          <w:del w:id="101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13" w:author="北京车和家" w:date="2018-11-12T09:44:00Z">
        <w:r w:rsidRPr="004510F8" w:rsidDel="00BB4649">
          <w:rPr>
            <w:noProof/>
          </w:rPr>
          <w:delText>6.10.1.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ESP OFF</w:delText>
        </w:r>
        <w:r w:rsidRPr="004510F8" w:rsidDel="00BB4649">
          <w:rPr>
            <w:noProof/>
          </w:rPr>
          <w:delText>功能</w:delText>
        </w:r>
        <w:r w:rsidRPr="004510F8" w:rsidDel="00BB4649">
          <w:rPr>
            <w:noProof/>
          </w:rPr>
          <w:tab/>
          <w:delText>69</w:delText>
        </w:r>
      </w:del>
    </w:p>
    <w:p w14:paraId="6DB270D7" w14:textId="65F5A7CF" w:rsidR="00605B37" w:rsidRPr="004510F8" w:rsidDel="00BB4649" w:rsidRDefault="00605B37">
      <w:pPr>
        <w:pStyle w:val="TOC3"/>
        <w:tabs>
          <w:tab w:val="left" w:pos="760"/>
        </w:tabs>
        <w:rPr>
          <w:del w:id="1014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15" w:author="北京车和家" w:date="2018-11-12T09:44:00Z">
        <w:r w:rsidRPr="004510F8" w:rsidDel="00BB4649">
          <w:rPr>
            <w:noProof/>
          </w:rPr>
          <w:delText>6.10.2.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转向模式设置功能</w:delText>
        </w:r>
        <w:r w:rsidRPr="004510F8" w:rsidDel="00BB4649">
          <w:rPr>
            <w:noProof/>
          </w:rPr>
          <w:tab/>
          <w:delText>70</w:delText>
        </w:r>
      </w:del>
    </w:p>
    <w:p w14:paraId="719FCEFB" w14:textId="25DBAD5D" w:rsidR="00605B37" w:rsidRPr="004510F8" w:rsidDel="00BB4649" w:rsidRDefault="00605B37">
      <w:pPr>
        <w:pStyle w:val="TOC3"/>
        <w:tabs>
          <w:tab w:val="left" w:pos="760"/>
        </w:tabs>
        <w:rPr>
          <w:del w:id="101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17" w:author="北京车和家" w:date="2018-11-12T09:44:00Z">
        <w:r w:rsidRPr="004510F8" w:rsidDel="00BB4649">
          <w:rPr>
            <w:noProof/>
          </w:rPr>
          <w:delText>6.10.3.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HDC</w:delText>
        </w:r>
        <w:r w:rsidRPr="004510F8" w:rsidDel="00BB4649">
          <w:rPr>
            <w:noProof/>
          </w:rPr>
          <w:delText>开关</w:delText>
        </w:r>
        <w:r w:rsidRPr="004510F8" w:rsidDel="00BB4649">
          <w:rPr>
            <w:noProof/>
          </w:rPr>
          <w:tab/>
          <w:delText>71</w:delText>
        </w:r>
      </w:del>
    </w:p>
    <w:p w14:paraId="1AD45C29" w14:textId="6FD9F844" w:rsidR="00605B37" w:rsidRPr="004510F8" w:rsidDel="00BB4649" w:rsidRDefault="00605B37">
      <w:pPr>
        <w:pStyle w:val="TOC3"/>
        <w:tabs>
          <w:tab w:val="left" w:pos="760"/>
        </w:tabs>
        <w:rPr>
          <w:del w:id="101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19" w:author="北京车和家" w:date="2018-11-12T09:44:00Z">
        <w:r w:rsidRPr="004510F8" w:rsidDel="00BB4649">
          <w:rPr>
            <w:noProof/>
          </w:rPr>
          <w:delText>6.10.4.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牵引模式设置功能</w:delText>
        </w:r>
        <w:r w:rsidRPr="004510F8" w:rsidDel="00BB4649">
          <w:rPr>
            <w:noProof/>
          </w:rPr>
          <w:tab/>
          <w:delText>72</w:delText>
        </w:r>
      </w:del>
    </w:p>
    <w:p w14:paraId="5FE056CD" w14:textId="1CC5464A" w:rsidR="00605B37" w:rsidRPr="004510F8" w:rsidDel="00BB4649" w:rsidRDefault="00605B37">
      <w:pPr>
        <w:pStyle w:val="TOC3"/>
        <w:tabs>
          <w:tab w:val="left" w:pos="760"/>
        </w:tabs>
        <w:rPr>
          <w:del w:id="102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21" w:author="北京车和家" w:date="2018-11-12T09:44:00Z">
        <w:r w:rsidRPr="004510F8" w:rsidDel="00BB4649">
          <w:rPr>
            <w:noProof/>
          </w:rPr>
          <w:delText>6.10.5.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电子悬架阻尼调节功能</w:delText>
        </w:r>
        <w:r w:rsidRPr="004510F8" w:rsidDel="00BB4649">
          <w:rPr>
            <w:noProof/>
          </w:rPr>
          <w:tab/>
          <w:delText>76</w:delText>
        </w:r>
      </w:del>
    </w:p>
    <w:p w14:paraId="3C6EE25F" w14:textId="42B36D48" w:rsidR="00605B37" w:rsidRPr="004510F8" w:rsidDel="00BB4649" w:rsidRDefault="00605B37">
      <w:pPr>
        <w:pStyle w:val="TOC3"/>
        <w:tabs>
          <w:tab w:val="left" w:pos="760"/>
        </w:tabs>
        <w:rPr>
          <w:del w:id="102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23" w:author="北京车和家" w:date="2018-11-12T09:44:00Z">
        <w:r w:rsidRPr="004510F8" w:rsidDel="00BB4649">
          <w:rPr>
            <w:noProof/>
          </w:rPr>
          <w:delText>6.10.6.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EPB</w:delText>
        </w:r>
        <w:r w:rsidRPr="004510F8" w:rsidDel="00BB4649">
          <w:rPr>
            <w:noProof/>
          </w:rPr>
          <w:delText>开关</w:delText>
        </w:r>
        <w:r w:rsidRPr="004510F8" w:rsidDel="00BB4649">
          <w:rPr>
            <w:noProof/>
          </w:rPr>
          <w:tab/>
          <w:delText>80</w:delText>
        </w:r>
      </w:del>
    </w:p>
    <w:p w14:paraId="04EF1F92" w14:textId="01813CE2" w:rsidR="00605B37" w:rsidRPr="004510F8" w:rsidDel="00BB4649" w:rsidRDefault="00605B37">
      <w:pPr>
        <w:pStyle w:val="TOC2"/>
        <w:tabs>
          <w:tab w:val="left" w:pos="658"/>
        </w:tabs>
        <w:rPr>
          <w:del w:id="1024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102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6.11.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ADAS设置功能</w:delText>
        </w:r>
        <w:r w:rsidRPr="004510F8" w:rsidDel="00BB4649">
          <w:tab/>
          <w:delText>84</w:delText>
        </w:r>
      </w:del>
    </w:p>
    <w:p w14:paraId="649ADB56" w14:textId="43EACE0D" w:rsidR="00605B37" w:rsidRPr="004510F8" w:rsidDel="00BB4649" w:rsidRDefault="00605B37">
      <w:pPr>
        <w:pStyle w:val="TOC3"/>
        <w:tabs>
          <w:tab w:val="left" w:pos="760"/>
        </w:tabs>
        <w:rPr>
          <w:del w:id="102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27" w:author="北京车和家" w:date="2018-11-12T09:44:00Z">
        <w:r w:rsidRPr="004510F8" w:rsidDel="00BB4649">
          <w:rPr>
            <w:noProof/>
          </w:rPr>
          <w:delText>6.11.1.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前碰预警（</w:delText>
        </w:r>
        <w:r w:rsidRPr="004510F8" w:rsidDel="00BB4649">
          <w:rPr>
            <w:noProof/>
          </w:rPr>
          <w:delText>FCW</w:delText>
        </w:r>
        <w:r w:rsidRPr="004510F8" w:rsidDel="00BB4649">
          <w:rPr>
            <w:noProof/>
          </w:rPr>
          <w:delText>）设置功能</w:delText>
        </w:r>
        <w:r w:rsidRPr="004510F8" w:rsidDel="00BB4649">
          <w:rPr>
            <w:noProof/>
          </w:rPr>
          <w:tab/>
          <w:delText>84</w:delText>
        </w:r>
      </w:del>
    </w:p>
    <w:p w14:paraId="23DD4E08" w14:textId="33C833F1" w:rsidR="00605B37" w:rsidRPr="004510F8" w:rsidDel="00BB4649" w:rsidRDefault="00605B37">
      <w:pPr>
        <w:pStyle w:val="TOC3"/>
        <w:tabs>
          <w:tab w:val="left" w:pos="760"/>
        </w:tabs>
        <w:rPr>
          <w:del w:id="1028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29" w:author="北京车和家" w:date="2018-11-12T09:44:00Z">
        <w:r w:rsidRPr="004510F8" w:rsidDel="00BB4649">
          <w:rPr>
            <w:noProof/>
          </w:rPr>
          <w:delText>6.11.2.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LDW</w:delText>
        </w:r>
        <w:r w:rsidRPr="004510F8" w:rsidDel="00BB4649">
          <w:rPr>
            <w:noProof/>
          </w:rPr>
          <w:delText>设置功能</w:delText>
        </w:r>
        <w:r w:rsidRPr="004510F8" w:rsidDel="00BB4649">
          <w:rPr>
            <w:noProof/>
          </w:rPr>
          <w:tab/>
          <w:delText>85</w:delText>
        </w:r>
      </w:del>
    </w:p>
    <w:p w14:paraId="7C074FEF" w14:textId="5B11B4DE" w:rsidR="00605B37" w:rsidRPr="004510F8" w:rsidDel="00BB4649" w:rsidRDefault="00605B37">
      <w:pPr>
        <w:pStyle w:val="TOC3"/>
        <w:tabs>
          <w:tab w:val="left" w:pos="760"/>
        </w:tabs>
        <w:rPr>
          <w:del w:id="103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31" w:author="北京车和家" w:date="2018-11-12T09:44:00Z">
        <w:r w:rsidRPr="004510F8" w:rsidDel="00BB4649">
          <w:rPr>
            <w:noProof/>
          </w:rPr>
          <w:delText>6.11.3.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BSD</w:delText>
        </w:r>
        <w:r w:rsidRPr="004510F8" w:rsidDel="00BB4649">
          <w:rPr>
            <w:noProof/>
          </w:rPr>
          <w:delText>设置功能</w:delText>
        </w:r>
        <w:r w:rsidRPr="004510F8" w:rsidDel="00BB4649">
          <w:rPr>
            <w:noProof/>
          </w:rPr>
          <w:tab/>
          <w:delText>86</w:delText>
        </w:r>
      </w:del>
    </w:p>
    <w:p w14:paraId="3F928B85" w14:textId="3A667E00" w:rsidR="00605B37" w:rsidRPr="004510F8" w:rsidDel="00BB4649" w:rsidRDefault="00605B37">
      <w:pPr>
        <w:pStyle w:val="TOC3"/>
        <w:tabs>
          <w:tab w:val="left" w:pos="760"/>
        </w:tabs>
        <w:rPr>
          <w:del w:id="1032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33" w:author="北京车和家" w:date="2018-11-12T09:44:00Z">
        <w:r w:rsidRPr="004510F8" w:rsidDel="00BB4649">
          <w:rPr>
            <w:noProof/>
          </w:rPr>
          <w:delText>6.11.4.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IHC</w:delText>
        </w:r>
        <w:r w:rsidRPr="004510F8" w:rsidDel="00BB4649">
          <w:rPr>
            <w:noProof/>
          </w:rPr>
          <w:delText>设置功能</w:delText>
        </w:r>
        <w:r w:rsidRPr="004510F8" w:rsidDel="00BB4649">
          <w:rPr>
            <w:noProof/>
          </w:rPr>
          <w:tab/>
          <w:delText>87</w:delText>
        </w:r>
      </w:del>
    </w:p>
    <w:p w14:paraId="73FF455B" w14:textId="2C3DD18A" w:rsidR="00605B37" w:rsidRPr="004510F8" w:rsidDel="00BB4649" w:rsidRDefault="00605B37">
      <w:pPr>
        <w:pStyle w:val="TOC2"/>
        <w:tabs>
          <w:tab w:val="left" w:pos="658"/>
        </w:tabs>
        <w:rPr>
          <w:del w:id="1034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103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6.12.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燃油加注口锁功能</w:delText>
        </w:r>
        <w:r w:rsidRPr="004510F8" w:rsidDel="00BB4649">
          <w:tab/>
          <w:delText>88</w:delText>
        </w:r>
      </w:del>
    </w:p>
    <w:p w14:paraId="23149E4F" w14:textId="1E9A1B6B" w:rsidR="00605B37" w:rsidRPr="004510F8" w:rsidDel="00BB4649" w:rsidRDefault="00605B37">
      <w:pPr>
        <w:pStyle w:val="TOC3"/>
        <w:tabs>
          <w:tab w:val="left" w:pos="760"/>
        </w:tabs>
        <w:rPr>
          <w:del w:id="1036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37" w:author="北京车和家" w:date="2018-11-12T09:44:00Z">
        <w:r w:rsidRPr="004510F8" w:rsidDel="00BB4649">
          <w:rPr>
            <w:noProof/>
          </w:rPr>
          <w:delText>6.12.1.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解锁功能</w:delText>
        </w:r>
        <w:r w:rsidRPr="004510F8" w:rsidDel="00BB4649">
          <w:rPr>
            <w:noProof/>
          </w:rPr>
          <w:tab/>
          <w:delText>88</w:delText>
        </w:r>
      </w:del>
    </w:p>
    <w:p w14:paraId="690A060D" w14:textId="599FF87B" w:rsidR="00605B37" w:rsidRPr="004510F8" w:rsidDel="00BB4649" w:rsidRDefault="00605B37">
      <w:pPr>
        <w:pStyle w:val="TOC2"/>
        <w:tabs>
          <w:tab w:val="left" w:pos="658"/>
        </w:tabs>
        <w:rPr>
          <w:del w:id="1038" w:author="北京车和家" w:date="2018-11-12T09:44:00Z"/>
          <w:rFonts w:asciiTheme="minorHAnsi" w:eastAsiaTheme="minorEastAsia" w:hAnsiTheme="minorHAnsi" w:cstheme="minorBidi"/>
          <w:kern w:val="2"/>
          <w:sz w:val="21"/>
          <w:szCs w:val="22"/>
        </w:rPr>
      </w:pPr>
      <w:del w:id="1039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6.13.</w:delText>
        </w:r>
        <w:r w:rsidRPr="004510F8" w:rsidDel="00BB464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整车电源关闭</w:delText>
        </w:r>
        <w:r w:rsidRPr="004510F8" w:rsidDel="00BB4649">
          <w:tab/>
          <w:delText>94</w:delText>
        </w:r>
      </w:del>
    </w:p>
    <w:p w14:paraId="40971A42" w14:textId="2278DC30" w:rsidR="00605B37" w:rsidRPr="004510F8" w:rsidDel="00BB4649" w:rsidRDefault="00605B37">
      <w:pPr>
        <w:pStyle w:val="TOC3"/>
        <w:tabs>
          <w:tab w:val="left" w:pos="760"/>
        </w:tabs>
        <w:rPr>
          <w:del w:id="1040" w:author="北京车和家" w:date="2018-11-12T09:44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del w:id="1041" w:author="北京车和家" w:date="2018-11-12T09:44:00Z">
        <w:r w:rsidRPr="004510F8" w:rsidDel="00BB4649">
          <w:rPr>
            <w:noProof/>
          </w:rPr>
          <w:delText>6.13.1.</w:delText>
        </w:r>
        <w:r w:rsidRPr="004510F8" w:rsidDel="00BB46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510F8" w:rsidDel="00BB4649">
          <w:rPr>
            <w:noProof/>
          </w:rPr>
          <w:delText>整车电源关闭</w:delText>
        </w:r>
        <w:r w:rsidRPr="004510F8" w:rsidDel="00BB4649">
          <w:rPr>
            <w:noProof/>
          </w:rPr>
          <w:tab/>
          <w:delText>94</w:delText>
        </w:r>
      </w:del>
    </w:p>
    <w:p w14:paraId="7FD72147" w14:textId="4D11A0C4" w:rsidR="00605B37" w:rsidRPr="004510F8" w:rsidDel="00BB4649" w:rsidRDefault="00605B37">
      <w:pPr>
        <w:pStyle w:val="TOC1"/>
        <w:tabs>
          <w:tab w:val="left" w:pos="390"/>
        </w:tabs>
        <w:rPr>
          <w:del w:id="1042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1043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7.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交互设计要求</w:delText>
        </w:r>
        <w:r w:rsidRPr="004510F8" w:rsidDel="00BB4649">
          <w:tab/>
          <w:delText>98</w:delText>
        </w:r>
      </w:del>
    </w:p>
    <w:p w14:paraId="7B248FAF" w14:textId="40F8EDEE" w:rsidR="00605B37" w:rsidRPr="004510F8" w:rsidDel="00BB4649" w:rsidRDefault="00605B37">
      <w:pPr>
        <w:pStyle w:val="TOC1"/>
        <w:tabs>
          <w:tab w:val="left" w:pos="390"/>
        </w:tabs>
        <w:rPr>
          <w:del w:id="1044" w:author="北京车和家" w:date="2018-11-12T09:44:00Z"/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del w:id="1045" w:author="北京车和家" w:date="2018-11-12T09:44:00Z">
        <w:r w:rsidRPr="004510F8" w:rsidDel="00BB4649">
          <w:rPr>
            <w:rFonts w:ascii="Microsoft YaHei UI" w:eastAsia="Microsoft YaHei UI" w:hAnsi="Microsoft YaHei UI" w:cs="Arial"/>
          </w:rPr>
          <w:delText>8.</w:delText>
        </w:r>
        <w:r w:rsidRPr="004510F8" w:rsidDel="00BB4649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4510F8" w:rsidDel="00BB4649">
          <w:rPr>
            <w:rFonts w:ascii="Microsoft YaHei UI" w:eastAsia="Microsoft YaHei UI" w:hAnsi="Microsoft YaHei UI" w:cs="Arial"/>
          </w:rPr>
          <w:delText>参考文档</w:delText>
        </w:r>
        <w:r w:rsidRPr="004510F8" w:rsidDel="00BB4649">
          <w:tab/>
          <w:delText>99</w:delText>
        </w:r>
      </w:del>
    </w:p>
    <w:p w14:paraId="0ADC0BAC" w14:textId="618CCCDF" w:rsidR="004818C1" w:rsidRPr="004510F8" w:rsidRDefault="00D14F32" w:rsidP="004818C1">
      <w:pPr>
        <w:rPr>
          <w:b/>
          <w:noProof/>
          <w:sz w:val="32"/>
        </w:rPr>
      </w:pPr>
      <w:r w:rsidRPr="004510F8">
        <w:rPr>
          <w:noProof/>
        </w:rPr>
        <w:fldChar w:fldCharType="end"/>
      </w:r>
      <w:r w:rsidR="004818C1" w:rsidRPr="004510F8">
        <w:rPr>
          <w:noProof/>
        </w:rPr>
        <w:br w:type="page"/>
      </w:r>
    </w:p>
    <w:p w14:paraId="2A400650" w14:textId="7A1175AB" w:rsidR="00FA74A8" w:rsidRPr="004510F8" w:rsidRDefault="009A13B5" w:rsidP="00AA0B0A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bookmarkStart w:id="1046" w:name="_Toc532203271"/>
      <w:r w:rsidRPr="004510F8">
        <w:rPr>
          <w:rFonts w:ascii="Microsoft YaHei UI" w:eastAsia="Microsoft YaHei UI" w:hAnsi="Microsoft YaHei UI" w:cs="Arial"/>
        </w:rPr>
        <w:lastRenderedPageBreak/>
        <w:t>缩略词</w:t>
      </w:r>
      <w:bookmarkEnd w:id="1046"/>
    </w:p>
    <w:p w14:paraId="753EED4C" w14:textId="77777777" w:rsidR="00B54B06" w:rsidRPr="004510F8" w:rsidRDefault="00EC5628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TBOX</w:t>
      </w:r>
      <w:r w:rsidR="00B54B06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：Telematics BOX 车载</w:t>
      </w:r>
      <w:r w:rsidR="008B3B30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通信</w:t>
      </w:r>
      <w:r w:rsidR="00B54B06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设备</w:t>
      </w:r>
    </w:p>
    <w:p w14:paraId="2BBDFC1D" w14:textId="77777777" w:rsidR="006834BA" w:rsidRPr="004510F8" w:rsidRDefault="006834BA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HU: Head Uint 车载中控系统</w:t>
      </w:r>
    </w:p>
    <w:p w14:paraId="04E4BF8B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GW</w:t>
      </w:r>
      <w:r w:rsidR="005036B4"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：</w:t>
      </w: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Gateway  网关</w:t>
      </w:r>
    </w:p>
    <w:p w14:paraId="5694F4A3" w14:textId="77777777" w:rsidR="00440DE7" w:rsidRPr="004510F8" w:rsidRDefault="00440DE7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BGW: Body Gateway 车身网关</w:t>
      </w:r>
    </w:p>
    <w:p w14:paraId="2B79F373" w14:textId="77777777" w:rsidR="002C601E" w:rsidRPr="004510F8" w:rsidRDefault="002C601E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MCU：Microcontroller unit 微控制器</w:t>
      </w:r>
    </w:p>
    <w:p w14:paraId="007D3B47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ECU：Electronic Control Unit 电子控制单元</w:t>
      </w:r>
    </w:p>
    <w:p w14:paraId="4B8E1BEB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PCM：Power train Control Module 动力系统控制模块</w:t>
      </w:r>
    </w:p>
    <w:p w14:paraId="25D1EAB4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ECM：Engine Control Module 发动机控制模块</w:t>
      </w:r>
    </w:p>
    <w:p w14:paraId="0125B730" w14:textId="196541FD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TCM：Transmission Control Module 传动控制模块</w:t>
      </w:r>
    </w:p>
    <w:p w14:paraId="52C10DAE" w14:textId="11956A63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VCU：Vehicle Control Unit 整车控制器</w:t>
      </w:r>
    </w:p>
    <w:p w14:paraId="5336BB7B" w14:textId="5D5E1F90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BCU：Battery Control Unit 电池控制单元</w:t>
      </w:r>
    </w:p>
    <w:p w14:paraId="7EEDC647" w14:textId="0423E6E4" w:rsidR="008824FB" w:rsidRPr="004510F8" w:rsidRDefault="008824FB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EPB：Electrical Park Brake</w:t>
      </w: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 xml:space="preserve"> </w:t>
      </w:r>
      <w:proofErr w:type="gramStart"/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电子驻</w:t>
      </w:r>
      <w:proofErr w:type="gramEnd"/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车系统</w:t>
      </w:r>
    </w:p>
    <w:p w14:paraId="75C32D68" w14:textId="60B170D0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OBC：Onboard Charger 车载充电机</w:t>
      </w:r>
    </w:p>
    <w:p w14:paraId="5BB1D2CF" w14:textId="5CC4D053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DC/DC：DC to DC converter 高压低压直流转换系统</w:t>
      </w:r>
    </w:p>
    <w:p w14:paraId="5CA139EF" w14:textId="13F995F6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HMI：Human Machine Interface 人-机交互界面</w:t>
      </w:r>
    </w:p>
    <w:p w14:paraId="1EF15DF8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IGN：Ignition 点火</w:t>
      </w:r>
    </w:p>
    <w:p w14:paraId="4397E7F2" w14:textId="5D6C5FE4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OBD：On-Board Diagnostics车载诊断系统</w:t>
      </w:r>
    </w:p>
    <w:p w14:paraId="49244712" w14:textId="77777777" w:rsidR="008824FB" w:rsidRPr="004510F8" w:rsidRDefault="008824FB" w:rsidP="008824FB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CAN：Controller Area Network 控制器局域网</w:t>
      </w:r>
    </w:p>
    <w:p w14:paraId="21A78353" w14:textId="375BAF6A" w:rsidR="008824FB" w:rsidRPr="004510F8" w:rsidRDefault="008824FB" w:rsidP="008824FB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ETHA：Ethernet Controller 以太网控制器</w:t>
      </w:r>
    </w:p>
    <w:p w14:paraId="35AA020C" w14:textId="77777777" w:rsidR="00B54B06" w:rsidRPr="004510F8" w:rsidRDefault="00B54B06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DSRC：Dedicated Short Range Communications 专用短程通信技术</w:t>
      </w:r>
    </w:p>
    <w:p w14:paraId="561D6152" w14:textId="77777777" w:rsidR="00D572DF" w:rsidRPr="004510F8" w:rsidRDefault="00D572DF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RFID：</w:t>
      </w:r>
      <w:r w:rsidR="009E3347"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Radio Frequency Identification</w:t>
      </w:r>
      <w:r w:rsidR="009E3347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无线视频识别</w:t>
      </w:r>
    </w:p>
    <w:p w14:paraId="402B7442" w14:textId="77777777" w:rsidR="00CF39B2" w:rsidRPr="004510F8" w:rsidRDefault="00CF39B2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WWAN：</w:t>
      </w:r>
      <w:r w:rsidR="007A416D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Wireless </w:t>
      </w:r>
      <w:r w:rsidR="007A416D"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Wide Area Network</w:t>
      </w:r>
      <w:r w:rsidR="007A416D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</w:t>
      </w:r>
      <w:r w:rsidR="00F532C3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无线广域网</w:t>
      </w:r>
    </w:p>
    <w:p w14:paraId="5E17F046" w14:textId="77777777" w:rsidR="00913D6B" w:rsidRPr="004510F8" w:rsidRDefault="00913D6B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NAD：Netwok Access Device 网络接入设备，文中指4G模组</w:t>
      </w:r>
    </w:p>
    <w:p w14:paraId="5769A7A3" w14:textId="77777777" w:rsidR="00CF39B2" w:rsidRPr="004510F8" w:rsidRDefault="00CF39B2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WLAN：</w:t>
      </w:r>
      <w:r w:rsidR="007A416D"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Wireless Local Area Networks</w:t>
      </w:r>
      <w:r w:rsidR="007A416D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无线局域网</w:t>
      </w:r>
    </w:p>
    <w:p w14:paraId="0B50FBDF" w14:textId="77777777" w:rsidR="00F70B0E" w:rsidRPr="004510F8" w:rsidRDefault="00F70B0E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BT：BlueTooth 蓝牙</w:t>
      </w:r>
    </w:p>
    <w:p w14:paraId="3CDB63D1" w14:textId="77777777" w:rsidR="0055237E" w:rsidRPr="004510F8" w:rsidRDefault="0055237E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GNSS：</w:t>
      </w: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Global Navigation Satellite System</w:t>
      </w: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全球卫星导航系统</w:t>
      </w:r>
    </w:p>
    <w:p w14:paraId="47911F8B" w14:textId="77777777" w:rsidR="0055237E" w:rsidRPr="004510F8" w:rsidRDefault="0055237E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GPS：</w:t>
      </w: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Global Positioning System</w:t>
      </w: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全球定位系统</w:t>
      </w:r>
    </w:p>
    <w:p w14:paraId="6BDBC377" w14:textId="77777777" w:rsidR="004F197E" w:rsidRPr="004510F8" w:rsidRDefault="00C34205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eCall</w:t>
      </w:r>
      <w:r w:rsidR="004F197E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：E</w:t>
      </w:r>
      <w:r w:rsidR="004F197E"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mergency</w:t>
      </w:r>
      <w:r w:rsidR="004F197E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CALL 紧急呼叫</w:t>
      </w:r>
      <w:r w:rsidR="00C70B41"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系统</w:t>
      </w:r>
    </w:p>
    <w:p w14:paraId="16DCD0A3" w14:textId="7126CA5A" w:rsidR="008939F4" w:rsidRPr="004510F8" w:rsidRDefault="008939F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VRM：</w:t>
      </w: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Version Release Modification</w:t>
      </w: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 xml:space="preserve"> 一种版本管理模式</w:t>
      </w:r>
    </w:p>
    <w:p w14:paraId="61CB3BE2" w14:textId="77777777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KL30：低压蓄电池电源正极，常电供电；</w:t>
      </w:r>
    </w:p>
    <w:p w14:paraId="4CC53D45" w14:textId="77777777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KL30C：未发生严重碰撞时常电供电，发生碰撞时供电中断；</w:t>
      </w:r>
    </w:p>
    <w:p w14:paraId="45CC56AF" w14:textId="77777777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lastRenderedPageBreak/>
        <w:t>ON或KL15：Ignition switch position #2 (on)；</w:t>
      </w:r>
    </w:p>
    <w:p w14:paraId="4B265084" w14:textId="77777777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ACC或KLR：Ignition switch position #1 (accessory)；</w:t>
      </w:r>
    </w:p>
    <w:p w14:paraId="782DDFDE" w14:textId="5DC0C5FB" w:rsidR="00FA5CFC" w:rsidRPr="004510F8" w:rsidRDefault="00FA5CFC" w:rsidP="00FA5CFC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 w:hint="eastAsia"/>
          <w:kern w:val="0"/>
          <w:sz w:val="20"/>
          <w:szCs w:val="20"/>
          <w:lang w:val="en-GB"/>
        </w:rPr>
        <w:t>GND或KL31：低压蓄电池电源负极；</w:t>
      </w:r>
    </w:p>
    <w:p w14:paraId="303CC812" w14:textId="77777777" w:rsidR="00B75C64" w:rsidRPr="004510F8" w:rsidRDefault="00B75C64" w:rsidP="00170C9E">
      <w:pPr>
        <w:pStyle w:val="HR"/>
        <w:ind w:leftChars="213" w:left="426" w:firstLine="400"/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</w:pPr>
      <w:r w:rsidRPr="004510F8">
        <w:rPr>
          <w:rFonts w:ascii="Microsoft YaHei UI" w:eastAsia="Microsoft YaHei UI" w:hAnsi="Microsoft YaHei UI" w:cs="Arial"/>
          <w:kern w:val="0"/>
          <w:sz w:val="20"/>
          <w:szCs w:val="20"/>
          <w:lang w:val="en-GB"/>
        </w:rPr>
        <w:t>TBD：To Be Defined 待定</w:t>
      </w:r>
    </w:p>
    <w:p w14:paraId="26D41FA0" w14:textId="29D229AE" w:rsidR="00FA74A8" w:rsidRPr="004510F8" w:rsidRDefault="00FA74A8" w:rsidP="00BF644D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br w:type="page"/>
      </w:r>
      <w:bookmarkStart w:id="1047" w:name="_Toc532203272"/>
      <w:bookmarkEnd w:id="307"/>
      <w:bookmarkEnd w:id="308"/>
      <w:bookmarkEnd w:id="309"/>
      <w:r w:rsidR="00FE5B9C" w:rsidRPr="004510F8">
        <w:rPr>
          <w:rFonts w:ascii="Microsoft YaHei UI" w:eastAsia="Microsoft YaHei UI" w:hAnsi="Microsoft YaHei UI" w:cs="Arial" w:hint="eastAsia"/>
        </w:rPr>
        <w:lastRenderedPageBreak/>
        <w:t>文档</w:t>
      </w:r>
      <w:r w:rsidR="00FE5B9C" w:rsidRPr="004510F8">
        <w:rPr>
          <w:rFonts w:ascii="Microsoft YaHei UI" w:eastAsia="Microsoft YaHei UI" w:hAnsi="Microsoft YaHei UI" w:cs="Arial"/>
        </w:rPr>
        <w:t>概述</w:t>
      </w:r>
      <w:bookmarkEnd w:id="1047"/>
    </w:p>
    <w:p w14:paraId="32CE02BC" w14:textId="77777777" w:rsidR="007F76B6" w:rsidRPr="004510F8" w:rsidRDefault="007F76B6" w:rsidP="00BF644D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  <w:szCs w:val="28"/>
        </w:rPr>
      </w:pPr>
      <w:bookmarkStart w:id="1048" w:name="_Toc532203273"/>
      <w:r w:rsidRPr="004510F8">
        <w:rPr>
          <w:rFonts w:ascii="Microsoft YaHei UI" w:eastAsia="Microsoft YaHei UI" w:hAnsi="Microsoft YaHei UI" w:cs="Arial"/>
          <w:szCs w:val="28"/>
        </w:rPr>
        <w:t>目的</w:t>
      </w:r>
      <w:bookmarkEnd w:id="1048"/>
    </w:p>
    <w:p w14:paraId="244BB653" w14:textId="41775872" w:rsidR="00C623F9" w:rsidRPr="004510F8" w:rsidRDefault="00C623F9" w:rsidP="00BF644D">
      <w:pPr>
        <w:ind w:leftChars="213" w:left="426" w:firstLineChars="200" w:firstLine="400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t>本文档的目的是为了明确</w:t>
      </w:r>
      <w:r w:rsidR="006A22A0" w:rsidRPr="004510F8">
        <w:rPr>
          <w:rFonts w:ascii="Microsoft YaHei UI" w:eastAsia="Microsoft YaHei UI" w:hAnsi="Microsoft YaHei UI" w:cs="Arial"/>
        </w:rPr>
        <w:t>M</w:t>
      </w:r>
      <w:r w:rsidR="002946B1" w:rsidRPr="004510F8">
        <w:rPr>
          <w:rFonts w:ascii="Microsoft YaHei UI" w:eastAsia="Microsoft YaHei UI" w:hAnsi="Microsoft YaHei UI" w:cs="Arial"/>
        </w:rPr>
        <w:t>01</w:t>
      </w:r>
      <w:r w:rsidR="00947EFB" w:rsidRPr="004510F8">
        <w:rPr>
          <w:rFonts w:ascii="Microsoft YaHei UI" w:eastAsia="Microsoft YaHei UI" w:hAnsi="Microsoft YaHei UI" w:cs="Arial" w:hint="eastAsia"/>
        </w:rPr>
        <w:t>项目</w:t>
      </w:r>
      <w:r w:rsidR="00605B37" w:rsidRPr="004510F8">
        <w:rPr>
          <w:rFonts w:ascii="Microsoft YaHei UI" w:eastAsia="Microsoft YaHei UI" w:hAnsi="Microsoft YaHei UI" w:cs="Arial"/>
        </w:rPr>
        <w:t>CCP</w:t>
      </w:r>
      <w:r w:rsidR="00947EFB" w:rsidRPr="004510F8">
        <w:rPr>
          <w:rFonts w:ascii="Microsoft YaHei UI" w:eastAsia="Microsoft YaHei UI" w:hAnsi="Microsoft YaHei UI" w:cs="Arial" w:hint="eastAsia"/>
        </w:rPr>
        <w:t>的</w:t>
      </w:r>
      <w:r w:rsidR="006A22A0" w:rsidRPr="004510F8">
        <w:rPr>
          <w:rFonts w:ascii="Microsoft YaHei UI" w:eastAsia="Microsoft YaHei UI" w:hAnsi="Microsoft YaHei UI" w:cs="Arial"/>
        </w:rPr>
        <w:t>功能规划</w:t>
      </w:r>
      <w:r w:rsidR="00006E9D" w:rsidRPr="004510F8">
        <w:rPr>
          <w:rFonts w:ascii="Microsoft YaHei UI" w:eastAsia="Microsoft YaHei UI" w:hAnsi="Microsoft YaHei UI" w:cs="Arial" w:hint="eastAsia"/>
        </w:rPr>
        <w:t>，并详细描述</w:t>
      </w:r>
      <w:r w:rsidR="00947EFB" w:rsidRPr="004510F8">
        <w:rPr>
          <w:rFonts w:ascii="Microsoft YaHei UI" w:eastAsia="Microsoft YaHei UI" w:hAnsi="Microsoft YaHei UI" w:cs="Arial" w:hint="eastAsia"/>
        </w:rPr>
        <w:t>该模式的定义设计逻辑及要求</w:t>
      </w:r>
      <w:r w:rsidRPr="004510F8">
        <w:rPr>
          <w:rFonts w:ascii="Microsoft YaHei UI" w:eastAsia="Microsoft YaHei UI" w:hAnsi="Microsoft YaHei UI" w:cs="Arial"/>
        </w:rPr>
        <w:t>。</w:t>
      </w:r>
      <w:r w:rsidR="004C0551" w:rsidRPr="004510F8">
        <w:rPr>
          <w:rFonts w:ascii="Microsoft YaHei UI" w:eastAsia="Microsoft YaHei UI" w:hAnsi="Microsoft YaHei UI" w:cs="Arial" w:hint="eastAsia"/>
        </w:rPr>
        <w:t>旨</w:t>
      </w:r>
      <w:r w:rsidR="00006E9D" w:rsidRPr="004510F8">
        <w:rPr>
          <w:rFonts w:ascii="Microsoft YaHei UI" w:eastAsia="Microsoft YaHei UI" w:hAnsi="Microsoft YaHei UI" w:cs="Arial" w:hint="eastAsia"/>
        </w:rPr>
        <w:t>在为开发人员提供清晰的设计输入。</w:t>
      </w:r>
    </w:p>
    <w:p w14:paraId="079E4155" w14:textId="77777777" w:rsidR="00C623F9" w:rsidRPr="004510F8" w:rsidRDefault="00C623F9" w:rsidP="00BF644D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  <w:szCs w:val="28"/>
        </w:rPr>
      </w:pPr>
      <w:bookmarkStart w:id="1049" w:name="_Toc532203274"/>
      <w:r w:rsidRPr="004510F8">
        <w:rPr>
          <w:rFonts w:ascii="Microsoft YaHei UI" w:eastAsia="Microsoft YaHei UI" w:hAnsi="Microsoft YaHei UI" w:cs="Arial"/>
          <w:szCs w:val="28"/>
        </w:rPr>
        <w:t>使用范围</w:t>
      </w:r>
      <w:bookmarkEnd w:id="1049"/>
    </w:p>
    <w:p w14:paraId="5D3D0FAD" w14:textId="2343F2D5" w:rsidR="00FA74A8" w:rsidRPr="004510F8" w:rsidRDefault="00C623F9" w:rsidP="00BF644D">
      <w:pPr>
        <w:ind w:leftChars="213" w:left="426" w:firstLineChars="200" w:firstLine="400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t>本文档适用于</w:t>
      </w:r>
      <w:r w:rsidR="006A22A0" w:rsidRPr="004510F8">
        <w:rPr>
          <w:rFonts w:ascii="Microsoft YaHei UI" w:eastAsia="Microsoft YaHei UI" w:hAnsi="Microsoft YaHei UI" w:cs="Arial"/>
        </w:rPr>
        <w:t>M</w:t>
      </w:r>
      <w:r w:rsidR="009D34AD" w:rsidRPr="004510F8">
        <w:rPr>
          <w:rFonts w:ascii="Microsoft YaHei UI" w:eastAsia="Microsoft YaHei UI" w:hAnsi="Microsoft YaHei UI" w:cs="Arial" w:hint="eastAsia"/>
        </w:rPr>
        <w:t>01</w:t>
      </w:r>
      <w:r w:rsidR="00072ACB" w:rsidRPr="004510F8">
        <w:rPr>
          <w:rFonts w:ascii="Microsoft YaHei UI" w:eastAsia="Microsoft YaHei UI" w:hAnsi="Microsoft YaHei UI" w:cs="Arial" w:hint="eastAsia"/>
        </w:rPr>
        <w:t>项目的</w:t>
      </w:r>
      <w:r w:rsidR="009D34AD" w:rsidRPr="004510F8">
        <w:rPr>
          <w:rFonts w:ascii="Microsoft YaHei UI" w:eastAsia="Microsoft YaHei UI" w:hAnsi="Microsoft YaHei UI" w:cs="Arial" w:hint="eastAsia"/>
        </w:rPr>
        <w:t>HMI</w:t>
      </w:r>
      <w:r w:rsidR="00072ACB" w:rsidRPr="004510F8">
        <w:rPr>
          <w:rFonts w:ascii="Microsoft YaHei UI" w:eastAsia="Microsoft YaHei UI" w:hAnsi="Microsoft YaHei UI" w:cs="Arial"/>
        </w:rPr>
        <w:t>产品</w:t>
      </w:r>
      <w:r w:rsidRPr="004510F8">
        <w:rPr>
          <w:rFonts w:ascii="Microsoft YaHei UI" w:eastAsia="Microsoft YaHei UI" w:hAnsi="Microsoft YaHei UI" w:cs="Arial"/>
        </w:rPr>
        <w:t>的整个生命周期</w:t>
      </w:r>
      <w:r w:rsidR="00006E9D" w:rsidRPr="004510F8">
        <w:rPr>
          <w:rFonts w:ascii="Microsoft YaHei UI" w:eastAsia="Microsoft YaHei UI" w:hAnsi="Microsoft YaHei UI" w:cs="Arial" w:hint="eastAsia"/>
        </w:rPr>
        <w:t>，</w:t>
      </w:r>
      <w:r w:rsidR="003E3DA3" w:rsidRPr="004510F8">
        <w:rPr>
          <w:rFonts w:ascii="Microsoft YaHei UI" w:eastAsia="Microsoft YaHei UI" w:hAnsi="Microsoft YaHei UI" w:cs="Arial" w:hint="eastAsia"/>
        </w:rPr>
        <w:t>覆盖全球区域的所有需求定义</w:t>
      </w:r>
      <w:r w:rsidRPr="004510F8">
        <w:rPr>
          <w:rFonts w:ascii="Microsoft YaHei UI" w:eastAsia="Microsoft YaHei UI" w:hAnsi="Microsoft YaHei UI" w:cs="Arial"/>
        </w:rPr>
        <w:t>。</w:t>
      </w:r>
      <w:r w:rsidR="00006E9D" w:rsidRPr="004510F8">
        <w:rPr>
          <w:rFonts w:ascii="Microsoft YaHei UI" w:eastAsia="Microsoft YaHei UI" w:hAnsi="Microsoft YaHei UI" w:cs="Arial" w:hint="eastAsia"/>
        </w:rPr>
        <w:t>此文档的有效性</w:t>
      </w:r>
      <w:r w:rsidR="003E3DA3" w:rsidRPr="004510F8">
        <w:rPr>
          <w:rFonts w:ascii="Microsoft YaHei UI" w:eastAsia="Microsoft YaHei UI" w:hAnsi="Microsoft YaHei UI" w:cs="Arial" w:hint="eastAsia"/>
        </w:rPr>
        <w:t>高于产品平台</w:t>
      </w:r>
      <w:r w:rsidR="00006E9D" w:rsidRPr="004510F8">
        <w:rPr>
          <w:rFonts w:ascii="Microsoft YaHei UI" w:eastAsia="Microsoft YaHei UI" w:hAnsi="Microsoft YaHei UI" w:cs="Arial" w:hint="eastAsia"/>
        </w:rPr>
        <w:t>需求文档</w:t>
      </w:r>
      <w:r w:rsidR="003E3DA3" w:rsidRPr="004510F8">
        <w:rPr>
          <w:rFonts w:ascii="Microsoft YaHei UI" w:eastAsia="Microsoft YaHei UI" w:hAnsi="Microsoft YaHei UI" w:cs="Arial" w:hint="eastAsia"/>
        </w:rPr>
        <w:t>，当与平台需求</w:t>
      </w:r>
      <w:r w:rsidR="00006E9D" w:rsidRPr="004510F8">
        <w:rPr>
          <w:rFonts w:ascii="Microsoft YaHei UI" w:eastAsia="Microsoft YaHei UI" w:hAnsi="Microsoft YaHei UI" w:cs="Arial" w:hint="eastAsia"/>
        </w:rPr>
        <w:t>文档产生冲突时以</w:t>
      </w:r>
      <w:r w:rsidR="003E3DA3" w:rsidRPr="004510F8">
        <w:rPr>
          <w:rFonts w:ascii="Microsoft YaHei UI" w:eastAsia="Microsoft YaHei UI" w:hAnsi="Microsoft YaHei UI" w:cs="Arial" w:hint="eastAsia"/>
        </w:rPr>
        <w:t>本</w:t>
      </w:r>
      <w:r w:rsidR="00B83009" w:rsidRPr="004510F8">
        <w:rPr>
          <w:rFonts w:ascii="Microsoft YaHei UI" w:eastAsia="Microsoft YaHei UI" w:hAnsi="Microsoft YaHei UI" w:cs="Arial" w:hint="eastAsia"/>
        </w:rPr>
        <w:t>文档的描述为准，</w:t>
      </w:r>
      <w:r w:rsidR="00EF21FA" w:rsidRPr="004510F8">
        <w:rPr>
          <w:rFonts w:ascii="Microsoft YaHei UI" w:eastAsia="Microsoft YaHei UI" w:hAnsi="Microsoft YaHei UI" w:cs="Arial" w:hint="eastAsia"/>
        </w:rPr>
        <w:t>但冲突点如</w:t>
      </w:r>
      <w:r w:rsidR="00006E9D" w:rsidRPr="004510F8">
        <w:rPr>
          <w:rFonts w:ascii="Microsoft YaHei UI" w:eastAsia="Microsoft YaHei UI" w:hAnsi="Microsoft YaHei UI" w:cs="Arial" w:hint="eastAsia"/>
        </w:rPr>
        <w:t>涉及法规要求，那么均以法规要求为准。</w:t>
      </w:r>
    </w:p>
    <w:p w14:paraId="0A8F49BA" w14:textId="77777777" w:rsidR="0082626D" w:rsidRPr="004510F8" w:rsidRDefault="0082626D" w:rsidP="00BF644D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  <w:szCs w:val="28"/>
        </w:rPr>
      </w:pPr>
      <w:bookmarkStart w:id="1050" w:name="_Toc532203275"/>
      <w:r w:rsidRPr="004510F8">
        <w:rPr>
          <w:rFonts w:ascii="Microsoft YaHei UI" w:eastAsia="Microsoft YaHei UI" w:hAnsi="Microsoft YaHei UI" w:cs="Arial"/>
          <w:szCs w:val="28"/>
        </w:rPr>
        <w:t>读者对象</w:t>
      </w:r>
      <w:bookmarkEnd w:id="1050"/>
    </w:p>
    <w:p w14:paraId="360C0AEF" w14:textId="77777777" w:rsidR="0082626D" w:rsidRPr="004510F8" w:rsidRDefault="0082626D" w:rsidP="00170C9E">
      <w:pPr>
        <w:ind w:leftChars="213" w:left="426" w:firstLine="567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t>本文档预期读者对象为：</w:t>
      </w:r>
    </w:p>
    <w:p w14:paraId="070C4CAB" w14:textId="7797027F" w:rsidR="0082626D" w:rsidRPr="004510F8" w:rsidRDefault="009D34AD" w:rsidP="0051760D">
      <w:pPr>
        <w:pStyle w:val="af5"/>
        <w:numPr>
          <w:ilvl w:val="0"/>
          <w:numId w:val="6"/>
        </w:numPr>
        <w:ind w:leftChars="425" w:left="1210" w:firstLineChars="0"/>
        <w:rPr>
          <w:rFonts w:ascii="Microsoft YaHei UI" w:eastAsia="Microsoft YaHei UI" w:hAnsi="Microsoft YaHei UI" w:cs="Arial"/>
          <w:b/>
        </w:rPr>
      </w:pPr>
      <w:r w:rsidRPr="004510F8">
        <w:rPr>
          <w:rFonts w:ascii="Microsoft YaHei UI" w:eastAsia="Microsoft YaHei UI" w:hAnsi="Microsoft YaHei UI" w:cs="Arial" w:hint="eastAsia"/>
        </w:rPr>
        <w:t>产品团队</w:t>
      </w:r>
    </w:p>
    <w:p w14:paraId="7DE5E76D" w14:textId="344B3388" w:rsidR="0082626D" w:rsidRPr="004510F8" w:rsidRDefault="000E20FE" w:rsidP="0051760D">
      <w:pPr>
        <w:pStyle w:val="af5"/>
        <w:numPr>
          <w:ilvl w:val="0"/>
          <w:numId w:val="6"/>
        </w:numPr>
        <w:ind w:leftChars="425" w:left="1210" w:firstLineChars="0"/>
        <w:rPr>
          <w:rFonts w:ascii="Microsoft YaHei UI" w:eastAsia="Microsoft YaHei UI" w:hAnsi="Microsoft YaHei UI" w:cs="Arial"/>
          <w:b/>
        </w:rPr>
      </w:pPr>
      <w:r w:rsidRPr="004510F8">
        <w:rPr>
          <w:rFonts w:ascii="Microsoft YaHei UI" w:eastAsia="Microsoft YaHei UI" w:hAnsi="Microsoft YaHei UI" w:cs="Arial" w:hint="eastAsia"/>
        </w:rPr>
        <w:t>系统团队</w:t>
      </w:r>
    </w:p>
    <w:p w14:paraId="77EC4059" w14:textId="548734C1" w:rsidR="0082626D" w:rsidRPr="004510F8" w:rsidRDefault="000E20FE" w:rsidP="0051760D">
      <w:pPr>
        <w:pStyle w:val="af5"/>
        <w:numPr>
          <w:ilvl w:val="0"/>
          <w:numId w:val="6"/>
        </w:numPr>
        <w:ind w:leftChars="425" w:left="1210" w:firstLineChars="0"/>
        <w:rPr>
          <w:rFonts w:ascii="Microsoft YaHei UI" w:eastAsia="Microsoft YaHei UI" w:hAnsi="Microsoft YaHei UI" w:cs="Arial"/>
          <w:b/>
        </w:rPr>
      </w:pPr>
      <w:r w:rsidRPr="004510F8">
        <w:rPr>
          <w:rFonts w:ascii="Microsoft YaHei UI" w:eastAsia="Microsoft YaHei UI" w:hAnsi="Microsoft YaHei UI" w:cs="Arial" w:hint="eastAsia"/>
        </w:rPr>
        <w:t>开发团队</w:t>
      </w:r>
      <w:r w:rsidR="00F802FF" w:rsidRPr="004510F8">
        <w:rPr>
          <w:rFonts w:ascii="Microsoft YaHei UI" w:eastAsia="Microsoft YaHei UI" w:hAnsi="Microsoft YaHei UI" w:cs="Arial" w:hint="eastAsia"/>
        </w:rPr>
        <w:t>（内部开发/供应商）</w:t>
      </w:r>
    </w:p>
    <w:p w14:paraId="3CE99875" w14:textId="7E8217E9" w:rsidR="00791F6A" w:rsidRPr="004510F8" w:rsidRDefault="00E4327C" w:rsidP="0051760D">
      <w:pPr>
        <w:pStyle w:val="af5"/>
        <w:numPr>
          <w:ilvl w:val="0"/>
          <w:numId w:val="6"/>
        </w:numPr>
        <w:ind w:leftChars="425" w:left="1210" w:firstLineChars="0"/>
        <w:rPr>
          <w:rFonts w:ascii="Microsoft YaHei UI" w:eastAsia="Microsoft YaHei UI" w:hAnsi="Microsoft YaHei UI" w:cs="Arial"/>
          <w:b/>
        </w:rPr>
      </w:pPr>
      <w:r w:rsidRPr="004510F8">
        <w:rPr>
          <w:rFonts w:ascii="Microsoft YaHei UI" w:eastAsia="Microsoft YaHei UI" w:hAnsi="Microsoft YaHei UI" w:cs="Arial" w:hint="eastAsia"/>
        </w:rPr>
        <w:t>测试</w:t>
      </w:r>
      <w:r w:rsidR="000E20FE" w:rsidRPr="004510F8">
        <w:rPr>
          <w:rFonts w:ascii="Microsoft YaHei UI" w:eastAsia="Microsoft YaHei UI" w:hAnsi="Microsoft YaHei UI" w:cs="Arial" w:hint="eastAsia"/>
        </w:rPr>
        <w:t>团队</w:t>
      </w:r>
    </w:p>
    <w:p w14:paraId="3D6D8AFF" w14:textId="77777777" w:rsidR="00A47532" w:rsidRPr="004510F8" w:rsidRDefault="00A47532" w:rsidP="00BF644D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  <w:szCs w:val="28"/>
        </w:rPr>
      </w:pPr>
      <w:bookmarkStart w:id="1051" w:name="_Toc532203276"/>
      <w:r w:rsidRPr="004510F8">
        <w:rPr>
          <w:rFonts w:ascii="Microsoft YaHei UI" w:eastAsia="Microsoft YaHei UI" w:hAnsi="Microsoft YaHei UI" w:cs="Arial"/>
          <w:szCs w:val="28"/>
        </w:rPr>
        <w:t>通用说明</w:t>
      </w:r>
      <w:bookmarkEnd w:id="1051"/>
    </w:p>
    <w:p w14:paraId="0AEAC6DD" w14:textId="21E214C7" w:rsidR="00385679" w:rsidRPr="004510F8" w:rsidRDefault="00385679" w:rsidP="0051760D">
      <w:pPr>
        <w:pStyle w:val="af5"/>
        <w:numPr>
          <w:ilvl w:val="0"/>
          <w:numId w:val="6"/>
        </w:numPr>
        <w:ind w:leftChars="425" w:left="1210" w:firstLineChars="0"/>
        <w:rPr>
          <w:rFonts w:ascii="Microsoft YaHei UI" w:eastAsia="Microsoft YaHei UI" w:hAnsi="Microsoft YaHei UI" w:cs="Arial"/>
          <w:b/>
        </w:rPr>
      </w:pPr>
      <w:r w:rsidRPr="004510F8">
        <w:rPr>
          <w:rFonts w:ascii="Microsoft YaHei UI" w:eastAsia="Microsoft YaHei UI" w:hAnsi="Microsoft YaHei UI" w:cs="Arial" w:hint="eastAsia"/>
          <w:b/>
        </w:rPr>
        <w:t>无</w:t>
      </w:r>
    </w:p>
    <w:p w14:paraId="73CA558E" w14:textId="5A35B4F6" w:rsidR="00C623F9" w:rsidRPr="004510F8" w:rsidRDefault="00FA74A8" w:rsidP="00BF644D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bookmarkStart w:id="1052" w:name="DocIntro"/>
      <w:bookmarkStart w:id="1053" w:name="_Toc459606643"/>
      <w:bookmarkStart w:id="1054" w:name="_Toc461954386"/>
      <w:bookmarkEnd w:id="1052"/>
      <w:r w:rsidRPr="004510F8">
        <w:rPr>
          <w:rFonts w:ascii="Microsoft YaHei UI" w:eastAsia="Microsoft YaHei UI" w:hAnsi="Microsoft YaHei UI" w:cs="Arial"/>
        </w:rPr>
        <w:br w:type="page"/>
      </w:r>
      <w:bookmarkStart w:id="1055" w:name="_Toc532203277"/>
      <w:bookmarkEnd w:id="1053"/>
      <w:bookmarkEnd w:id="1054"/>
      <w:r w:rsidR="00FE5B9C" w:rsidRPr="004510F8">
        <w:rPr>
          <w:rFonts w:ascii="Microsoft YaHei UI" w:eastAsia="Microsoft YaHei UI" w:hAnsi="Microsoft YaHei UI" w:cs="Arial" w:hint="eastAsia"/>
        </w:rPr>
        <w:lastRenderedPageBreak/>
        <w:t>功能概述</w:t>
      </w:r>
      <w:bookmarkEnd w:id="1055"/>
    </w:p>
    <w:p w14:paraId="773A0975" w14:textId="6738F3B8" w:rsidR="00DE62A4" w:rsidRPr="004510F8" w:rsidRDefault="000163F6" w:rsidP="00D33A54">
      <w:pPr>
        <w:pStyle w:val="2"/>
      </w:pPr>
      <w:bookmarkStart w:id="1056" w:name="_Toc532203278"/>
      <w:r w:rsidRPr="004510F8">
        <w:rPr>
          <w:rFonts w:hint="eastAsia"/>
        </w:rPr>
        <w:t>应用场景</w:t>
      </w:r>
      <w:bookmarkEnd w:id="1056"/>
    </w:p>
    <w:p w14:paraId="61BC0377" w14:textId="65E40108" w:rsidR="00103407" w:rsidRPr="004510F8" w:rsidRDefault="00103407" w:rsidP="00103407">
      <w:pPr>
        <w:ind w:leftChars="213" w:left="426" w:firstLineChars="200" w:firstLine="400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 w:hint="eastAsia"/>
        </w:rPr>
        <w:t>中控控制屏（CCP）集成了空调，座椅，灯光，底盘等整车功能的控制，取代了传统车型上的物理开关，以更加具有科技感的触摸屏形式展现出来。CCP定义为开关命令输出和实际状态显示，不参与各系统实际控制。</w:t>
      </w:r>
    </w:p>
    <w:p w14:paraId="66C3D0FF" w14:textId="6A563A7A" w:rsidR="000163F6" w:rsidRPr="004510F8" w:rsidDel="00227783" w:rsidRDefault="000163F6" w:rsidP="000163F6">
      <w:pPr>
        <w:ind w:leftChars="213" w:left="426" w:firstLineChars="200" w:firstLine="400"/>
        <w:rPr>
          <w:del w:id="1057" w:author="北京车和家" w:date="2018-11-09T16:39:00Z"/>
          <w:rFonts w:ascii="Microsoft YaHei UI" w:eastAsia="Microsoft YaHei UI" w:hAnsi="Microsoft YaHei UI" w:cs="Arial"/>
        </w:rPr>
      </w:pPr>
      <w:del w:id="1058" w:author="北京车和家" w:date="2018-11-09T16:39:00Z">
        <w:r w:rsidRPr="004510F8" w:rsidDel="00227783">
          <w:rPr>
            <w:rFonts w:ascii="Microsoft YaHei UI" w:eastAsia="Microsoft YaHei UI" w:hAnsi="Microsoft YaHei UI" w:cs="Arial"/>
          </w:rPr>
          <w:delText>CCP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通过整车C</w:delText>
        </w:r>
        <w:r w:rsidRPr="004510F8" w:rsidDel="00227783">
          <w:rPr>
            <w:rFonts w:ascii="Microsoft YaHei UI" w:eastAsia="Microsoft YaHei UI" w:hAnsi="Microsoft YaHei UI" w:cs="Arial"/>
          </w:rPr>
          <w:delText>AN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总线接收相关E</w:delText>
        </w:r>
        <w:r w:rsidRPr="004510F8" w:rsidDel="00227783">
          <w:rPr>
            <w:rFonts w:ascii="Microsoft YaHei UI" w:eastAsia="Microsoft YaHei UI" w:hAnsi="Microsoft YaHei UI" w:cs="Arial"/>
          </w:rPr>
          <w:delText>CU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发出的信号，并根据功能需求进行文字或声音提示；通过U</w:delText>
        </w:r>
        <w:r w:rsidRPr="004510F8" w:rsidDel="00227783">
          <w:rPr>
            <w:rFonts w:ascii="Microsoft YaHei UI" w:eastAsia="Microsoft YaHei UI" w:hAnsi="Microsoft YaHei UI" w:cs="Arial"/>
          </w:rPr>
          <w:delText>SB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将指令发送至H</w:delText>
        </w:r>
        <w:r w:rsidRPr="004510F8" w:rsidDel="00227783">
          <w:rPr>
            <w:rFonts w:ascii="Microsoft YaHei UI" w:eastAsia="Microsoft YaHei UI" w:hAnsi="Microsoft YaHei UI" w:cs="Arial"/>
          </w:rPr>
          <w:delText>U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，并由H</w:delText>
        </w:r>
        <w:r w:rsidRPr="004510F8" w:rsidDel="00227783">
          <w:rPr>
            <w:rFonts w:ascii="Microsoft YaHei UI" w:eastAsia="Microsoft YaHei UI" w:hAnsi="Microsoft YaHei UI" w:cs="Arial"/>
          </w:rPr>
          <w:delText>U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通过以太网将指令传输至整车。</w:delText>
        </w:r>
      </w:del>
    </w:p>
    <w:p w14:paraId="2A64821D" w14:textId="2D361A9E" w:rsidR="00227783" w:rsidRPr="004510F8" w:rsidRDefault="00BB4649" w:rsidP="00227783">
      <w:pPr>
        <w:ind w:leftChars="213" w:left="426" w:firstLineChars="200" w:firstLine="400"/>
        <w:rPr>
          <w:ins w:id="1059" w:author="北京车和家" w:date="2018-11-09T16:39:00Z"/>
          <w:rFonts w:ascii="Microsoft YaHei UI" w:eastAsia="Microsoft YaHei UI" w:hAnsi="Microsoft YaHei UI" w:cs="Arial"/>
        </w:rPr>
      </w:pPr>
      <w:ins w:id="1060" w:author="北京车和家" w:date="2018-11-09T16:39:00Z">
        <w:r w:rsidRPr="00C4170B">
          <w:rPr>
            <w:rFonts w:ascii="Microsoft YaHei UI" w:eastAsia="Microsoft YaHei UI" w:hAnsi="Microsoft YaHei UI"/>
          </w:rPr>
          <w:object w:dxaOrig="15210" w:dyaOrig="10095" w14:anchorId="2AD0E16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0.7pt;height:302.15pt" o:ole="">
              <v:imagedata r:id="rId8" o:title=""/>
            </v:shape>
            <o:OLEObject Type="Embed" ProgID="Visio.Drawing.15" ShapeID="_x0000_i1025" DrawAspect="Content" ObjectID="_1609665826" r:id="rId9"/>
          </w:object>
        </w:r>
      </w:ins>
    </w:p>
    <w:p w14:paraId="6CE06DDF" w14:textId="77777777" w:rsidR="00227783" w:rsidRPr="004510F8" w:rsidRDefault="00227783" w:rsidP="00227783">
      <w:pPr>
        <w:ind w:leftChars="213" w:left="426" w:firstLineChars="200" w:firstLine="400"/>
        <w:rPr>
          <w:ins w:id="1061" w:author="北京车和家" w:date="2018-11-09T16:39:00Z"/>
          <w:rFonts w:ascii="Microsoft YaHei UI" w:eastAsia="Microsoft YaHei UI" w:hAnsi="Microsoft YaHei UI" w:cs="Arial"/>
        </w:rPr>
      </w:pPr>
      <w:ins w:id="1062" w:author="北京车和家" w:date="2018-11-09T16:39:00Z">
        <w:r w:rsidRPr="004510F8">
          <w:rPr>
            <w:rFonts w:ascii="Microsoft YaHei UI" w:eastAsia="Microsoft YaHei UI" w:hAnsi="Microsoft YaHei UI" w:cs="Arial"/>
          </w:rPr>
          <w:t>CCP</w:t>
        </w:r>
        <w:r w:rsidRPr="004510F8">
          <w:rPr>
            <w:rFonts w:ascii="Microsoft YaHei UI" w:eastAsia="Microsoft YaHei UI" w:hAnsi="Microsoft YaHei UI" w:cs="Arial" w:hint="eastAsia"/>
          </w:rPr>
          <w:t>通过整车C</w:t>
        </w:r>
        <w:r w:rsidRPr="004510F8">
          <w:rPr>
            <w:rFonts w:ascii="Microsoft YaHei UI" w:eastAsia="Microsoft YaHei UI" w:hAnsi="Microsoft YaHei UI" w:cs="Arial"/>
          </w:rPr>
          <w:t>AN</w:t>
        </w:r>
        <w:r w:rsidRPr="004510F8">
          <w:rPr>
            <w:rFonts w:ascii="Microsoft YaHei UI" w:eastAsia="Microsoft YaHei UI" w:hAnsi="Microsoft YaHei UI" w:cs="Arial" w:hint="eastAsia"/>
          </w:rPr>
          <w:t>总线接收相关E</w:t>
        </w:r>
        <w:r w:rsidRPr="004510F8">
          <w:rPr>
            <w:rFonts w:ascii="Microsoft YaHei UI" w:eastAsia="Microsoft YaHei UI" w:hAnsi="Microsoft YaHei UI" w:cs="Arial"/>
          </w:rPr>
          <w:t>CU</w:t>
        </w:r>
        <w:r w:rsidRPr="004510F8">
          <w:rPr>
            <w:rFonts w:ascii="Microsoft YaHei UI" w:eastAsia="Microsoft YaHei UI" w:hAnsi="Microsoft YaHei UI" w:cs="Arial" w:hint="eastAsia"/>
          </w:rPr>
          <w:t>发出的信号，</w:t>
        </w:r>
        <w:r>
          <w:rPr>
            <w:rFonts w:ascii="Microsoft YaHei UI" w:eastAsia="Microsoft YaHei UI" w:hAnsi="Microsoft YaHei UI" w:cs="Arial" w:hint="eastAsia"/>
          </w:rPr>
          <w:t>并通过C</w:t>
        </w:r>
        <w:r>
          <w:rPr>
            <w:rFonts w:ascii="Microsoft YaHei UI" w:eastAsia="Microsoft YaHei UI" w:hAnsi="Microsoft YaHei UI" w:cs="Arial"/>
          </w:rPr>
          <w:t>AN</w:t>
        </w:r>
        <w:r>
          <w:rPr>
            <w:rFonts w:ascii="Microsoft YaHei UI" w:eastAsia="Microsoft YaHei UI" w:hAnsi="Microsoft YaHei UI" w:cs="Arial" w:hint="eastAsia"/>
          </w:rPr>
          <w:t>总线控制车辆相关E</w:t>
        </w:r>
        <w:r>
          <w:rPr>
            <w:rFonts w:ascii="Microsoft YaHei UI" w:eastAsia="Microsoft YaHei UI" w:hAnsi="Microsoft YaHei UI" w:cs="Arial"/>
          </w:rPr>
          <w:t>CU</w:t>
        </w:r>
        <w:r w:rsidRPr="004510F8">
          <w:rPr>
            <w:rFonts w:ascii="Microsoft YaHei UI" w:eastAsia="Microsoft YaHei UI" w:hAnsi="Microsoft YaHei UI" w:cs="Arial" w:hint="eastAsia"/>
          </w:rPr>
          <w:t>。</w:t>
        </w:r>
      </w:ins>
    </w:p>
    <w:p w14:paraId="78E3EDF5" w14:textId="77777777" w:rsidR="00227783" w:rsidRPr="004510F8" w:rsidRDefault="00227783" w:rsidP="00227783">
      <w:pPr>
        <w:ind w:leftChars="213" w:left="426" w:firstLineChars="200" w:firstLine="400"/>
        <w:rPr>
          <w:ins w:id="1063" w:author="北京车和家" w:date="2018-11-09T16:39:00Z"/>
          <w:rFonts w:ascii="Microsoft YaHei UI" w:eastAsia="Microsoft YaHei UI" w:hAnsi="Microsoft YaHei UI" w:cs="Arial"/>
        </w:rPr>
      </w:pPr>
      <w:ins w:id="1064" w:author="北京车和家" w:date="2018-11-09T16:39:00Z">
        <w:r w:rsidRPr="004510F8">
          <w:rPr>
            <w:rFonts w:ascii="Microsoft YaHei UI" w:eastAsia="Microsoft YaHei UI" w:hAnsi="Microsoft YaHei UI" w:cs="Arial"/>
          </w:rPr>
          <w:t>CCP</w:t>
        </w:r>
        <w:r w:rsidRPr="004510F8">
          <w:rPr>
            <w:rFonts w:ascii="Microsoft YaHei UI" w:eastAsia="Microsoft YaHei UI" w:hAnsi="Microsoft YaHei UI" w:cs="Arial" w:hint="eastAsia"/>
          </w:rPr>
          <w:t>功能主要分为三个组成部分：控制命令源，控制逻辑执行单元，控制命令路由单元。整车相关E</w:t>
        </w:r>
        <w:r w:rsidRPr="004510F8">
          <w:rPr>
            <w:rFonts w:ascii="Microsoft YaHei UI" w:eastAsia="Microsoft YaHei UI" w:hAnsi="Microsoft YaHei UI" w:cs="Arial"/>
          </w:rPr>
          <w:t>CU</w:t>
        </w:r>
        <w:r w:rsidRPr="004510F8">
          <w:rPr>
            <w:rFonts w:ascii="Microsoft YaHei UI" w:eastAsia="Microsoft YaHei UI" w:hAnsi="Microsoft YaHei UI" w:cs="Arial" w:hint="eastAsia"/>
          </w:rPr>
          <w:t>作为整车的信号命令产生源，负责状态信号的生成与发送；</w:t>
        </w:r>
        <w:r w:rsidRPr="004510F8">
          <w:rPr>
            <w:rFonts w:ascii="Microsoft YaHei UI" w:eastAsia="Microsoft YaHei UI" w:hAnsi="Microsoft YaHei UI" w:cs="Arial"/>
          </w:rPr>
          <w:t>CCP</w:t>
        </w:r>
        <w:r w:rsidRPr="004510F8">
          <w:rPr>
            <w:rFonts w:ascii="Microsoft YaHei UI" w:eastAsia="Microsoft YaHei UI" w:hAnsi="Microsoft YaHei UI" w:cs="Arial" w:hint="eastAsia"/>
          </w:rPr>
          <w:t>作为控制逻辑的执行单元，负责整体状态信号的管理和执行结果的反馈；而H</w:t>
        </w:r>
        <w:r w:rsidRPr="004510F8">
          <w:rPr>
            <w:rFonts w:ascii="Microsoft YaHei UI" w:eastAsia="Microsoft YaHei UI" w:hAnsi="Microsoft YaHei UI" w:cs="Arial"/>
          </w:rPr>
          <w:t>U</w:t>
        </w:r>
        <w:r w:rsidRPr="004510F8">
          <w:rPr>
            <w:rFonts w:ascii="Microsoft YaHei UI" w:eastAsia="Microsoft YaHei UI" w:hAnsi="Microsoft YaHei UI" w:cs="Arial" w:hint="eastAsia"/>
          </w:rPr>
          <w:t>作为</w:t>
        </w:r>
        <w:r>
          <w:rPr>
            <w:rFonts w:ascii="Microsoft YaHei UI" w:eastAsia="Microsoft YaHei UI" w:hAnsi="Microsoft YaHei UI" w:cs="Arial" w:hint="eastAsia"/>
          </w:rPr>
          <w:t>语音及云端控制指令的命令源，控制C</w:t>
        </w:r>
        <w:r>
          <w:rPr>
            <w:rFonts w:ascii="Microsoft YaHei UI" w:eastAsia="Microsoft YaHei UI" w:hAnsi="Microsoft YaHei UI" w:cs="Arial"/>
          </w:rPr>
          <w:t>CP</w:t>
        </w:r>
        <w:r>
          <w:rPr>
            <w:rFonts w:ascii="Microsoft YaHei UI" w:eastAsia="Microsoft YaHei UI" w:hAnsi="Microsoft YaHei UI" w:cs="Arial" w:hint="eastAsia"/>
          </w:rPr>
          <w:t>执行相关指令，并同步C</w:t>
        </w:r>
        <w:r>
          <w:rPr>
            <w:rFonts w:ascii="Microsoft YaHei UI" w:eastAsia="Microsoft YaHei UI" w:hAnsi="Microsoft YaHei UI" w:cs="Arial"/>
          </w:rPr>
          <w:t>CP</w:t>
        </w:r>
        <w:r>
          <w:rPr>
            <w:rFonts w:ascii="Microsoft YaHei UI" w:eastAsia="Microsoft YaHei UI" w:hAnsi="Microsoft YaHei UI" w:cs="Arial" w:hint="eastAsia"/>
          </w:rPr>
          <w:t>功能状态信息</w:t>
        </w:r>
        <w:r w:rsidRPr="004510F8">
          <w:rPr>
            <w:rFonts w:ascii="Microsoft YaHei UI" w:eastAsia="Microsoft YaHei UI" w:hAnsi="Microsoft YaHei UI" w:cs="Arial" w:hint="eastAsia"/>
          </w:rPr>
          <w:t>。</w:t>
        </w:r>
      </w:ins>
    </w:p>
    <w:p w14:paraId="5B2CCA36" w14:textId="77777777" w:rsidR="00227783" w:rsidRPr="004510F8" w:rsidRDefault="00227783" w:rsidP="00227783">
      <w:pPr>
        <w:ind w:leftChars="213" w:left="426" w:firstLineChars="200" w:firstLine="400"/>
        <w:rPr>
          <w:ins w:id="1065" w:author="北京车和家" w:date="2018-11-09T16:39:00Z"/>
          <w:rFonts w:ascii="Microsoft YaHei UI" w:eastAsia="Microsoft YaHei UI" w:hAnsi="Microsoft YaHei UI" w:cs="Arial"/>
        </w:rPr>
      </w:pPr>
      <w:ins w:id="1066" w:author="北京车和家" w:date="2018-11-09T16:39:00Z">
        <w:r w:rsidRPr="004510F8">
          <w:rPr>
            <w:rFonts w:ascii="Microsoft YaHei UI" w:eastAsia="Microsoft YaHei UI" w:hAnsi="Microsoft YaHei UI" w:cs="Arial" w:hint="eastAsia"/>
          </w:rPr>
          <w:t>CCP</w:t>
        </w:r>
        <w:r>
          <w:rPr>
            <w:rFonts w:ascii="Microsoft YaHei UI" w:eastAsia="Microsoft YaHei UI" w:hAnsi="Microsoft YaHei UI" w:cs="Arial" w:hint="eastAsia"/>
          </w:rPr>
          <w:t>与H</w:t>
        </w:r>
        <w:r>
          <w:rPr>
            <w:rFonts w:ascii="Microsoft YaHei UI" w:eastAsia="Microsoft YaHei UI" w:hAnsi="Microsoft YaHei UI" w:cs="Arial"/>
          </w:rPr>
          <w:t>U</w:t>
        </w:r>
        <w:r>
          <w:rPr>
            <w:rFonts w:ascii="Microsoft YaHei UI" w:eastAsia="Microsoft YaHei UI" w:hAnsi="Microsoft YaHei UI" w:cs="Arial" w:hint="eastAsia"/>
          </w:rPr>
          <w:t>的数据交互</w:t>
        </w:r>
        <w:r w:rsidRPr="004510F8">
          <w:rPr>
            <w:rFonts w:ascii="Microsoft YaHei UI" w:eastAsia="Microsoft YaHei UI" w:hAnsi="Microsoft YaHei UI" w:cs="Arial" w:hint="eastAsia"/>
          </w:rPr>
          <w:t>使用USB-NET作为链路，通信协议及交互流程见《M01</w:t>
        </w:r>
        <w:r w:rsidRPr="004510F8">
          <w:rPr>
            <w:rFonts w:ascii="Microsoft YaHei UI" w:eastAsia="Microsoft YaHei UI" w:hAnsi="Microsoft YaHei UI" w:cs="Arial"/>
          </w:rPr>
          <w:t xml:space="preserve"> </w:t>
        </w:r>
        <w:r w:rsidRPr="004510F8">
          <w:rPr>
            <w:rFonts w:ascii="Microsoft YaHei UI" w:eastAsia="Microsoft YaHei UI" w:hAnsi="Microsoft YaHei UI" w:cs="Arial" w:hint="eastAsia"/>
          </w:rPr>
          <w:t>板间通信设计要求》文档。</w:t>
        </w:r>
      </w:ins>
    </w:p>
    <w:p w14:paraId="0135B695" w14:textId="016DEEC6" w:rsidR="000163F6" w:rsidRPr="004510F8" w:rsidDel="00227783" w:rsidRDefault="00970A8F" w:rsidP="000163F6">
      <w:pPr>
        <w:jc w:val="right"/>
        <w:rPr>
          <w:del w:id="1067" w:author="北京车和家" w:date="2018-11-09T16:39:00Z"/>
        </w:rPr>
      </w:pPr>
      <w:del w:id="1068" w:author="北京车和家" w:date="2018-11-09T16:39:00Z">
        <w:r w:rsidRPr="004510F8" w:rsidDel="00227783">
          <w:rPr>
            <w:rFonts w:ascii="Microsoft YaHei UI" w:eastAsia="Microsoft YaHei UI" w:hAnsi="Microsoft YaHei UI"/>
          </w:rPr>
          <w:object w:dxaOrig="15210" w:dyaOrig="10095" w14:anchorId="19D04A6C">
            <v:shape id="_x0000_i1026" type="#_x0000_t75" style="width:460.7pt;height:302.15pt" o:ole="">
              <v:imagedata r:id="rId10" o:title=""/>
            </v:shape>
            <o:OLEObject Type="Embed" ProgID="Visio.Drawing.15" ShapeID="_x0000_i1026" DrawAspect="Content" ObjectID="_1609665827" r:id="rId11"/>
          </w:object>
        </w:r>
        <w:bookmarkStart w:id="1069" w:name="_Toc529797500"/>
        <w:bookmarkStart w:id="1070" w:name="_Toc532203279"/>
        <w:bookmarkEnd w:id="1069"/>
        <w:bookmarkEnd w:id="1070"/>
      </w:del>
    </w:p>
    <w:p w14:paraId="04AA33D8" w14:textId="32649F5F" w:rsidR="000163F6" w:rsidRPr="004510F8" w:rsidDel="00227783" w:rsidRDefault="000163F6" w:rsidP="000163F6">
      <w:pPr>
        <w:ind w:leftChars="213" w:left="426" w:firstLineChars="200" w:firstLine="400"/>
        <w:rPr>
          <w:del w:id="1071" w:author="北京车和家" w:date="2018-11-09T16:39:00Z"/>
          <w:rFonts w:ascii="Microsoft YaHei UI" w:eastAsia="Microsoft YaHei UI" w:hAnsi="Microsoft YaHei UI" w:cs="Arial"/>
        </w:rPr>
      </w:pPr>
      <w:del w:id="1072" w:author="北京车和家" w:date="2018-11-09T16:39:00Z">
        <w:r w:rsidRPr="004510F8" w:rsidDel="00227783">
          <w:rPr>
            <w:rFonts w:ascii="Microsoft YaHei UI" w:eastAsia="Microsoft YaHei UI" w:hAnsi="Microsoft YaHei UI" w:cs="Arial"/>
          </w:rPr>
          <w:delText>CCP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功能主要分为三个组成部分：控制命令源，控制逻辑执行单元，控制命令路由单元。整车相关E</w:delText>
        </w:r>
        <w:r w:rsidRPr="004510F8" w:rsidDel="00227783">
          <w:rPr>
            <w:rFonts w:ascii="Microsoft YaHei UI" w:eastAsia="Microsoft YaHei UI" w:hAnsi="Microsoft YaHei UI" w:cs="Arial"/>
          </w:rPr>
          <w:delText>CU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作为整车的信号命令产生源，负责状态信号的生成与发送；</w:delText>
        </w:r>
        <w:r w:rsidRPr="004510F8" w:rsidDel="00227783">
          <w:rPr>
            <w:rFonts w:ascii="Microsoft YaHei UI" w:eastAsia="Microsoft YaHei UI" w:hAnsi="Microsoft YaHei UI" w:cs="Arial"/>
          </w:rPr>
          <w:delText>CCP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作为控制逻辑的执行单元，负责整体状态信号的管理和执行结果的反馈；而H</w:delText>
        </w:r>
        <w:r w:rsidRPr="004510F8" w:rsidDel="00227783">
          <w:rPr>
            <w:rFonts w:ascii="Microsoft YaHei UI" w:eastAsia="Microsoft YaHei UI" w:hAnsi="Microsoft YaHei UI" w:cs="Arial"/>
          </w:rPr>
          <w:delText>U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作为最终动作命令的路由单元将控制命令最终送达至整车网关。</w:delText>
        </w:r>
        <w:bookmarkStart w:id="1073" w:name="_Toc529797501"/>
        <w:bookmarkStart w:id="1074" w:name="_Toc532203280"/>
        <w:bookmarkEnd w:id="1073"/>
        <w:bookmarkEnd w:id="1074"/>
      </w:del>
    </w:p>
    <w:p w14:paraId="0470415C" w14:textId="6D984C4D" w:rsidR="00A34B27" w:rsidRPr="004510F8" w:rsidDel="00227783" w:rsidRDefault="000163F6" w:rsidP="000163F6">
      <w:pPr>
        <w:ind w:leftChars="213" w:left="426" w:firstLineChars="200" w:firstLine="400"/>
        <w:rPr>
          <w:del w:id="1075" w:author="北京车和家" w:date="2018-11-09T16:39:00Z"/>
          <w:rFonts w:ascii="Microsoft YaHei UI" w:eastAsia="Microsoft YaHei UI" w:hAnsi="Microsoft YaHei UI" w:cs="Arial"/>
        </w:rPr>
      </w:pPr>
      <w:del w:id="1076" w:author="北京车和家" w:date="2018-11-09T16:39:00Z">
        <w:r w:rsidRPr="004510F8" w:rsidDel="00227783">
          <w:rPr>
            <w:rFonts w:ascii="Microsoft YaHei UI" w:eastAsia="Microsoft YaHei UI" w:hAnsi="Microsoft YaHei UI" w:cs="Arial" w:hint="eastAsia"/>
          </w:rPr>
          <w:delText>CCP的控制命令下发使用</w:delText>
        </w:r>
      </w:del>
      <w:del w:id="1077" w:author="北京车和家" w:date="2018-10-23T14:49:00Z">
        <w:r w:rsidRPr="004510F8" w:rsidDel="00A34B27">
          <w:rPr>
            <w:rFonts w:ascii="Microsoft YaHei UI" w:eastAsia="Microsoft YaHei UI" w:hAnsi="Microsoft YaHei UI" w:cs="Arial" w:hint="eastAsia"/>
          </w:rPr>
          <w:delText>USB-NET</w:delText>
        </w:r>
      </w:del>
      <w:del w:id="1078" w:author="北京车和家" w:date="2018-11-09T16:39:00Z">
        <w:r w:rsidRPr="004510F8" w:rsidDel="00227783">
          <w:rPr>
            <w:rFonts w:ascii="Microsoft YaHei UI" w:eastAsia="Microsoft YaHei UI" w:hAnsi="Microsoft YaHei UI" w:cs="Arial" w:hint="eastAsia"/>
          </w:rPr>
          <w:delText>作为链路</w:delText>
        </w:r>
      </w:del>
      <w:del w:id="1079" w:author="北京车和家" w:date="2018-10-23T14:50:00Z">
        <w:r w:rsidRPr="004510F8" w:rsidDel="00A34B27">
          <w:rPr>
            <w:rFonts w:ascii="Microsoft YaHei UI" w:eastAsia="Microsoft YaHei UI" w:hAnsi="Microsoft YaHei UI" w:cs="Arial" w:hint="eastAsia"/>
          </w:rPr>
          <w:delText>，通信协议及交互流程见《M01</w:delText>
        </w:r>
        <w:r w:rsidRPr="004510F8" w:rsidDel="00A34B27">
          <w:rPr>
            <w:rFonts w:ascii="Microsoft YaHei UI" w:eastAsia="Microsoft YaHei UI" w:hAnsi="Microsoft YaHei UI" w:cs="Arial"/>
          </w:rPr>
          <w:delText xml:space="preserve"> </w:delText>
        </w:r>
        <w:r w:rsidRPr="004510F8" w:rsidDel="00A34B27">
          <w:rPr>
            <w:rFonts w:ascii="Microsoft YaHei UI" w:eastAsia="Microsoft YaHei UI" w:hAnsi="Microsoft YaHei UI" w:cs="Arial" w:hint="eastAsia"/>
          </w:rPr>
          <w:delText>板间通信设计要求》文档</w:delText>
        </w:r>
      </w:del>
      <w:del w:id="1080" w:author="北京车和家" w:date="2018-11-09T16:39:00Z">
        <w:r w:rsidRPr="004510F8" w:rsidDel="00227783">
          <w:rPr>
            <w:rFonts w:ascii="Microsoft YaHei UI" w:eastAsia="Microsoft YaHei UI" w:hAnsi="Microsoft YaHei UI" w:cs="Arial" w:hint="eastAsia"/>
          </w:rPr>
          <w:delText>。</w:delText>
        </w:r>
        <w:bookmarkStart w:id="1081" w:name="_Toc529797502"/>
        <w:bookmarkStart w:id="1082" w:name="_Toc532203281"/>
        <w:bookmarkEnd w:id="1081"/>
        <w:bookmarkEnd w:id="1082"/>
      </w:del>
    </w:p>
    <w:p w14:paraId="7708707C" w14:textId="2D5ED9A9" w:rsidR="000163F6" w:rsidRPr="004510F8" w:rsidDel="00227783" w:rsidRDefault="000163F6" w:rsidP="000163F6">
      <w:pPr>
        <w:ind w:leftChars="213" w:left="426" w:firstLineChars="200" w:firstLine="400"/>
        <w:rPr>
          <w:del w:id="1083" w:author="北京车和家" w:date="2018-11-09T16:39:00Z"/>
          <w:rFonts w:ascii="Microsoft YaHei UI" w:eastAsia="Microsoft YaHei UI" w:hAnsi="Microsoft YaHei UI" w:cs="Arial"/>
        </w:rPr>
      </w:pPr>
      <w:del w:id="1084" w:author="北京车和家" w:date="2018-11-09T16:39:00Z">
        <w:r w:rsidRPr="004510F8" w:rsidDel="00227783">
          <w:rPr>
            <w:rFonts w:ascii="Microsoft YaHei UI" w:eastAsia="Microsoft YaHei UI" w:hAnsi="Microsoft YaHei UI" w:cs="Arial" w:hint="eastAsia"/>
          </w:rPr>
          <w:delText>HU与车辆网关之间采用车载以太网作为链路，通信协议及交互流程见《M01</w:delText>
        </w:r>
        <w:r w:rsidRPr="004510F8" w:rsidDel="00227783">
          <w:rPr>
            <w:rFonts w:ascii="Microsoft YaHei UI" w:eastAsia="Microsoft YaHei UI" w:hAnsi="Microsoft YaHei UI" w:cs="Arial"/>
          </w:rPr>
          <w:delText xml:space="preserve"> </w:delText>
        </w:r>
        <w:r w:rsidRPr="004510F8" w:rsidDel="00227783">
          <w:rPr>
            <w:rFonts w:ascii="Microsoft YaHei UI" w:eastAsia="Microsoft YaHei UI" w:hAnsi="Microsoft YaHei UI" w:cs="Arial" w:hint="eastAsia"/>
          </w:rPr>
          <w:delText>以太网通信规范》</w:delText>
        </w:r>
        <w:bookmarkStart w:id="1085" w:name="_Toc529797503"/>
        <w:bookmarkStart w:id="1086" w:name="_Toc532203282"/>
        <w:bookmarkEnd w:id="1085"/>
        <w:bookmarkEnd w:id="1086"/>
      </w:del>
    </w:p>
    <w:p w14:paraId="61B07C0F" w14:textId="603171A1" w:rsidR="000163F6" w:rsidRPr="004510F8" w:rsidRDefault="000163F6" w:rsidP="000163F6">
      <w:pPr>
        <w:pStyle w:val="3"/>
      </w:pPr>
      <w:bookmarkStart w:id="1087" w:name="_Toc532203283"/>
      <w:r w:rsidRPr="004510F8">
        <w:rPr>
          <w:rFonts w:hint="eastAsia"/>
        </w:rPr>
        <w:t>主要功能列表</w:t>
      </w:r>
      <w:bookmarkEnd w:id="108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4961"/>
      </w:tblGrid>
      <w:tr w:rsidR="000163F6" w:rsidRPr="004510F8" w14:paraId="5C0401D6" w14:textId="77777777" w:rsidTr="000163F6">
        <w:trPr>
          <w:tblHeader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A89D732" w14:textId="1C0AE3E0" w:rsidR="000163F6" w:rsidRPr="004510F8" w:rsidRDefault="000163F6" w:rsidP="000163F6">
            <w:pPr>
              <w:rPr>
                <w:rFonts w:ascii="Microsoft YaHei UI" w:eastAsia="Microsoft YaHei UI" w:hAnsi="Microsoft YaHei UI" w:cs="Arial"/>
                <w:b/>
                <w:sz w:val="21"/>
              </w:rPr>
            </w:pPr>
            <w:r w:rsidRPr="004510F8">
              <w:rPr>
                <w:rFonts w:ascii="Microsoft YaHei UI" w:eastAsia="Microsoft YaHei UI" w:hAnsi="Microsoft YaHei UI" w:cs="Arial" w:hint="eastAsia"/>
                <w:b/>
                <w:sz w:val="21"/>
              </w:rPr>
              <w:t>系统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117F38" w14:textId="00F3DECE" w:rsidR="000163F6" w:rsidRPr="004510F8" w:rsidRDefault="000163F6" w:rsidP="000163F6">
            <w:pPr>
              <w:rPr>
                <w:rFonts w:ascii="Microsoft YaHei UI" w:eastAsia="Microsoft YaHei UI" w:hAnsi="Microsoft YaHei UI" w:cs="Arial"/>
                <w:b/>
                <w:sz w:val="21"/>
              </w:rPr>
            </w:pPr>
            <w:r w:rsidRPr="004510F8">
              <w:rPr>
                <w:rFonts w:ascii="Microsoft YaHei UI" w:eastAsia="Microsoft YaHei UI" w:hAnsi="Microsoft YaHei UI" w:cs="Arial" w:hint="eastAsia"/>
                <w:b/>
                <w:sz w:val="21"/>
              </w:rPr>
              <w:t>主功能模块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2B4A49F5" w14:textId="77777777" w:rsidR="000163F6" w:rsidRPr="004510F8" w:rsidRDefault="000163F6" w:rsidP="000163F6">
            <w:pPr>
              <w:rPr>
                <w:rFonts w:ascii="Microsoft YaHei UI" w:eastAsia="Microsoft YaHei UI" w:hAnsi="Microsoft YaHei UI" w:cs="Arial"/>
                <w:b/>
                <w:sz w:val="21"/>
              </w:rPr>
            </w:pPr>
            <w:r w:rsidRPr="004510F8">
              <w:rPr>
                <w:rFonts w:ascii="Microsoft YaHei UI" w:eastAsia="Microsoft YaHei UI" w:hAnsi="Microsoft YaHei UI" w:cs="Arial" w:hint="eastAsia"/>
                <w:b/>
                <w:sz w:val="21"/>
              </w:rPr>
              <w:t>功能描述</w:t>
            </w:r>
          </w:p>
        </w:tc>
      </w:tr>
      <w:tr w:rsidR="00E50C9E" w:rsidRPr="004510F8" w14:paraId="61B36C85" w14:textId="77777777" w:rsidTr="000163F6">
        <w:tc>
          <w:tcPr>
            <w:tcW w:w="846" w:type="dxa"/>
            <w:vMerge w:val="restart"/>
            <w:vAlign w:val="center"/>
          </w:tcPr>
          <w:p w14:paraId="20C753AC" w14:textId="77EE99A4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C</w:t>
            </w:r>
            <w:r w:rsidRPr="004510F8">
              <w:rPr>
                <w:rFonts w:ascii="Microsoft YaHei UI" w:eastAsia="Microsoft YaHei UI" w:hAnsi="Microsoft YaHei UI" w:cs="Arial"/>
              </w:rPr>
              <w:t>CP</w:t>
            </w:r>
          </w:p>
        </w:tc>
        <w:tc>
          <w:tcPr>
            <w:tcW w:w="2835" w:type="dxa"/>
            <w:vAlign w:val="center"/>
          </w:tcPr>
          <w:p w14:paraId="19E1BAAA" w14:textId="3ED7CABA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空调系统控制模块</w:t>
            </w:r>
          </w:p>
        </w:tc>
        <w:tc>
          <w:tcPr>
            <w:tcW w:w="4961" w:type="dxa"/>
            <w:vAlign w:val="center"/>
          </w:tcPr>
          <w:p w14:paraId="03C2C2AF" w14:textId="29671EBE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控制空调功能的开启和关闭</w:t>
            </w:r>
          </w:p>
        </w:tc>
      </w:tr>
      <w:tr w:rsidR="00E50C9E" w:rsidRPr="004510F8" w14:paraId="163F1540" w14:textId="77777777" w:rsidTr="000163F6">
        <w:tc>
          <w:tcPr>
            <w:tcW w:w="846" w:type="dxa"/>
            <w:vMerge/>
            <w:vAlign w:val="center"/>
          </w:tcPr>
          <w:p w14:paraId="3B5705F4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148C411A" w14:textId="155B8E28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座椅系统控制模块</w:t>
            </w:r>
          </w:p>
        </w:tc>
        <w:tc>
          <w:tcPr>
            <w:tcW w:w="4961" w:type="dxa"/>
            <w:vAlign w:val="center"/>
          </w:tcPr>
          <w:p w14:paraId="63AA45A7" w14:textId="380CD14F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控制座椅加热、通风的开启和关闭</w:t>
            </w:r>
          </w:p>
        </w:tc>
      </w:tr>
      <w:tr w:rsidR="00E50C9E" w:rsidRPr="004510F8" w14:paraId="17D412EB" w14:textId="77777777" w:rsidTr="000163F6">
        <w:tc>
          <w:tcPr>
            <w:tcW w:w="846" w:type="dxa"/>
            <w:vMerge/>
            <w:vAlign w:val="center"/>
          </w:tcPr>
          <w:p w14:paraId="0D1EFC37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78BE73CA" w14:textId="0701DAA2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灯光系统控制模块</w:t>
            </w:r>
          </w:p>
        </w:tc>
        <w:tc>
          <w:tcPr>
            <w:tcW w:w="4961" w:type="dxa"/>
            <w:vAlign w:val="center"/>
          </w:tcPr>
          <w:p w14:paraId="3D6CF3DC" w14:textId="53B3BCFA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控制车辆灯光系统的开启和关闭</w:t>
            </w:r>
          </w:p>
        </w:tc>
      </w:tr>
      <w:tr w:rsidR="00E50C9E" w:rsidRPr="004510F8" w14:paraId="27515C1E" w14:textId="77777777" w:rsidTr="000163F6">
        <w:tc>
          <w:tcPr>
            <w:tcW w:w="846" w:type="dxa"/>
            <w:vMerge/>
            <w:vAlign w:val="center"/>
          </w:tcPr>
          <w:p w14:paraId="3DE68C99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50ACB182" w14:textId="3B428B1C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</w:t>
            </w:r>
            <w:proofErr w:type="gramStart"/>
            <w:r w:rsidRPr="004510F8">
              <w:rPr>
                <w:rFonts w:ascii="Microsoft YaHei UI" w:eastAsia="Microsoft YaHei UI" w:hAnsi="Microsoft YaHei UI" w:cs="Arial" w:hint="eastAsia"/>
              </w:rPr>
              <w:t>锁控制</w:t>
            </w:r>
            <w:proofErr w:type="gramEnd"/>
            <w:r w:rsidRPr="004510F8">
              <w:rPr>
                <w:rFonts w:ascii="Microsoft YaHei UI" w:eastAsia="Microsoft YaHei UI" w:hAnsi="Microsoft YaHei UI" w:cs="Arial" w:hint="eastAsia"/>
              </w:rPr>
              <w:t>模块</w:t>
            </w:r>
          </w:p>
        </w:tc>
        <w:tc>
          <w:tcPr>
            <w:tcW w:w="4961" w:type="dxa"/>
            <w:vAlign w:val="center"/>
          </w:tcPr>
          <w:p w14:paraId="0C229F99" w14:textId="12DBA79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控制中控锁的上锁和解锁</w:t>
            </w:r>
          </w:p>
        </w:tc>
      </w:tr>
      <w:tr w:rsidR="00E50C9E" w:rsidRPr="004510F8" w14:paraId="2BD2BAB4" w14:textId="77777777" w:rsidTr="000163F6">
        <w:trPr>
          <w:trHeight w:val="109"/>
        </w:trPr>
        <w:tc>
          <w:tcPr>
            <w:tcW w:w="846" w:type="dxa"/>
            <w:vMerge/>
            <w:vAlign w:val="center"/>
          </w:tcPr>
          <w:p w14:paraId="7747B2D4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14A4573E" w14:textId="68D4B9D3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尾门控制模块</w:t>
            </w:r>
          </w:p>
        </w:tc>
        <w:tc>
          <w:tcPr>
            <w:tcW w:w="4961" w:type="dxa"/>
            <w:vAlign w:val="center"/>
          </w:tcPr>
          <w:p w14:paraId="7FB3B279" w14:textId="42472AC9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控制尾门的开启和关闭</w:t>
            </w:r>
          </w:p>
        </w:tc>
      </w:tr>
      <w:tr w:rsidR="00E50C9E" w:rsidRPr="004510F8" w14:paraId="2766169A" w14:textId="77777777" w:rsidTr="000163F6">
        <w:tc>
          <w:tcPr>
            <w:tcW w:w="846" w:type="dxa"/>
            <w:vMerge/>
            <w:vAlign w:val="center"/>
          </w:tcPr>
          <w:p w14:paraId="4E5150D9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20977D49" w14:textId="7BC4D1FD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方向盘加热控制模块</w:t>
            </w:r>
          </w:p>
        </w:tc>
        <w:tc>
          <w:tcPr>
            <w:tcW w:w="4961" w:type="dxa"/>
            <w:vAlign w:val="center"/>
          </w:tcPr>
          <w:p w14:paraId="6EAE14EF" w14:textId="38B57C1A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控制方向盘加热的开启和关闭</w:t>
            </w:r>
          </w:p>
        </w:tc>
      </w:tr>
      <w:tr w:rsidR="00E50C9E" w:rsidRPr="004510F8" w14:paraId="34B2F52A" w14:textId="77777777" w:rsidTr="000163F6">
        <w:tc>
          <w:tcPr>
            <w:tcW w:w="846" w:type="dxa"/>
            <w:vMerge/>
            <w:vAlign w:val="center"/>
          </w:tcPr>
          <w:p w14:paraId="127DDC81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0180EA14" w14:textId="72DFAAC9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雨</w:t>
            </w:r>
            <w:proofErr w:type="gramStart"/>
            <w:r w:rsidRPr="004510F8">
              <w:rPr>
                <w:rFonts w:ascii="Microsoft YaHei UI" w:eastAsia="Microsoft YaHei UI" w:hAnsi="Microsoft YaHei UI" w:cs="Arial" w:hint="eastAsia"/>
              </w:rPr>
              <w:t>刮维护</w:t>
            </w:r>
            <w:proofErr w:type="gramEnd"/>
            <w:r w:rsidRPr="004510F8">
              <w:rPr>
                <w:rFonts w:ascii="Microsoft YaHei UI" w:eastAsia="Microsoft YaHei UI" w:hAnsi="Microsoft YaHei UI" w:cs="Arial" w:hint="eastAsia"/>
              </w:rPr>
              <w:t>控制模块</w:t>
            </w:r>
          </w:p>
        </w:tc>
        <w:tc>
          <w:tcPr>
            <w:tcW w:w="4961" w:type="dxa"/>
            <w:vAlign w:val="center"/>
          </w:tcPr>
          <w:p w14:paraId="49A0B0FF" w14:textId="2095D5ED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控制雨</w:t>
            </w:r>
            <w:proofErr w:type="gramStart"/>
            <w:r w:rsidRPr="004510F8">
              <w:rPr>
                <w:rFonts w:ascii="Microsoft YaHei UI" w:eastAsia="Microsoft YaHei UI" w:hAnsi="Microsoft YaHei UI" w:cs="Arial" w:hint="eastAsia"/>
              </w:rPr>
              <w:t>刮维护</w:t>
            </w:r>
            <w:proofErr w:type="gramEnd"/>
            <w:r w:rsidRPr="004510F8">
              <w:rPr>
                <w:rFonts w:ascii="Microsoft YaHei UI" w:eastAsia="Microsoft YaHei UI" w:hAnsi="Microsoft YaHei UI" w:cs="Arial" w:hint="eastAsia"/>
              </w:rPr>
              <w:t>功能的开启和关闭</w:t>
            </w:r>
          </w:p>
        </w:tc>
      </w:tr>
      <w:tr w:rsidR="00E50C9E" w:rsidRPr="004510F8" w14:paraId="77A5AE9A" w14:textId="77777777" w:rsidTr="000163F6">
        <w:tc>
          <w:tcPr>
            <w:tcW w:w="846" w:type="dxa"/>
            <w:vMerge/>
            <w:vAlign w:val="center"/>
          </w:tcPr>
          <w:p w14:paraId="507418FC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10EF5564" w14:textId="0492A642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后视镜系统控制模块</w:t>
            </w:r>
          </w:p>
        </w:tc>
        <w:tc>
          <w:tcPr>
            <w:tcW w:w="4961" w:type="dxa"/>
            <w:vAlign w:val="center"/>
          </w:tcPr>
          <w:p w14:paraId="48AB88A3" w14:textId="3349BD4F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控制后视镜相关功能的设置</w:t>
            </w:r>
          </w:p>
        </w:tc>
      </w:tr>
      <w:tr w:rsidR="00E50C9E" w:rsidRPr="004510F8" w14:paraId="42C50441" w14:textId="77777777" w:rsidTr="000163F6">
        <w:tc>
          <w:tcPr>
            <w:tcW w:w="846" w:type="dxa"/>
            <w:vMerge/>
            <w:vAlign w:val="center"/>
          </w:tcPr>
          <w:p w14:paraId="2889E185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4C9D714D" w14:textId="0900EF92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动力系统控制模块</w:t>
            </w:r>
          </w:p>
        </w:tc>
        <w:tc>
          <w:tcPr>
            <w:tcW w:w="4961" w:type="dxa"/>
            <w:vAlign w:val="center"/>
          </w:tcPr>
          <w:p w14:paraId="4F106379" w14:textId="1AC19AD1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控制动力系统相关功能的设置</w:t>
            </w:r>
          </w:p>
        </w:tc>
      </w:tr>
      <w:tr w:rsidR="00E50C9E" w:rsidRPr="004510F8" w14:paraId="28030783" w14:textId="77777777" w:rsidTr="000163F6">
        <w:tc>
          <w:tcPr>
            <w:tcW w:w="846" w:type="dxa"/>
            <w:vMerge/>
            <w:vAlign w:val="center"/>
          </w:tcPr>
          <w:p w14:paraId="1DA58F60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737A193C" w14:textId="024EA23E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底盘系统控制模块</w:t>
            </w:r>
          </w:p>
        </w:tc>
        <w:tc>
          <w:tcPr>
            <w:tcW w:w="4961" w:type="dxa"/>
            <w:vAlign w:val="center"/>
          </w:tcPr>
          <w:p w14:paraId="2E26F7F4" w14:textId="36458C4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控制底盘系统相关功能的设置</w:t>
            </w:r>
          </w:p>
        </w:tc>
      </w:tr>
      <w:tr w:rsidR="00E50C9E" w:rsidRPr="004510F8" w14:paraId="6350DF60" w14:textId="77777777" w:rsidTr="000163F6">
        <w:tc>
          <w:tcPr>
            <w:tcW w:w="846" w:type="dxa"/>
            <w:vMerge/>
            <w:vAlign w:val="center"/>
          </w:tcPr>
          <w:p w14:paraId="5D06632A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59173798" w14:textId="2E7AAAA3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A</w:t>
            </w:r>
            <w:r w:rsidRPr="004510F8">
              <w:rPr>
                <w:rFonts w:ascii="Microsoft YaHei UI" w:eastAsia="Microsoft YaHei UI" w:hAnsi="Microsoft YaHei UI" w:cs="Arial"/>
              </w:rPr>
              <w:t>DAS</w:t>
            </w:r>
            <w:r w:rsidRPr="004510F8">
              <w:rPr>
                <w:rFonts w:ascii="Microsoft YaHei UI" w:eastAsia="Microsoft YaHei UI" w:hAnsi="Microsoft YaHei UI" w:cs="Arial" w:hint="eastAsia"/>
              </w:rPr>
              <w:t>系统控制模块</w:t>
            </w:r>
          </w:p>
        </w:tc>
        <w:tc>
          <w:tcPr>
            <w:tcW w:w="4961" w:type="dxa"/>
            <w:vAlign w:val="center"/>
          </w:tcPr>
          <w:p w14:paraId="6ABCAD4A" w14:textId="41C8502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控制A</w:t>
            </w:r>
            <w:r w:rsidRPr="004510F8">
              <w:rPr>
                <w:rFonts w:ascii="Microsoft YaHei UI" w:eastAsia="Microsoft YaHei UI" w:hAnsi="Microsoft YaHei UI" w:cs="Arial"/>
              </w:rPr>
              <w:t>DAS</w:t>
            </w:r>
            <w:r w:rsidRPr="004510F8">
              <w:rPr>
                <w:rFonts w:ascii="Microsoft YaHei UI" w:eastAsia="Microsoft YaHei UI" w:hAnsi="Microsoft YaHei UI" w:cs="Arial" w:hint="eastAsia"/>
              </w:rPr>
              <w:t>系统相关功能的设置</w:t>
            </w:r>
          </w:p>
        </w:tc>
      </w:tr>
      <w:tr w:rsidR="00E50C9E" w:rsidRPr="004510F8" w14:paraId="7CE23460" w14:textId="77777777" w:rsidTr="000163F6">
        <w:tc>
          <w:tcPr>
            <w:tcW w:w="846" w:type="dxa"/>
            <w:vMerge/>
            <w:vAlign w:val="center"/>
          </w:tcPr>
          <w:p w14:paraId="37C6D520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61EAF6A7" w14:textId="30AFB7E2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燃油</w:t>
            </w:r>
            <w:proofErr w:type="gramStart"/>
            <w:r w:rsidRPr="004510F8">
              <w:rPr>
                <w:rFonts w:ascii="Microsoft YaHei UI" w:eastAsia="Microsoft YaHei UI" w:hAnsi="Microsoft YaHei UI" w:cs="Arial" w:hint="eastAsia"/>
              </w:rPr>
              <w:t>加注口锁控制</w:t>
            </w:r>
            <w:proofErr w:type="gramEnd"/>
            <w:r w:rsidRPr="004510F8">
              <w:rPr>
                <w:rFonts w:ascii="Microsoft YaHei UI" w:eastAsia="Microsoft YaHei UI" w:hAnsi="Microsoft YaHei UI" w:cs="Arial" w:hint="eastAsia"/>
              </w:rPr>
              <w:t>模块</w:t>
            </w:r>
          </w:p>
        </w:tc>
        <w:tc>
          <w:tcPr>
            <w:tcW w:w="4961" w:type="dxa"/>
            <w:vAlign w:val="center"/>
          </w:tcPr>
          <w:p w14:paraId="0E055032" w14:textId="3CD30A35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控制燃油</w:t>
            </w:r>
            <w:proofErr w:type="gramStart"/>
            <w:r w:rsidRPr="004510F8">
              <w:rPr>
                <w:rFonts w:ascii="Microsoft YaHei UI" w:eastAsia="Microsoft YaHei UI" w:hAnsi="Microsoft YaHei UI" w:cs="Arial" w:hint="eastAsia"/>
              </w:rPr>
              <w:t>加注口锁</w:t>
            </w:r>
            <w:proofErr w:type="gramEnd"/>
            <w:r w:rsidRPr="004510F8">
              <w:rPr>
                <w:rFonts w:ascii="Microsoft YaHei UI" w:eastAsia="Microsoft YaHei UI" w:hAnsi="Microsoft YaHei UI" w:cs="Arial" w:hint="eastAsia"/>
              </w:rPr>
              <w:t>的上锁和解锁</w:t>
            </w:r>
          </w:p>
        </w:tc>
      </w:tr>
      <w:tr w:rsidR="00E50C9E" w:rsidRPr="004510F8" w14:paraId="6E5A2ADF" w14:textId="77777777" w:rsidTr="000163F6">
        <w:tc>
          <w:tcPr>
            <w:tcW w:w="846" w:type="dxa"/>
            <w:vMerge/>
            <w:vAlign w:val="center"/>
          </w:tcPr>
          <w:p w14:paraId="605A0F48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7A091BF0" w14:textId="2CB90C01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整车电源关闭控制模块</w:t>
            </w:r>
          </w:p>
        </w:tc>
        <w:tc>
          <w:tcPr>
            <w:tcW w:w="4961" w:type="dxa"/>
            <w:vAlign w:val="center"/>
          </w:tcPr>
          <w:p w14:paraId="4A81BDC6" w14:textId="35E7F71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控制整车电源关闭按钮</w:t>
            </w:r>
          </w:p>
        </w:tc>
      </w:tr>
      <w:tr w:rsidR="00E50C9E" w:rsidRPr="004510F8" w14:paraId="61587F47" w14:textId="77777777" w:rsidTr="000163F6">
        <w:tc>
          <w:tcPr>
            <w:tcW w:w="846" w:type="dxa"/>
            <w:vMerge/>
            <w:vAlign w:val="center"/>
          </w:tcPr>
          <w:p w14:paraId="203B1788" w14:textId="77777777" w:rsidR="00E50C9E" w:rsidRPr="004510F8" w:rsidRDefault="00E50C9E" w:rsidP="000163F6">
            <w:pPr>
              <w:rPr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16027C3F" w14:textId="416C919E" w:rsidR="00E50C9E" w:rsidRPr="003D0AA9" w:rsidRDefault="00E50C9E" w:rsidP="000163F6">
            <w:pPr>
              <w:rPr>
                <w:rFonts w:ascii="Microsoft YaHei UI" w:eastAsia="Microsoft YaHei UI" w:hAnsi="Microsoft YaHei UI" w:cs="Arial"/>
                <w:strike/>
                <w:rPrChange w:id="1088" w:author="北京车和家" w:date="2018-11-09T16:43:00Z">
                  <w:rPr>
                    <w:rFonts w:ascii="Microsoft YaHei UI" w:eastAsia="Microsoft YaHei UI" w:hAnsi="Microsoft YaHei UI" w:cs="Arial"/>
                  </w:rPr>
                </w:rPrChange>
              </w:rPr>
            </w:pPr>
            <w:r w:rsidRPr="003D0AA9">
              <w:rPr>
                <w:rFonts w:ascii="Microsoft YaHei UI" w:eastAsia="Microsoft YaHei UI" w:hAnsi="Microsoft YaHei UI" w:cs="Arial" w:hint="eastAsia"/>
                <w:strike/>
                <w:rPrChange w:id="1089" w:author="北京车和家" w:date="2018-11-09T16:43:00Z">
                  <w:rPr>
                    <w:rFonts w:ascii="Microsoft YaHei UI" w:eastAsia="Microsoft YaHei UI" w:hAnsi="Microsoft YaHei UI" w:cs="Arial" w:hint="eastAsia"/>
                  </w:rPr>
                </w:rPrChange>
              </w:rPr>
              <w:t>环视手动控制模块</w:t>
            </w:r>
          </w:p>
        </w:tc>
        <w:tc>
          <w:tcPr>
            <w:tcW w:w="4961" w:type="dxa"/>
            <w:vAlign w:val="center"/>
          </w:tcPr>
          <w:p w14:paraId="78654D6E" w14:textId="26EC88AD" w:rsidR="00E50C9E" w:rsidRPr="003D0AA9" w:rsidRDefault="00E50C9E" w:rsidP="000163F6">
            <w:pPr>
              <w:rPr>
                <w:rFonts w:ascii="Microsoft YaHei UI" w:eastAsia="Microsoft YaHei UI" w:hAnsi="Microsoft YaHei UI" w:cs="Arial"/>
                <w:strike/>
                <w:rPrChange w:id="1090" w:author="北京车和家" w:date="2018-11-09T16:43:00Z">
                  <w:rPr>
                    <w:rFonts w:ascii="Microsoft YaHei UI" w:eastAsia="Microsoft YaHei UI" w:hAnsi="Microsoft YaHei UI" w:cs="Arial"/>
                  </w:rPr>
                </w:rPrChange>
              </w:rPr>
            </w:pPr>
            <w:r w:rsidRPr="003D0AA9">
              <w:rPr>
                <w:rFonts w:ascii="Microsoft YaHei UI" w:eastAsia="Microsoft YaHei UI" w:hAnsi="Microsoft YaHei UI" w:cs="Arial" w:hint="eastAsia"/>
                <w:strike/>
                <w:rPrChange w:id="1091" w:author="北京车和家" w:date="2018-11-09T16:43:00Z">
                  <w:rPr>
                    <w:rFonts w:ascii="Microsoft YaHei UI" w:eastAsia="Microsoft YaHei UI" w:hAnsi="Microsoft YaHei UI" w:cs="Arial" w:hint="eastAsia"/>
                  </w:rPr>
                </w:rPrChange>
              </w:rPr>
              <w:t>控制手动环视系统的开启和关闭</w:t>
            </w:r>
          </w:p>
        </w:tc>
      </w:tr>
      <w:tr w:rsidR="00E50C9E" w:rsidRPr="004510F8" w14:paraId="3F728C8B" w14:textId="77777777" w:rsidTr="000163F6">
        <w:trPr>
          <w:ins w:id="1092" w:author="北京车和家" w:date="2018-11-09T16:25:00Z"/>
        </w:trPr>
        <w:tc>
          <w:tcPr>
            <w:tcW w:w="846" w:type="dxa"/>
            <w:vMerge/>
            <w:vAlign w:val="center"/>
          </w:tcPr>
          <w:p w14:paraId="05644B77" w14:textId="77777777" w:rsidR="00E50C9E" w:rsidRPr="004510F8" w:rsidRDefault="00E50C9E" w:rsidP="000163F6">
            <w:pPr>
              <w:rPr>
                <w:ins w:id="1093" w:author="北京车和家" w:date="2018-11-09T16:25:00Z"/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73AFBFD6" w14:textId="4B9E409D" w:rsidR="00E50C9E" w:rsidRPr="004510F8" w:rsidRDefault="00E50C9E" w:rsidP="000163F6">
            <w:pPr>
              <w:rPr>
                <w:ins w:id="1094" w:author="北京车和家" w:date="2018-11-09T16:25:00Z"/>
                <w:rFonts w:ascii="Microsoft YaHei UI" w:eastAsia="Microsoft YaHei UI" w:hAnsi="Microsoft YaHei UI" w:cs="Arial"/>
              </w:rPr>
            </w:pPr>
            <w:ins w:id="1095" w:author="北京车和家" w:date="2018-11-09T16:25:00Z">
              <w:r>
                <w:rPr>
                  <w:rFonts w:ascii="Microsoft YaHei UI" w:eastAsia="Microsoft YaHei UI" w:hAnsi="Microsoft YaHei UI" w:cs="Arial" w:hint="eastAsia"/>
                </w:rPr>
                <w:t>充电设置</w:t>
              </w:r>
            </w:ins>
          </w:p>
        </w:tc>
        <w:tc>
          <w:tcPr>
            <w:tcW w:w="4961" w:type="dxa"/>
            <w:vAlign w:val="center"/>
          </w:tcPr>
          <w:p w14:paraId="385F6A01" w14:textId="7020ABBE" w:rsidR="00E50C9E" w:rsidRPr="004510F8" w:rsidRDefault="00E50C9E" w:rsidP="000163F6">
            <w:pPr>
              <w:rPr>
                <w:ins w:id="1096" w:author="北京车和家" w:date="2018-11-09T16:25:00Z"/>
                <w:rFonts w:ascii="Microsoft YaHei UI" w:eastAsia="Microsoft YaHei UI" w:hAnsi="Microsoft YaHei UI" w:cs="Arial"/>
              </w:rPr>
            </w:pPr>
            <w:ins w:id="1097" w:author="北京车和家" w:date="2018-11-09T16:26:00Z">
              <w:r>
                <w:rPr>
                  <w:rFonts w:ascii="Microsoft YaHei UI" w:eastAsia="Microsoft YaHei UI" w:hAnsi="Microsoft YaHei UI" w:cs="Arial" w:hint="eastAsia"/>
                </w:rPr>
                <w:t>充电设置</w:t>
              </w:r>
            </w:ins>
          </w:p>
        </w:tc>
      </w:tr>
      <w:tr w:rsidR="004D5033" w:rsidRPr="004510F8" w14:paraId="3C556B90" w14:textId="77777777" w:rsidTr="000163F6">
        <w:trPr>
          <w:ins w:id="1098" w:author="北京车和家" w:date="2018-11-09T16:25:00Z"/>
        </w:trPr>
        <w:tc>
          <w:tcPr>
            <w:tcW w:w="846" w:type="dxa"/>
            <w:vMerge/>
            <w:vAlign w:val="center"/>
          </w:tcPr>
          <w:p w14:paraId="55FF94A3" w14:textId="77777777" w:rsidR="004D5033" w:rsidRPr="004510F8" w:rsidRDefault="004D5033" w:rsidP="004D5033">
            <w:pPr>
              <w:rPr>
                <w:ins w:id="1099" w:author="北京车和家" w:date="2018-11-09T16:25:00Z"/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48F61F22" w14:textId="0062233C" w:rsidR="004D5033" w:rsidRDefault="004D5033" w:rsidP="004D5033">
            <w:pPr>
              <w:rPr>
                <w:ins w:id="1100" w:author="北京车和家" w:date="2018-11-09T16:25:00Z"/>
                <w:rFonts w:ascii="Microsoft YaHei UI" w:eastAsia="Microsoft YaHei UI" w:hAnsi="Microsoft YaHei UI" w:cs="Arial"/>
              </w:rPr>
            </w:pPr>
            <w:ins w:id="1101" w:author="北京车和家" w:date="2018-11-09T16:25:00Z">
              <w:r>
                <w:rPr>
                  <w:rFonts w:ascii="Microsoft YaHei UI" w:eastAsia="Microsoft YaHei UI" w:hAnsi="Microsoft YaHei UI" w:cs="Arial" w:hint="eastAsia"/>
                </w:rPr>
                <w:t>车辆设置同步</w:t>
              </w:r>
            </w:ins>
          </w:p>
        </w:tc>
        <w:tc>
          <w:tcPr>
            <w:tcW w:w="4961" w:type="dxa"/>
            <w:vAlign w:val="center"/>
          </w:tcPr>
          <w:p w14:paraId="2515471A" w14:textId="7B1DE409" w:rsidR="004D5033" w:rsidRPr="004510F8" w:rsidRDefault="004D5033" w:rsidP="004D5033">
            <w:pPr>
              <w:rPr>
                <w:ins w:id="1102" w:author="北京车和家" w:date="2018-11-09T16:25:00Z"/>
                <w:rFonts w:ascii="Microsoft YaHei UI" w:eastAsia="Microsoft YaHei UI" w:hAnsi="Microsoft YaHei UI" w:cs="Arial"/>
              </w:rPr>
            </w:pPr>
            <w:ins w:id="1103" w:author="北京车和家" w:date="2018-11-09T16:26:00Z">
              <w:r>
                <w:rPr>
                  <w:rFonts w:ascii="Microsoft YaHei UI" w:eastAsia="Microsoft YaHei UI" w:hAnsi="Microsoft YaHei UI" w:cs="Arial" w:hint="eastAsia"/>
                </w:rPr>
                <w:t>车辆设置同步</w:t>
              </w:r>
            </w:ins>
          </w:p>
        </w:tc>
      </w:tr>
      <w:tr w:rsidR="004D5033" w:rsidRPr="004510F8" w14:paraId="0C8AA123" w14:textId="77777777" w:rsidTr="000163F6">
        <w:trPr>
          <w:ins w:id="1104" w:author="北京车和家" w:date="2018-11-09T16:25:00Z"/>
        </w:trPr>
        <w:tc>
          <w:tcPr>
            <w:tcW w:w="846" w:type="dxa"/>
            <w:vMerge/>
            <w:vAlign w:val="center"/>
          </w:tcPr>
          <w:p w14:paraId="301636E5" w14:textId="77777777" w:rsidR="004D5033" w:rsidRPr="004510F8" w:rsidRDefault="004D5033" w:rsidP="004D5033">
            <w:pPr>
              <w:rPr>
                <w:ins w:id="1105" w:author="北京车和家" w:date="2018-11-09T16:25:00Z"/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5F44BEC3" w14:textId="053D7879" w:rsidR="004D5033" w:rsidRDefault="004D5033" w:rsidP="004D5033">
            <w:pPr>
              <w:rPr>
                <w:ins w:id="1106" w:author="北京车和家" w:date="2018-11-09T16:25:00Z"/>
                <w:rFonts w:ascii="Microsoft YaHei UI" w:eastAsia="Microsoft YaHei UI" w:hAnsi="Microsoft YaHei UI" w:cs="Arial"/>
              </w:rPr>
            </w:pPr>
            <w:ins w:id="1107" w:author="北京车和家" w:date="2018-11-09T16:25:00Z">
              <w:r>
                <w:rPr>
                  <w:rFonts w:ascii="Microsoft YaHei UI" w:eastAsia="Microsoft YaHei UI" w:hAnsi="Microsoft YaHei UI" w:cs="Arial" w:hint="eastAsia"/>
                </w:rPr>
                <w:t>音量控制</w:t>
              </w:r>
            </w:ins>
          </w:p>
        </w:tc>
        <w:tc>
          <w:tcPr>
            <w:tcW w:w="4961" w:type="dxa"/>
            <w:vAlign w:val="center"/>
          </w:tcPr>
          <w:p w14:paraId="6B573B4B" w14:textId="44C2145F" w:rsidR="004D5033" w:rsidRPr="004510F8" w:rsidRDefault="004D5033" w:rsidP="004D5033">
            <w:pPr>
              <w:rPr>
                <w:ins w:id="1108" w:author="北京车和家" w:date="2018-11-09T16:25:00Z"/>
                <w:rFonts w:ascii="Microsoft YaHei UI" w:eastAsia="Microsoft YaHei UI" w:hAnsi="Microsoft YaHei UI" w:cs="Arial"/>
              </w:rPr>
            </w:pPr>
            <w:ins w:id="1109" w:author="北京车和家" w:date="2018-11-09T16:26:00Z">
              <w:r>
                <w:rPr>
                  <w:rFonts w:ascii="Microsoft YaHei UI" w:eastAsia="Microsoft YaHei UI" w:hAnsi="Microsoft YaHei UI" w:cs="Arial" w:hint="eastAsia"/>
                </w:rPr>
                <w:t>音量控制</w:t>
              </w:r>
            </w:ins>
          </w:p>
        </w:tc>
      </w:tr>
      <w:tr w:rsidR="004D5033" w:rsidRPr="004510F8" w14:paraId="2355724D" w14:textId="77777777" w:rsidTr="000163F6">
        <w:trPr>
          <w:ins w:id="1110" w:author="北京车和家" w:date="2018-11-09T16:25:00Z"/>
        </w:trPr>
        <w:tc>
          <w:tcPr>
            <w:tcW w:w="846" w:type="dxa"/>
            <w:vMerge/>
            <w:vAlign w:val="center"/>
          </w:tcPr>
          <w:p w14:paraId="7DD8F1F4" w14:textId="77777777" w:rsidR="004D5033" w:rsidRPr="004510F8" w:rsidRDefault="004D5033" w:rsidP="004D5033">
            <w:pPr>
              <w:rPr>
                <w:ins w:id="1111" w:author="北京车和家" w:date="2018-11-09T16:25:00Z"/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06C72005" w14:textId="19669EE2" w:rsidR="004D5033" w:rsidRDefault="004D5033" w:rsidP="004D5033">
            <w:pPr>
              <w:rPr>
                <w:ins w:id="1112" w:author="北京车和家" w:date="2018-11-09T16:25:00Z"/>
                <w:rFonts w:ascii="Microsoft YaHei UI" w:eastAsia="Microsoft YaHei UI" w:hAnsi="Microsoft YaHei UI" w:cs="Arial"/>
              </w:rPr>
            </w:pPr>
            <w:ins w:id="1113" w:author="北京车和家" w:date="2018-11-09T16:25:00Z">
              <w:r>
                <w:rPr>
                  <w:rFonts w:ascii="Microsoft YaHei UI" w:eastAsia="Microsoft YaHei UI" w:hAnsi="Microsoft YaHei UI" w:cs="Arial" w:hint="eastAsia"/>
                </w:rPr>
                <w:t>埋</w:t>
              </w:r>
              <w:proofErr w:type="gramStart"/>
              <w:r>
                <w:rPr>
                  <w:rFonts w:ascii="Microsoft YaHei UI" w:eastAsia="Microsoft YaHei UI" w:hAnsi="Microsoft YaHei UI" w:cs="Arial" w:hint="eastAsia"/>
                </w:rPr>
                <w:t>点数据</w:t>
              </w:r>
              <w:proofErr w:type="gramEnd"/>
            </w:ins>
          </w:p>
        </w:tc>
        <w:tc>
          <w:tcPr>
            <w:tcW w:w="4961" w:type="dxa"/>
            <w:vAlign w:val="center"/>
          </w:tcPr>
          <w:p w14:paraId="20241564" w14:textId="649457F3" w:rsidR="004D5033" w:rsidRPr="004510F8" w:rsidRDefault="004D5033" w:rsidP="004D5033">
            <w:pPr>
              <w:rPr>
                <w:ins w:id="1114" w:author="北京车和家" w:date="2018-11-09T16:25:00Z"/>
                <w:rFonts w:ascii="Microsoft YaHei UI" w:eastAsia="Microsoft YaHei UI" w:hAnsi="Microsoft YaHei UI" w:cs="Arial"/>
              </w:rPr>
            </w:pPr>
            <w:ins w:id="1115" w:author="北京车和家" w:date="2018-11-09T16:26:00Z">
              <w:r>
                <w:rPr>
                  <w:rFonts w:ascii="Microsoft YaHei UI" w:eastAsia="Microsoft YaHei UI" w:hAnsi="Microsoft YaHei UI" w:cs="Arial" w:hint="eastAsia"/>
                </w:rPr>
                <w:t>埋</w:t>
              </w:r>
              <w:proofErr w:type="gramStart"/>
              <w:r>
                <w:rPr>
                  <w:rFonts w:ascii="Microsoft YaHei UI" w:eastAsia="Microsoft YaHei UI" w:hAnsi="Microsoft YaHei UI" w:cs="Arial" w:hint="eastAsia"/>
                </w:rPr>
                <w:t>点数据</w:t>
              </w:r>
            </w:ins>
            <w:proofErr w:type="gramEnd"/>
          </w:p>
        </w:tc>
      </w:tr>
      <w:tr w:rsidR="004D5033" w:rsidRPr="004510F8" w14:paraId="3F4F63AF" w14:textId="77777777" w:rsidTr="000163F6">
        <w:trPr>
          <w:ins w:id="1116" w:author="北京车和家" w:date="2018-11-09T16:25:00Z"/>
        </w:trPr>
        <w:tc>
          <w:tcPr>
            <w:tcW w:w="846" w:type="dxa"/>
            <w:vMerge/>
            <w:vAlign w:val="center"/>
          </w:tcPr>
          <w:p w14:paraId="74D4A601" w14:textId="77777777" w:rsidR="004D5033" w:rsidRPr="004510F8" w:rsidRDefault="004D5033" w:rsidP="004D5033">
            <w:pPr>
              <w:rPr>
                <w:ins w:id="1117" w:author="北京车和家" w:date="2018-11-09T16:25:00Z"/>
                <w:rFonts w:ascii="Microsoft YaHei UI" w:eastAsia="Microsoft YaHei UI" w:hAnsi="Microsoft YaHei UI" w:cs="Arial"/>
              </w:rPr>
            </w:pPr>
          </w:p>
        </w:tc>
        <w:tc>
          <w:tcPr>
            <w:tcW w:w="2835" w:type="dxa"/>
            <w:vAlign w:val="center"/>
          </w:tcPr>
          <w:p w14:paraId="1CF16F06" w14:textId="10E9F615" w:rsidR="004D5033" w:rsidRDefault="004D5033" w:rsidP="004D5033">
            <w:pPr>
              <w:rPr>
                <w:ins w:id="1118" w:author="北京车和家" w:date="2018-11-09T16:25:00Z"/>
                <w:rFonts w:ascii="Microsoft YaHei UI" w:eastAsia="Microsoft YaHei UI" w:hAnsi="Microsoft YaHei UI" w:cs="Arial"/>
              </w:rPr>
            </w:pPr>
            <w:ins w:id="1119" w:author="北京车和家" w:date="2018-11-09T16:25:00Z">
              <w:r>
                <w:rPr>
                  <w:rFonts w:ascii="Microsoft YaHei UI" w:eastAsia="Microsoft YaHei UI" w:hAnsi="Microsoft YaHei UI" w:cs="Arial" w:hint="eastAsia"/>
                </w:rPr>
                <w:t>路由功能</w:t>
              </w:r>
            </w:ins>
          </w:p>
        </w:tc>
        <w:tc>
          <w:tcPr>
            <w:tcW w:w="4961" w:type="dxa"/>
            <w:vAlign w:val="center"/>
          </w:tcPr>
          <w:p w14:paraId="753CF9FD" w14:textId="29FF0482" w:rsidR="004D5033" w:rsidRPr="004510F8" w:rsidRDefault="004D5033" w:rsidP="004D5033">
            <w:pPr>
              <w:rPr>
                <w:ins w:id="1120" w:author="北京车和家" w:date="2018-11-09T16:25:00Z"/>
                <w:rFonts w:ascii="Microsoft YaHei UI" w:eastAsia="Microsoft YaHei UI" w:hAnsi="Microsoft YaHei UI" w:cs="Arial"/>
              </w:rPr>
            </w:pPr>
            <w:ins w:id="1121" w:author="北京车和家" w:date="2018-11-09T16:26:00Z">
              <w:r>
                <w:rPr>
                  <w:rFonts w:ascii="Microsoft YaHei UI" w:eastAsia="Microsoft YaHei UI" w:hAnsi="Microsoft YaHei UI" w:cs="Arial" w:hint="eastAsia"/>
                </w:rPr>
                <w:t>路由功能</w:t>
              </w:r>
            </w:ins>
          </w:p>
        </w:tc>
      </w:tr>
    </w:tbl>
    <w:p w14:paraId="63E10501" w14:textId="77777777" w:rsidR="000163F6" w:rsidRPr="004510F8" w:rsidRDefault="000163F6" w:rsidP="000163F6">
      <w:pPr>
        <w:ind w:leftChars="213" w:left="426" w:firstLineChars="200" w:firstLine="400"/>
        <w:rPr>
          <w:rFonts w:ascii="Microsoft YaHei UI" w:eastAsia="Microsoft YaHei UI" w:hAnsi="Microsoft YaHei UI" w:cs="Arial"/>
        </w:rPr>
      </w:pPr>
    </w:p>
    <w:p w14:paraId="70F27CF0" w14:textId="58DACEC4" w:rsidR="000163F6" w:rsidRPr="004510F8" w:rsidRDefault="000163F6" w:rsidP="000163F6">
      <w:pPr>
        <w:pStyle w:val="2"/>
        <w:rPr>
          <w:rFonts w:ascii="Microsoft YaHei UI" w:eastAsia="Microsoft YaHei UI" w:hAnsi="Microsoft YaHei UI" w:cs="Arial"/>
        </w:rPr>
      </w:pPr>
      <w:bookmarkStart w:id="1122" w:name="_Toc532203284"/>
      <w:r w:rsidRPr="004510F8">
        <w:rPr>
          <w:rFonts w:ascii="Microsoft YaHei UI" w:eastAsia="Microsoft YaHei UI" w:hAnsi="Microsoft YaHei UI" w:cs="Arial" w:hint="eastAsia"/>
        </w:rPr>
        <w:t>功能描述</w:t>
      </w:r>
      <w:bookmarkEnd w:id="1122"/>
    </w:p>
    <w:p w14:paraId="2D7200B5" w14:textId="0DAC4289" w:rsidR="009077F7" w:rsidRPr="004510F8" w:rsidRDefault="00103407" w:rsidP="009077F7">
      <w:pPr>
        <w:pStyle w:val="3"/>
      </w:pPr>
      <w:bookmarkStart w:id="1123" w:name="_Toc532203285"/>
      <w:r w:rsidRPr="004510F8">
        <w:rPr>
          <w:rFonts w:hint="eastAsia"/>
        </w:rPr>
        <w:t>空调系统控制模块</w:t>
      </w:r>
      <w:bookmarkEnd w:id="1123"/>
    </w:p>
    <w:p w14:paraId="3FA1102F" w14:textId="2481292F" w:rsidR="00B30FE8" w:rsidRPr="004510F8" w:rsidRDefault="00B30FE8" w:rsidP="009F57D2">
      <w:pPr>
        <w:ind w:leftChars="213" w:left="426" w:firstLineChars="200" w:firstLine="400"/>
      </w:pPr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781"/>
        <w:gridCol w:w="4777"/>
        <w:gridCol w:w="1347"/>
      </w:tblGrid>
      <w:tr w:rsidR="000E49BC" w:rsidRPr="004510F8" w14:paraId="6E75ADCC" w14:textId="72FB78E5" w:rsidTr="000E49BC">
        <w:trPr>
          <w:trHeight w:val="291"/>
          <w:tblHeader/>
        </w:trPr>
        <w:tc>
          <w:tcPr>
            <w:tcW w:w="1044" w:type="dxa"/>
            <w:shd w:val="clear" w:color="auto" w:fill="D9D9D9" w:themeFill="background1" w:themeFillShade="D9"/>
            <w:vAlign w:val="center"/>
            <w:hideMark/>
          </w:tcPr>
          <w:p w14:paraId="0A15B862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7E4F45F0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4777" w:type="dxa"/>
            <w:shd w:val="clear" w:color="auto" w:fill="D9D9D9" w:themeFill="background1" w:themeFillShade="D9"/>
            <w:vAlign w:val="center"/>
            <w:hideMark/>
          </w:tcPr>
          <w:p w14:paraId="423B0D2F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3459EF17" w14:textId="3772CFE8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1CE28EBF" w14:textId="79360F9B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33995043" w14:textId="77777777" w:rsidR="000E49BC" w:rsidRPr="004510F8" w:rsidRDefault="000E49BC" w:rsidP="0051760D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1BA8FC93" w14:textId="77777777" w:rsidR="000E49BC" w:rsidRPr="004510F8" w:rsidRDefault="000E49BC" w:rsidP="00103407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内、外循环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3CEE4BE6" w14:textId="77777777" w:rsidR="000E49BC" w:rsidRPr="004510F8" w:rsidRDefault="000E49BC" w:rsidP="00103407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内外循环操作及状态信息反馈</w:t>
            </w:r>
          </w:p>
        </w:tc>
        <w:tc>
          <w:tcPr>
            <w:tcW w:w="1347" w:type="dxa"/>
          </w:tcPr>
          <w:p w14:paraId="2A01ADBD" w14:textId="70B139A2" w:rsidR="000E49BC" w:rsidRPr="004510F8" w:rsidRDefault="000E49BC" w:rsidP="00103407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02B2520B" w14:textId="1D72EC07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3A8B0736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02A06396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前排吹风模式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5E19111C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吹面/吹足吹面/吹足/吹足除霜/除霜，五种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模式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；用户可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随机选择三种风向，CCP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负责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组合和互斥关系</w:t>
            </w:r>
          </w:p>
        </w:tc>
        <w:tc>
          <w:tcPr>
            <w:tcW w:w="1347" w:type="dxa"/>
          </w:tcPr>
          <w:p w14:paraId="5CD57D24" w14:textId="7465FE23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1074B2F1" w14:textId="052EBB8D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0E022593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03682704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前风窗最大除霜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4DAD67D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最大能力开起前风窗除霜</w:t>
            </w:r>
          </w:p>
        </w:tc>
        <w:tc>
          <w:tcPr>
            <w:tcW w:w="1347" w:type="dxa"/>
          </w:tcPr>
          <w:p w14:paraId="6CDDD228" w14:textId="07D37B08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EE89375" w14:textId="14D442BE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68017E3F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1C5527A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后风窗除霜除雾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09DF19AC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后风窗除霜除雾。此功能与后视镜加热联动，公用一个开关</w:t>
            </w:r>
          </w:p>
        </w:tc>
        <w:tc>
          <w:tcPr>
            <w:tcW w:w="1347" w:type="dxa"/>
          </w:tcPr>
          <w:p w14:paraId="2E113064" w14:textId="57238E30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152879AD" w14:textId="647A3D19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4B6DBD47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4C033B76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一键关空调（</w:t>
            </w:r>
            <w:r w:rsidRPr="004510F8">
              <w:rPr>
                <w:rFonts w:ascii="宋体" w:eastAsia="宋体" w:hAnsi="宋体" w:cs="宋体"/>
                <w:szCs w:val="20"/>
              </w:rPr>
              <w:t>OFF）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330D029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关闭整车</w:t>
            </w:r>
            <w:r w:rsidRPr="004510F8">
              <w:rPr>
                <w:rFonts w:ascii="宋体" w:eastAsia="宋体" w:hAnsi="宋体" w:cs="宋体"/>
                <w:szCs w:val="20"/>
              </w:rPr>
              <w:t>空调系统</w:t>
            </w:r>
          </w:p>
        </w:tc>
        <w:tc>
          <w:tcPr>
            <w:tcW w:w="1347" w:type="dxa"/>
          </w:tcPr>
          <w:p w14:paraId="4086E0F1" w14:textId="0A12AEB1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A381900" w14:textId="117056DE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4CD0A522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7B5BE78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AC开关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0FCE58FA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整车AC开启或关闭开关；</w:t>
            </w:r>
          </w:p>
        </w:tc>
        <w:tc>
          <w:tcPr>
            <w:tcW w:w="1347" w:type="dxa"/>
          </w:tcPr>
          <w:p w14:paraId="1DC149E8" w14:textId="09C47B52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341964C6" w14:textId="1B3D1928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55241F51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65D24C40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proofErr w:type="gramStart"/>
            <w:r w:rsidRPr="004510F8">
              <w:rPr>
                <w:rFonts w:ascii="宋体" w:eastAsia="宋体" w:hAnsi="宋体" w:cs="宋体" w:hint="eastAsia"/>
                <w:szCs w:val="20"/>
              </w:rPr>
              <w:t>前排温</w:t>
            </w:r>
            <w:proofErr w:type="gramEnd"/>
            <w:r w:rsidRPr="004510F8">
              <w:rPr>
                <w:rFonts w:ascii="宋体" w:eastAsia="宋体" w:hAnsi="宋体" w:cs="宋体" w:hint="eastAsia"/>
                <w:szCs w:val="20"/>
              </w:rPr>
              <w:t>区_AUTO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4FC42DAF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前排自动空调开启/关闭功能；</w:t>
            </w:r>
          </w:p>
        </w:tc>
        <w:tc>
          <w:tcPr>
            <w:tcW w:w="1347" w:type="dxa"/>
          </w:tcPr>
          <w:p w14:paraId="11FADF23" w14:textId="51BBA30C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1DEA799" w14:textId="604EFFC1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4D3BBD5F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07DCBD4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FL温区_温度调节</w:t>
            </w:r>
          </w:p>
        </w:tc>
        <w:tc>
          <w:tcPr>
            <w:tcW w:w="4777" w:type="dxa"/>
            <w:shd w:val="clear" w:color="auto" w:fill="auto"/>
            <w:noWrap/>
            <w:vAlign w:val="center"/>
            <w:hideMark/>
          </w:tcPr>
          <w:p w14:paraId="3A5534FD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 w:themeColor="text1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温度调节，调节范围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℃~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1℉~84℉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），1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显示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LOW，3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℃(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84℉)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显示High；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347" w:type="dxa"/>
          </w:tcPr>
          <w:p w14:paraId="51B6783D" w14:textId="266AEE49" w:rsidR="000E49BC" w:rsidRPr="004510F8" w:rsidRDefault="000E49BC" w:rsidP="000E49BC">
            <w:pPr>
              <w:rPr>
                <w:rFonts w:ascii="宋体" w:eastAsia="宋体" w:hAnsi="宋体" w:cs="宋体"/>
                <w:color w:val="000000" w:themeColor="text1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757D3B5" w14:textId="602F8FEE" w:rsidTr="000E49BC">
        <w:trPr>
          <w:trHeight w:val="535"/>
        </w:trPr>
        <w:tc>
          <w:tcPr>
            <w:tcW w:w="1044" w:type="dxa"/>
            <w:shd w:val="clear" w:color="auto" w:fill="auto"/>
            <w:noWrap/>
            <w:vAlign w:val="center"/>
          </w:tcPr>
          <w:p w14:paraId="05D082AF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2B322ED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前排风速调节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3F3BE1F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前排风速大小调节，共</w:t>
            </w:r>
            <w:r w:rsidRPr="004510F8">
              <w:rPr>
                <w:rFonts w:ascii="宋体" w:eastAsia="宋体" w:hAnsi="宋体" w:cs="宋体"/>
                <w:szCs w:val="20"/>
              </w:rPr>
              <w:t>7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档位，不包含空调系统关闭功能，最小</w:t>
            </w:r>
            <w:r w:rsidRPr="004510F8">
              <w:rPr>
                <w:rFonts w:ascii="宋体" w:eastAsia="宋体" w:hAnsi="宋体" w:cs="宋体"/>
                <w:szCs w:val="20"/>
              </w:rPr>
              <w:t>档位为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1档。</w:t>
            </w:r>
          </w:p>
        </w:tc>
        <w:tc>
          <w:tcPr>
            <w:tcW w:w="1347" w:type="dxa"/>
          </w:tcPr>
          <w:p w14:paraId="1BB17A26" w14:textId="6F4421B6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9A55873" w14:textId="02A7D1BC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7F61BBF0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6373E9AF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FR温区_温度调节</w:t>
            </w:r>
          </w:p>
        </w:tc>
        <w:tc>
          <w:tcPr>
            <w:tcW w:w="4777" w:type="dxa"/>
            <w:shd w:val="clear" w:color="auto" w:fill="auto"/>
            <w:noWrap/>
            <w:vAlign w:val="center"/>
            <w:hideMark/>
          </w:tcPr>
          <w:p w14:paraId="70D8D66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温度调节，调节范围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℃~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1℉~84℉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），1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及以下显示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LOW，3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℃(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84℉)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显示High；</w:t>
            </w:r>
            <w:r w:rsidRPr="004510F8">
              <w:rPr>
                <w:rFonts w:ascii="宋体" w:eastAsia="宋体" w:hAnsi="宋体" w:cs="宋体"/>
                <w:szCs w:val="20"/>
              </w:rPr>
              <w:t xml:space="preserve"> </w:t>
            </w:r>
          </w:p>
        </w:tc>
        <w:tc>
          <w:tcPr>
            <w:tcW w:w="1347" w:type="dxa"/>
          </w:tcPr>
          <w:p w14:paraId="7B25C92C" w14:textId="23CE2FFD" w:rsidR="000E49BC" w:rsidRPr="004510F8" w:rsidRDefault="000E49BC" w:rsidP="000E49BC">
            <w:pPr>
              <w:rPr>
                <w:rFonts w:ascii="宋体" w:eastAsia="宋体" w:hAnsi="宋体" w:cs="宋体"/>
                <w:color w:val="000000" w:themeColor="text1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3F670ECF" w14:textId="73A39FCF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673F0E83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  <w:hideMark/>
          </w:tcPr>
          <w:p w14:paraId="791CB684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同步功能——</w:t>
            </w:r>
            <w:r w:rsidRPr="004510F8">
              <w:rPr>
                <w:rFonts w:ascii="宋体" w:eastAsia="宋体" w:hAnsi="宋体" w:cs="宋体"/>
                <w:szCs w:val="20"/>
              </w:rPr>
              <w:t>Sync</w:t>
            </w:r>
          </w:p>
        </w:tc>
        <w:tc>
          <w:tcPr>
            <w:tcW w:w="4777" w:type="dxa"/>
            <w:shd w:val="clear" w:color="auto" w:fill="auto"/>
            <w:vAlign w:val="center"/>
            <w:hideMark/>
          </w:tcPr>
          <w:p w14:paraId="5D92DA9D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功能开启</w:t>
            </w:r>
            <w:r w:rsidRPr="004510F8">
              <w:rPr>
                <w:rFonts w:ascii="宋体" w:eastAsia="宋体" w:hAnsi="宋体" w:cs="宋体"/>
                <w:szCs w:val="20"/>
              </w:rPr>
              <w:t>，由</w:t>
            </w:r>
            <w:proofErr w:type="gramStart"/>
            <w:r w:rsidRPr="004510F8">
              <w:rPr>
                <w:rFonts w:ascii="宋体" w:eastAsia="宋体" w:hAnsi="宋体" w:cs="宋体"/>
                <w:szCs w:val="20"/>
              </w:rPr>
              <w:t>主驾控制</w:t>
            </w:r>
            <w:proofErr w:type="gramEnd"/>
            <w:r w:rsidRPr="004510F8">
              <w:rPr>
                <w:rFonts w:ascii="宋体" w:eastAsia="宋体" w:hAnsi="宋体" w:cs="宋体" w:hint="eastAsia"/>
                <w:szCs w:val="20"/>
              </w:rPr>
              <w:t>整车</w:t>
            </w:r>
            <w:r w:rsidRPr="004510F8">
              <w:rPr>
                <w:rFonts w:ascii="宋体" w:eastAsia="宋体" w:hAnsi="宋体" w:cs="宋体"/>
                <w:szCs w:val="20"/>
              </w:rPr>
              <w:t>空调，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同步；</w:t>
            </w:r>
          </w:p>
          <w:p w14:paraId="65D9B231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功能禁止</w:t>
            </w:r>
            <w:r w:rsidRPr="004510F8">
              <w:rPr>
                <w:rFonts w:ascii="宋体" w:eastAsia="宋体" w:hAnsi="宋体" w:cs="宋体"/>
                <w:szCs w:val="20"/>
              </w:rPr>
              <w:t>，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三个</w:t>
            </w:r>
            <w:r w:rsidRPr="004510F8">
              <w:rPr>
                <w:rFonts w:ascii="宋体" w:eastAsia="宋体" w:hAnsi="宋体" w:cs="宋体"/>
                <w:szCs w:val="20"/>
              </w:rPr>
              <w:t>温区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独立</w:t>
            </w:r>
            <w:r w:rsidRPr="004510F8">
              <w:rPr>
                <w:rFonts w:ascii="宋体" w:eastAsia="宋体" w:hAnsi="宋体" w:cs="宋体"/>
                <w:szCs w:val="20"/>
              </w:rPr>
              <w:t>控制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；</w:t>
            </w:r>
          </w:p>
          <w:p w14:paraId="6B95F6FC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如果</w:t>
            </w:r>
            <w:r w:rsidRPr="004510F8">
              <w:rPr>
                <w:rFonts w:ascii="宋体" w:eastAsia="宋体" w:hAnsi="宋体" w:cs="宋体"/>
                <w:szCs w:val="20"/>
              </w:rPr>
              <w:t>后排为关闭状态，后排强制开启；</w:t>
            </w:r>
          </w:p>
          <w:p w14:paraId="7331250B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Sync</w:t>
            </w:r>
            <w:r w:rsidRPr="004510F8">
              <w:rPr>
                <w:rFonts w:ascii="宋体" w:eastAsia="宋体" w:hAnsi="宋体" w:cs="宋体"/>
                <w:szCs w:val="20"/>
              </w:rPr>
              <w:t>状态下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除</w:t>
            </w:r>
            <w:proofErr w:type="gramStart"/>
            <w:r w:rsidRPr="004510F8">
              <w:rPr>
                <w:rFonts w:ascii="宋体" w:eastAsia="宋体" w:hAnsi="宋体" w:cs="宋体"/>
                <w:szCs w:val="20"/>
              </w:rPr>
              <w:t>主驾外</w:t>
            </w:r>
            <w:proofErr w:type="gramEnd"/>
            <w:r w:rsidRPr="004510F8">
              <w:rPr>
                <w:rFonts w:ascii="宋体" w:eastAsia="宋体" w:hAnsi="宋体" w:cs="宋体"/>
                <w:szCs w:val="20"/>
              </w:rPr>
              <w:t>其余两个温区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有任何</w:t>
            </w:r>
            <w:r w:rsidRPr="004510F8">
              <w:rPr>
                <w:rFonts w:ascii="宋体" w:eastAsia="宋体" w:hAnsi="宋体" w:cs="宋体"/>
                <w:szCs w:val="20"/>
              </w:rPr>
              <w:t>操作，退出Sync状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态</w:t>
            </w:r>
          </w:p>
        </w:tc>
        <w:tc>
          <w:tcPr>
            <w:tcW w:w="1347" w:type="dxa"/>
          </w:tcPr>
          <w:p w14:paraId="6736BEA9" w14:textId="3813D3E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2A79AF4" w14:textId="3A3D39FA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6FAFDFC2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4927F708" w14:textId="77777777" w:rsidR="000E49BC" w:rsidRPr="004510F8" w:rsidRDefault="000E49BC" w:rsidP="000E49BC">
            <w:pPr>
              <w:rPr>
                <w:rFonts w:ascii="宋体" w:eastAsia="宋体" w:hAnsi="宋体" w:cs="宋体"/>
                <w:strike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后排_AUTO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D3CDAEE" w14:textId="77777777" w:rsidR="000E49BC" w:rsidRPr="004510F8" w:rsidRDefault="000E49BC" w:rsidP="000E49BC">
            <w:pPr>
              <w:rPr>
                <w:rFonts w:ascii="宋体" w:eastAsia="宋体" w:hAnsi="宋体" w:cs="宋体"/>
                <w:strike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后排自动空调开启/关闭功能</w:t>
            </w:r>
          </w:p>
        </w:tc>
        <w:tc>
          <w:tcPr>
            <w:tcW w:w="1347" w:type="dxa"/>
          </w:tcPr>
          <w:p w14:paraId="59E60AD4" w14:textId="6BB51A55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3A660CE1" w14:textId="693A4D24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32F048D9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47278E3D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后排吹风模式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5388991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吹面/吹足吹面/吹足，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CCP只发送模式请求。</w:t>
            </w:r>
          </w:p>
        </w:tc>
        <w:tc>
          <w:tcPr>
            <w:tcW w:w="1347" w:type="dxa"/>
          </w:tcPr>
          <w:p w14:paraId="7CAE4E05" w14:textId="1DC031C8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52A6BEA4" w14:textId="45F3FDE4" w:rsidTr="000E49BC">
        <w:trPr>
          <w:trHeight w:val="447"/>
        </w:trPr>
        <w:tc>
          <w:tcPr>
            <w:tcW w:w="1044" w:type="dxa"/>
            <w:shd w:val="clear" w:color="auto" w:fill="auto"/>
            <w:vAlign w:val="center"/>
          </w:tcPr>
          <w:p w14:paraId="7808E170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07BD6D64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后排OFF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091A57CB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szCs w:val="20"/>
              </w:rPr>
              <w:t>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后</w:t>
            </w:r>
            <w:r w:rsidRPr="004510F8">
              <w:rPr>
                <w:rFonts w:ascii="宋体" w:eastAsia="宋体" w:hAnsi="宋体" w:cs="宋体"/>
                <w:szCs w:val="20"/>
              </w:rPr>
              <w:t>排空调系统</w:t>
            </w:r>
          </w:p>
        </w:tc>
        <w:tc>
          <w:tcPr>
            <w:tcW w:w="1347" w:type="dxa"/>
          </w:tcPr>
          <w:p w14:paraId="3C5FF935" w14:textId="714285B8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210E900" w14:textId="48E836E0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61EC86BF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49FA402D" w14:textId="77777777" w:rsidR="000E49BC" w:rsidRPr="004510F8" w:rsidRDefault="000E49BC" w:rsidP="000E49BC">
            <w:pPr>
              <w:rPr>
                <w:rFonts w:ascii="宋体" w:eastAsia="宋体" w:hAnsi="宋体" w:cs="宋体"/>
                <w:strike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后排温度控制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207CE2AE" w14:textId="77777777" w:rsidR="000E49BC" w:rsidRPr="004510F8" w:rsidRDefault="000E49BC" w:rsidP="000E49BC">
            <w:pPr>
              <w:rPr>
                <w:rFonts w:ascii="宋体" w:eastAsia="宋体" w:hAnsi="宋体" w:cs="宋体"/>
                <w:strike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温度调节，调节范围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℃~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1℉~84℉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），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℃（6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1℉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）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显示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LOW，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℃(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84℉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显示High。</w:t>
            </w:r>
          </w:p>
        </w:tc>
        <w:tc>
          <w:tcPr>
            <w:tcW w:w="1347" w:type="dxa"/>
          </w:tcPr>
          <w:p w14:paraId="0F8E1A4D" w14:textId="2010C94D" w:rsidR="000E49BC" w:rsidRPr="004510F8" w:rsidRDefault="000E49BC" w:rsidP="000E49BC">
            <w:pPr>
              <w:rPr>
                <w:rFonts w:ascii="宋体" w:eastAsia="宋体" w:hAnsi="宋体" w:cs="宋体"/>
                <w:color w:val="000000" w:themeColor="text1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6865A3C" w14:textId="5993B72A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0DC7A342" w14:textId="77777777" w:rsidR="000E49BC" w:rsidRPr="004510F8" w:rsidRDefault="000E49BC" w:rsidP="000E49BC">
            <w:pPr>
              <w:pStyle w:val="af5"/>
              <w:numPr>
                <w:ilvl w:val="0"/>
                <w:numId w:val="8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3ECED100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后排风速控制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F34C56B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后排风速大小</w:t>
            </w:r>
            <w:proofErr w:type="gramStart"/>
            <w:r w:rsidRPr="004510F8">
              <w:rPr>
                <w:rFonts w:ascii="宋体" w:eastAsia="宋体" w:hAnsi="宋体" w:cs="宋体" w:hint="eastAsia"/>
                <w:szCs w:val="20"/>
              </w:rPr>
              <w:t>调节共</w:t>
            </w:r>
            <w:proofErr w:type="gramEnd"/>
            <w:r w:rsidRPr="004510F8">
              <w:rPr>
                <w:rFonts w:ascii="宋体" w:eastAsia="宋体" w:hAnsi="宋体" w:cs="宋体"/>
                <w:szCs w:val="20"/>
              </w:rPr>
              <w:t>7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档位，不包含空调系统关闭功能，最小</w:t>
            </w:r>
            <w:r w:rsidRPr="004510F8">
              <w:rPr>
                <w:rFonts w:ascii="宋体" w:eastAsia="宋体" w:hAnsi="宋体" w:cs="宋体"/>
                <w:szCs w:val="20"/>
              </w:rPr>
              <w:t>档位为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1档。</w:t>
            </w:r>
          </w:p>
        </w:tc>
        <w:tc>
          <w:tcPr>
            <w:tcW w:w="1347" w:type="dxa"/>
          </w:tcPr>
          <w:p w14:paraId="12E6B322" w14:textId="3F07405A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7EA31084" w14:textId="0F3184EE" w:rsidR="0068689B" w:rsidRPr="004510F8" w:rsidRDefault="00103407" w:rsidP="0068689B">
      <w:pPr>
        <w:pStyle w:val="3"/>
      </w:pPr>
      <w:bookmarkStart w:id="1124" w:name="_Toc532203286"/>
      <w:r w:rsidRPr="004510F8">
        <w:rPr>
          <w:rFonts w:hint="eastAsia"/>
        </w:rPr>
        <w:t>座椅系统控制模块</w:t>
      </w:r>
      <w:bookmarkEnd w:id="1124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331"/>
        <w:gridCol w:w="5191"/>
        <w:gridCol w:w="1383"/>
      </w:tblGrid>
      <w:tr w:rsidR="000E49BC" w:rsidRPr="004510F8" w14:paraId="2CE0B49F" w14:textId="7DDB9C16" w:rsidTr="000E49BC">
        <w:trPr>
          <w:trHeight w:val="291"/>
        </w:trPr>
        <w:tc>
          <w:tcPr>
            <w:tcW w:w="1044" w:type="dxa"/>
            <w:shd w:val="clear" w:color="auto" w:fill="D9D9D9" w:themeFill="background1" w:themeFillShade="D9"/>
            <w:vAlign w:val="center"/>
            <w:hideMark/>
          </w:tcPr>
          <w:p w14:paraId="24C234E2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  <w:hideMark/>
          </w:tcPr>
          <w:p w14:paraId="49738C81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191" w:type="dxa"/>
            <w:shd w:val="clear" w:color="auto" w:fill="D9D9D9" w:themeFill="background1" w:themeFillShade="D9"/>
            <w:vAlign w:val="center"/>
            <w:hideMark/>
          </w:tcPr>
          <w:p w14:paraId="70E218DC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6CFFF126" w14:textId="214348CE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4F9FC32A" w14:textId="31D33412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437E059D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54AA274F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FL座椅通风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1EB2E249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0E81545C" w14:textId="58E96475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57EA1157" w14:textId="128DFB48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3F0F0863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3EC1878B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FL座椅加热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2179C793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6BEDB2EC" w14:textId="0CBFCABA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98159D8" w14:textId="18F609AA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49A8269F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52DE90CE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FR座椅通风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3F661005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31DD7109" w14:textId="34D0FC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06ECBD01" w14:textId="17463B8A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02609EFF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4FC042D9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FR座椅加热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1DD1711A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7C66EBBB" w14:textId="5072323A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B4CD605" w14:textId="136E5388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431B7893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0FED7580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二排左加热开关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23C157AA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0A873FC8" w14:textId="47FDC279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07AEB795" w14:textId="01A6980D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5DBB5FAC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14:paraId="78522BDD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二排右加热开关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14:paraId="0369AA16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三挡调节</w:t>
            </w:r>
          </w:p>
        </w:tc>
        <w:tc>
          <w:tcPr>
            <w:tcW w:w="1383" w:type="dxa"/>
            <w:vAlign w:val="center"/>
          </w:tcPr>
          <w:p w14:paraId="6F23EDA2" w14:textId="6D1A68E8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5E87CF5" w14:textId="5060418F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54C57B56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7197287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座椅记忆功能</w:t>
            </w:r>
          </w:p>
        </w:tc>
        <w:tc>
          <w:tcPr>
            <w:tcW w:w="5191" w:type="dxa"/>
            <w:shd w:val="clear" w:color="auto" w:fill="auto"/>
            <w:vAlign w:val="center"/>
          </w:tcPr>
          <w:p w14:paraId="664B682D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座椅记忆位置的保存与放弃保存</w:t>
            </w:r>
          </w:p>
        </w:tc>
        <w:tc>
          <w:tcPr>
            <w:tcW w:w="1383" w:type="dxa"/>
            <w:vAlign w:val="center"/>
          </w:tcPr>
          <w:p w14:paraId="17BFEAEF" w14:textId="29377B0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D90E73B" w14:textId="38A4A073" w:rsidTr="000E49BC">
        <w:trPr>
          <w:trHeight w:val="267"/>
        </w:trPr>
        <w:tc>
          <w:tcPr>
            <w:tcW w:w="1044" w:type="dxa"/>
            <w:shd w:val="clear" w:color="auto" w:fill="auto"/>
            <w:noWrap/>
            <w:vAlign w:val="center"/>
          </w:tcPr>
          <w:p w14:paraId="730EB172" w14:textId="77777777" w:rsidR="000E49BC" w:rsidRPr="004510F8" w:rsidRDefault="000E49BC" w:rsidP="000E49BC">
            <w:pPr>
              <w:pStyle w:val="af5"/>
              <w:numPr>
                <w:ilvl w:val="0"/>
                <w:numId w:val="9"/>
              </w:numPr>
              <w:ind w:firstLineChars="0"/>
              <w:jc w:val="center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5BA58BB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迎宾座椅配置项</w:t>
            </w:r>
          </w:p>
        </w:tc>
        <w:tc>
          <w:tcPr>
            <w:tcW w:w="5191" w:type="dxa"/>
            <w:shd w:val="clear" w:color="auto" w:fill="auto"/>
            <w:vAlign w:val="center"/>
          </w:tcPr>
          <w:p w14:paraId="28EAAA3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proofErr w:type="gramStart"/>
            <w:r w:rsidRPr="004510F8">
              <w:rPr>
                <w:rFonts w:ascii="宋体" w:eastAsia="宋体" w:hAnsi="宋体" w:cs="宋体" w:hint="eastAsia"/>
                <w:szCs w:val="20"/>
              </w:rPr>
              <w:t>配置主驾</w:t>
            </w:r>
            <w:r w:rsidRPr="004510F8">
              <w:rPr>
                <w:rFonts w:ascii="宋体" w:eastAsia="宋体" w:hAnsi="宋体" w:cs="宋体"/>
                <w:szCs w:val="20"/>
              </w:rPr>
              <w:t>座椅</w:t>
            </w:r>
            <w:proofErr w:type="gramEnd"/>
            <w:r w:rsidRPr="004510F8">
              <w:rPr>
                <w:rFonts w:ascii="宋体" w:eastAsia="宋体" w:hAnsi="宋体" w:cs="宋体"/>
                <w:szCs w:val="20"/>
              </w:rPr>
              <w:t>的迎宾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功能</w:t>
            </w:r>
          </w:p>
        </w:tc>
        <w:tc>
          <w:tcPr>
            <w:tcW w:w="1383" w:type="dxa"/>
            <w:vAlign w:val="center"/>
          </w:tcPr>
          <w:p w14:paraId="1EAC3C83" w14:textId="50778100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3CB49A6A" w14:textId="77777777" w:rsidR="007C0C40" w:rsidRPr="004510F8" w:rsidRDefault="007C0C40">
      <w:pPr>
        <w:rPr>
          <w:b/>
          <w:sz w:val="22"/>
        </w:rPr>
      </w:pPr>
      <w:r w:rsidRPr="004510F8">
        <w:br w:type="page"/>
      </w:r>
    </w:p>
    <w:p w14:paraId="4D43194C" w14:textId="00DA3C6D" w:rsidR="005C4715" w:rsidRPr="004510F8" w:rsidRDefault="00103407" w:rsidP="00D47976">
      <w:pPr>
        <w:pStyle w:val="3"/>
      </w:pPr>
      <w:bookmarkStart w:id="1125" w:name="_Toc532203287"/>
      <w:r w:rsidRPr="004510F8">
        <w:rPr>
          <w:rFonts w:hint="eastAsia"/>
        </w:rPr>
        <w:lastRenderedPageBreak/>
        <w:t>灯光系统控制模块</w:t>
      </w:r>
      <w:bookmarkEnd w:id="1125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781"/>
        <w:gridCol w:w="4882"/>
        <w:gridCol w:w="1242"/>
      </w:tblGrid>
      <w:tr w:rsidR="000E49BC" w:rsidRPr="004510F8" w14:paraId="00493ACD" w14:textId="2BBA308F" w:rsidTr="000E49BC">
        <w:trPr>
          <w:trHeight w:val="291"/>
          <w:tblHeader/>
        </w:trPr>
        <w:tc>
          <w:tcPr>
            <w:tcW w:w="1044" w:type="dxa"/>
            <w:shd w:val="clear" w:color="auto" w:fill="D9D9D9" w:themeFill="background1" w:themeFillShade="D9"/>
            <w:vAlign w:val="center"/>
            <w:hideMark/>
          </w:tcPr>
          <w:p w14:paraId="33F12416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45023124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4882" w:type="dxa"/>
            <w:shd w:val="clear" w:color="auto" w:fill="D9D9D9" w:themeFill="background1" w:themeFillShade="D9"/>
            <w:vAlign w:val="center"/>
            <w:hideMark/>
          </w:tcPr>
          <w:p w14:paraId="0024010F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0E5A01D" w14:textId="49E6BA23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5D018F88" w14:textId="243C3AEC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  <w:hideMark/>
          </w:tcPr>
          <w:p w14:paraId="14616D3E" w14:textId="277A9D77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78A8B029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OFF 档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7A7B087D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关闭位置灯</w:t>
            </w:r>
            <w:r w:rsidRPr="004510F8">
              <w:rPr>
                <w:rFonts w:ascii="宋体" w:eastAsia="宋体" w:hAnsi="宋体" w:cs="宋体"/>
                <w:szCs w:val="20"/>
              </w:rPr>
              <w:t>、近光灯、前雾灯、后雾灯、远光灯</w:t>
            </w:r>
          </w:p>
        </w:tc>
        <w:tc>
          <w:tcPr>
            <w:tcW w:w="1242" w:type="dxa"/>
          </w:tcPr>
          <w:p w14:paraId="35AD4707" w14:textId="088C1C33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489E630" w14:textId="538AA278" w:rsidTr="000E49BC">
        <w:trPr>
          <w:trHeight w:val="70"/>
        </w:trPr>
        <w:tc>
          <w:tcPr>
            <w:tcW w:w="1044" w:type="dxa"/>
            <w:shd w:val="clear" w:color="auto" w:fill="auto"/>
            <w:hideMark/>
          </w:tcPr>
          <w:p w14:paraId="1FEC3272" w14:textId="36DBEBDB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4357F151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AUTO档位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1FD1893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操作功能，重新上电后默认发送Auto档位</w:t>
            </w:r>
          </w:p>
        </w:tc>
        <w:tc>
          <w:tcPr>
            <w:tcW w:w="1242" w:type="dxa"/>
          </w:tcPr>
          <w:p w14:paraId="0887C803" w14:textId="3C22B8B5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C88FD01" w14:textId="5C10DC93" w:rsidTr="000E49BC">
        <w:trPr>
          <w:trHeight w:val="70"/>
        </w:trPr>
        <w:tc>
          <w:tcPr>
            <w:tcW w:w="1044" w:type="dxa"/>
            <w:shd w:val="clear" w:color="auto" w:fill="auto"/>
            <w:noWrap/>
            <w:hideMark/>
          </w:tcPr>
          <w:p w14:paraId="795085CB" w14:textId="03B03793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2129AC17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位置灯档位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56BBC53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打开</w:t>
            </w:r>
            <w:r w:rsidRPr="004510F8">
              <w:rPr>
                <w:rFonts w:ascii="宋体" w:eastAsia="宋体" w:hAnsi="宋体" w:cs="宋体"/>
                <w:szCs w:val="20"/>
              </w:rPr>
              <w:t>、关闭位置灯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功能，</w:t>
            </w:r>
            <w:r w:rsidRPr="004510F8">
              <w:rPr>
                <w:rFonts w:ascii="宋体" w:eastAsia="宋体" w:hAnsi="宋体" w:cs="宋体"/>
                <w:szCs w:val="20"/>
              </w:rPr>
              <w:t>默认关闭</w:t>
            </w:r>
          </w:p>
        </w:tc>
        <w:tc>
          <w:tcPr>
            <w:tcW w:w="1242" w:type="dxa"/>
          </w:tcPr>
          <w:p w14:paraId="0DEAEA2B" w14:textId="0899E751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280F8ED" w14:textId="08262347" w:rsidTr="000E49BC">
        <w:trPr>
          <w:trHeight w:val="70"/>
        </w:trPr>
        <w:tc>
          <w:tcPr>
            <w:tcW w:w="1044" w:type="dxa"/>
            <w:shd w:val="clear" w:color="auto" w:fill="auto"/>
            <w:hideMark/>
          </w:tcPr>
          <w:p w14:paraId="2E5F1A82" w14:textId="5B14EB0B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1188AC8B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近光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435016A1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打开</w:t>
            </w:r>
            <w:r w:rsidRPr="004510F8">
              <w:rPr>
                <w:rFonts w:ascii="宋体" w:eastAsia="宋体" w:hAnsi="宋体" w:cs="宋体"/>
                <w:szCs w:val="20"/>
              </w:rPr>
              <w:t>、关闭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近光</w:t>
            </w:r>
            <w:r w:rsidRPr="004510F8">
              <w:rPr>
                <w:rFonts w:ascii="宋体" w:eastAsia="宋体" w:hAnsi="宋体" w:cs="宋体"/>
                <w:szCs w:val="20"/>
              </w:rPr>
              <w:t>灯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功能，</w:t>
            </w:r>
            <w:r w:rsidRPr="004510F8">
              <w:rPr>
                <w:rFonts w:ascii="宋体" w:eastAsia="宋体" w:hAnsi="宋体" w:cs="宋体"/>
                <w:szCs w:val="20"/>
              </w:rPr>
              <w:t>默认关闭</w:t>
            </w:r>
          </w:p>
        </w:tc>
        <w:tc>
          <w:tcPr>
            <w:tcW w:w="1242" w:type="dxa"/>
          </w:tcPr>
          <w:p w14:paraId="3A24225A" w14:textId="271B12CC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259C6603" w14:textId="17469C15" w:rsidTr="000E49BC">
        <w:trPr>
          <w:trHeight w:val="70"/>
        </w:trPr>
        <w:tc>
          <w:tcPr>
            <w:tcW w:w="1044" w:type="dxa"/>
            <w:shd w:val="clear" w:color="auto" w:fill="auto"/>
            <w:hideMark/>
          </w:tcPr>
          <w:p w14:paraId="58DA7F27" w14:textId="67BDC300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514CDA1A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氛围灯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0C57F69C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打开</w:t>
            </w:r>
            <w:r w:rsidRPr="004510F8">
              <w:rPr>
                <w:rFonts w:ascii="宋体" w:eastAsia="宋体" w:hAnsi="宋体" w:cs="宋体"/>
                <w:szCs w:val="20"/>
              </w:rPr>
              <w:t>、关闭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氛围</w:t>
            </w:r>
            <w:r w:rsidRPr="004510F8">
              <w:rPr>
                <w:rFonts w:ascii="宋体" w:eastAsia="宋体" w:hAnsi="宋体" w:cs="宋体"/>
                <w:szCs w:val="20"/>
              </w:rPr>
              <w:t>灯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功能，</w:t>
            </w:r>
            <w:r w:rsidRPr="004510F8">
              <w:rPr>
                <w:rFonts w:ascii="宋体" w:eastAsia="宋体" w:hAnsi="宋体" w:cs="宋体"/>
                <w:szCs w:val="20"/>
              </w:rPr>
              <w:t>默认关闭</w:t>
            </w:r>
          </w:p>
        </w:tc>
        <w:tc>
          <w:tcPr>
            <w:tcW w:w="1242" w:type="dxa"/>
          </w:tcPr>
          <w:p w14:paraId="0ADE8CC0" w14:textId="54ACDDF8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CF55FE3" w14:textId="16CA614B" w:rsidTr="000E49BC">
        <w:trPr>
          <w:trHeight w:val="70"/>
        </w:trPr>
        <w:tc>
          <w:tcPr>
            <w:tcW w:w="1044" w:type="dxa"/>
            <w:shd w:val="clear" w:color="auto" w:fill="auto"/>
            <w:noWrap/>
            <w:hideMark/>
          </w:tcPr>
          <w:p w14:paraId="7C02426D" w14:textId="107AFC74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7DBB386B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后雾灯</w:t>
            </w:r>
          </w:p>
        </w:tc>
        <w:tc>
          <w:tcPr>
            <w:tcW w:w="4882" w:type="dxa"/>
            <w:shd w:val="clear" w:color="auto" w:fill="auto"/>
            <w:vAlign w:val="center"/>
            <w:hideMark/>
          </w:tcPr>
          <w:p w14:paraId="12706592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打开</w:t>
            </w:r>
            <w:r w:rsidRPr="004510F8">
              <w:rPr>
                <w:rFonts w:ascii="宋体" w:eastAsia="宋体" w:hAnsi="宋体" w:cs="宋体"/>
                <w:szCs w:val="20"/>
              </w:rPr>
              <w:t>、关闭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后雾</w:t>
            </w:r>
            <w:r w:rsidRPr="004510F8">
              <w:rPr>
                <w:rFonts w:ascii="宋体" w:eastAsia="宋体" w:hAnsi="宋体" w:cs="宋体"/>
                <w:szCs w:val="20"/>
              </w:rPr>
              <w:t>灯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功能，</w:t>
            </w:r>
            <w:r w:rsidRPr="004510F8">
              <w:rPr>
                <w:rFonts w:ascii="宋体" w:eastAsia="宋体" w:hAnsi="宋体" w:cs="宋体"/>
                <w:szCs w:val="20"/>
              </w:rPr>
              <w:t>默认关闭</w:t>
            </w:r>
          </w:p>
        </w:tc>
        <w:tc>
          <w:tcPr>
            <w:tcW w:w="1242" w:type="dxa"/>
          </w:tcPr>
          <w:p w14:paraId="6D032EEB" w14:textId="06CC6656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1FC20101" w14:textId="2E2BE1D0" w:rsidTr="000E49BC">
        <w:trPr>
          <w:trHeight w:val="70"/>
        </w:trPr>
        <w:tc>
          <w:tcPr>
            <w:tcW w:w="1044" w:type="dxa"/>
            <w:shd w:val="clear" w:color="auto" w:fill="auto"/>
            <w:noWrap/>
          </w:tcPr>
          <w:p w14:paraId="6C6C7D1A" w14:textId="77777777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19082F2E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自动远光</w:t>
            </w:r>
          </w:p>
        </w:tc>
        <w:tc>
          <w:tcPr>
            <w:tcW w:w="4882" w:type="dxa"/>
            <w:shd w:val="clear" w:color="auto" w:fill="auto"/>
            <w:vAlign w:val="center"/>
          </w:tcPr>
          <w:p w14:paraId="6A06BE5E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操作功能</w:t>
            </w:r>
          </w:p>
        </w:tc>
        <w:tc>
          <w:tcPr>
            <w:tcW w:w="1242" w:type="dxa"/>
          </w:tcPr>
          <w:p w14:paraId="6482A687" w14:textId="6A7EB2A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5C22987D" w14:textId="033B6B34" w:rsidTr="000E49BC">
        <w:trPr>
          <w:trHeight w:val="261"/>
        </w:trPr>
        <w:tc>
          <w:tcPr>
            <w:tcW w:w="1044" w:type="dxa"/>
            <w:shd w:val="clear" w:color="auto" w:fill="auto"/>
            <w:hideMark/>
          </w:tcPr>
          <w:p w14:paraId="70AD4992" w14:textId="51AE0EA1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42EC4772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大灯高度调节开关</w:t>
            </w:r>
          </w:p>
        </w:tc>
        <w:tc>
          <w:tcPr>
            <w:tcW w:w="4882" w:type="dxa"/>
            <w:shd w:val="clear" w:color="auto" w:fill="auto"/>
            <w:vAlign w:val="center"/>
          </w:tcPr>
          <w:p w14:paraId="7D7DBF5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调节近光灯的高度，三挡：高、中、低</w:t>
            </w:r>
          </w:p>
        </w:tc>
        <w:tc>
          <w:tcPr>
            <w:tcW w:w="1242" w:type="dxa"/>
          </w:tcPr>
          <w:p w14:paraId="198C5B6C" w14:textId="1998A0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:rsidDel="00970A8F" w14:paraId="3A79854D" w14:textId="4C69F2D1" w:rsidTr="000E49BC">
        <w:trPr>
          <w:trHeight w:val="70"/>
          <w:del w:id="1126" w:author="北京车和家" w:date="2018-10-18T10:57:00Z"/>
        </w:trPr>
        <w:tc>
          <w:tcPr>
            <w:tcW w:w="1044" w:type="dxa"/>
            <w:shd w:val="clear" w:color="auto" w:fill="auto"/>
          </w:tcPr>
          <w:p w14:paraId="3640E7A0" w14:textId="1DEF0F20" w:rsidR="000E49BC" w:rsidRPr="003F1239" w:rsidDel="00970A8F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del w:id="1127" w:author="北京车和家" w:date="2018-10-18T10:57:00Z"/>
                <w:rFonts w:ascii="Calibri" w:eastAsia="宋体" w:hAnsi="Calibri" w:cs="宋体"/>
                <w:strike/>
                <w:color w:val="000000"/>
                <w:sz w:val="6"/>
                <w:rPrChange w:id="1128" w:author="马玉成" w:date="2018-09-20T13:43:00Z">
                  <w:rPr>
                    <w:del w:id="1129" w:author="北京车和家" w:date="2018-10-18T10:57:00Z"/>
                    <w:rFonts w:ascii="Calibri" w:eastAsia="宋体" w:hAnsi="Calibri" w:cs="宋体"/>
                    <w:color w:val="000000"/>
                    <w:sz w:val="6"/>
                  </w:rPr>
                </w:rPrChange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7302B465" w14:textId="4D3D6341" w:rsidR="000E49BC" w:rsidRPr="003F1239" w:rsidDel="00970A8F" w:rsidRDefault="000E49BC" w:rsidP="000E49BC">
            <w:pPr>
              <w:rPr>
                <w:del w:id="1130" w:author="北京车和家" w:date="2018-10-18T10:57:00Z"/>
                <w:rFonts w:ascii="宋体" w:eastAsia="宋体" w:hAnsi="宋体" w:cs="宋体"/>
                <w:strike/>
                <w:color w:val="000000"/>
                <w:szCs w:val="20"/>
                <w:rPrChange w:id="1131" w:author="马玉成" w:date="2018-09-20T13:43:00Z">
                  <w:rPr>
                    <w:del w:id="1132" w:author="北京车和家" w:date="2018-10-18T10:57:00Z"/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del w:id="1133" w:author="北京车和家" w:date="2018-10-18T10:57:00Z">
              <w:r w:rsidRPr="003F1239" w:rsidDel="00970A8F">
                <w:rPr>
                  <w:rFonts w:ascii="宋体" w:eastAsia="宋体" w:hAnsi="宋体" w:cs="宋体"/>
                  <w:strike/>
                  <w:color w:val="000000"/>
                  <w:szCs w:val="20"/>
                  <w:rPrChange w:id="1134" w:author="马玉成" w:date="2018-09-20T13:43:00Z">
                    <w:rPr>
                      <w:rFonts w:ascii="宋体" w:eastAsia="宋体" w:hAnsi="宋体" w:cs="宋体"/>
                      <w:color w:val="000000"/>
                      <w:szCs w:val="20"/>
                    </w:rPr>
                  </w:rPrChange>
                </w:rPr>
                <w:delText xml:space="preserve">FollowME Home </w:delText>
              </w:r>
              <w:r w:rsidRPr="003F1239" w:rsidDel="00970A8F">
                <w:rPr>
                  <w:rFonts w:ascii="宋体" w:eastAsia="宋体" w:hAnsi="宋体" w:cs="宋体" w:hint="eastAsia"/>
                  <w:strike/>
                  <w:color w:val="000000"/>
                  <w:szCs w:val="20"/>
                  <w:rPrChange w:id="1135" w:author="马玉成" w:date="2018-09-20T13:43:00Z">
                    <w:rPr>
                      <w:rFonts w:ascii="宋体" w:eastAsia="宋体" w:hAnsi="宋体" w:cs="宋体" w:hint="eastAsia"/>
                      <w:color w:val="000000"/>
                      <w:szCs w:val="20"/>
                    </w:rPr>
                  </w:rPrChange>
                </w:rPr>
                <w:delText>功能时间设置</w:delText>
              </w:r>
            </w:del>
          </w:p>
        </w:tc>
        <w:tc>
          <w:tcPr>
            <w:tcW w:w="4882" w:type="dxa"/>
            <w:shd w:val="clear" w:color="auto" w:fill="auto"/>
            <w:vAlign w:val="center"/>
          </w:tcPr>
          <w:p w14:paraId="49CF8DA3" w14:textId="6D040363" w:rsidR="000E49BC" w:rsidRPr="003F1239" w:rsidDel="00970A8F" w:rsidRDefault="000E49BC" w:rsidP="000E49BC">
            <w:pPr>
              <w:rPr>
                <w:del w:id="1136" w:author="北京车和家" w:date="2018-10-18T10:57:00Z"/>
                <w:rFonts w:ascii="宋体" w:eastAsia="宋体" w:hAnsi="宋体" w:cs="宋体"/>
                <w:strike/>
                <w:color w:val="000000"/>
                <w:szCs w:val="20"/>
                <w:rPrChange w:id="1137" w:author="马玉成" w:date="2018-09-20T13:43:00Z">
                  <w:rPr>
                    <w:del w:id="1138" w:author="北京车和家" w:date="2018-10-18T10:57:00Z"/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del w:id="1139" w:author="北京车和家" w:date="2018-10-18T10:57:00Z">
              <w:r w:rsidRPr="003F1239" w:rsidDel="00970A8F">
                <w:rPr>
                  <w:rFonts w:ascii="宋体" w:eastAsia="宋体" w:hAnsi="宋体" w:cs="宋体" w:hint="eastAsia"/>
                  <w:strike/>
                  <w:color w:val="000000"/>
                  <w:szCs w:val="20"/>
                  <w:rPrChange w:id="1140" w:author="马玉成" w:date="2018-09-20T13:43:00Z">
                    <w:rPr>
                      <w:rFonts w:ascii="宋体" w:eastAsia="宋体" w:hAnsi="宋体" w:cs="宋体" w:hint="eastAsia"/>
                      <w:color w:val="000000"/>
                      <w:szCs w:val="20"/>
                    </w:rPr>
                  </w:rPrChange>
                </w:rPr>
                <w:delText>功能开启或关闭，设置项：关闭，</w:delText>
              </w:r>
              <w:r w:rsidRPr="003F1239" w:rsidDel="00970A8F">
                <w:rPr>
                  <w:rFonts w:ascii="宋体" w:eastAsia="宋体" w:hAnsi="宋体" w:cs="宋体"/>
                  <w:strike/>
                  <w:color w:val="000000"/>
                  <w:szCs w:val="20"/>
                  <w:rPrChange w:id="1141" w:author="马玉成" w:date="2018-09-20T13:43:00Z">
                    <w:rPr>
                      <w:rFonts w:ascii="宋体" w:eastAsia="宋体" w:hAnsi="宋体" w:cs="宋体"/>
                      <w:color w:val="000000"/>
                      <w:szCs w:val="20"/>
                    </w:rPr>
                  </w:rPrChange>
                </w:rPr>
                <w:delText>30s</w:delText>
              </w:r>
              <w:r w:rsidRPr="003F1239" w:rsidDel="00970A8F">
                <w:rPr>
                  <w:rFonts w:ascii="宋体" w:eastAsia="宋体" w:hAnsi="宋体" w:cs="宋体" w:hint="eastAsia"/>
                  <w:strike/>
                  <w:color w:val="000000"/>
                  <w:szCs w:val="20"/>
                  <w:rPrChange w:id="1142" w:author="马玉成" w:date="2018-09-20T13:43:00Z">
                    <w:rPr>
                      <w:rFonts w:ascii="宋体" w:eastAsia="宋体" w:hAnsi="宋体" w:cs="宋体" w:hint="eastAsia"/>
                      <w:color w:val="000000"/>
                      <w:szCs w:val="20"/>
                    </w:rPr>
                  </w:rPrChange>
                </w:rPr>
                <w:delText>，</w:delText>
              </w:r>
              <w:r w:rsidRPr="003F1239" w:rsidDel="00970A8F">
                <w:rPr>
                  <w:rFonts w:ascii="宋体" w:eastAsia="宋体" w:hAnsi="宋体" w:cs="宋体"/>
                  <w:strike/>
                  <w:color w:val="000000"/>
                  <w:szCs w:val="20"/>
                  <w:rPrChange w:id="1143" w:author="马玉成" w:date="2018-09-20T13:43:00Z">
                    <w:rPr>
                      <w:rFonts w:ascii="宋体" w:eastAsia="宋体" w:hAnsi="宋体" w:cs="宋体"/>
                      <w:color w:val="000000"/>
                      <w:szCs w:val="20"/>
                    </w:rPr>
                  </w:rPrChange>
                </w:rPr>
                <w:delText>60s</w:delText>
              </w:r>
              <w:r w:rsidRPr="003F1239" w:rsidDel="00970A8F">
                <w:rPr>
                  <w:rFonts w:ascii="宋体" w:eastAsia="宋体" w:hAnsi="宋体" w:cs="宋体" w:hint="eastAsia"/>
                  <w:strike/>
                  <w:color w:val="000000"/>
                  <w:szCs w:val="20"/>
                  <w:rPrChange w:id="1144" w:author="马玉成" w:date="2018-09-20T13:43:00Z">
                    <w:rPr>
                      <w:rFonts w:ascii="宋体" w:eastAsia="宋体" w:hAnsi="宋体" w:cs="宋体" w:hint="eastAsia"/>
                      <w:color w:val="000000"/>
                      <w:szCs w:val="20"/>
                    </w:rPr>
                  </w:rPrChange>
                </w:rPr>
                <w:delText>；</w:delText>
              </w:r>
              <w:r w:rsidRPr="003F1239" w:rsidDel="00970A8F">
                <w:rPr>
                  <w:rFonts w:ascii="宋体" w:eastAsia="宋体" w:hAnsi="宋体" w:cs="宋体"/>
                  <w:strike/>
                  <w:color w:val="000000"/>
                  <w:szCs w:val="20"/>
                  <w:rPrChange w:id="1145" w:author="马玉成" w:date="2018-09-20T13:43:00Z">
                    <w:rPr>
                      <w:rFonts w:ascii="宋体" w:eastAsia="宋体" w:hAnsi="宋体" w:cs="宋体"/>
                      <w:color w:val="000000"/>
                      <w:szCs w:val="20"/>
                    </w:rPr>
                  </w:rPrChange>
                </w:rPr>
                <w:delText>BCM默认开启30s</w:delText>
              </w:r>
            </w:del>
          </w:p>
        </w:tc>
        <w:tc>
          <w:tcPr>
            <w:tcW w:w="1242" w:type="dxa"/>
          </w:tcPr>
          <w:p w14:paraId="51F39786" w14:textId="6076E632" w:rsidR="000E49BC" w:rsidRPr="003F1239" w:rsidDel="00970A8F" w:rsidRDefault="000E49BC" w:rsidP="000E49BC">
            <w:pPr>
              <w:rPr>
                <w:del w:id="1146" w:author="北京车和家" w:date="2018-10-18T10:57:00Z"/>
                <w:rFonts w:ascii="宋体" w:eastAsia="宋体" w:hAnsi="宋体" w:cs="宋体"/>
                <w:strike/>
                <w:color w:val="000000"/>
                <w:szCs w:val="20"/>
                <w:rPrChange w:id="1147" w:author="马玉成" w:date="2018-09-20T13:43:00Z">
                  <w:rPr>
                    <w:del w:id="1148" w:author="北京车和家" w:date="2018-10-18T10:57:00Z"/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del w:id="1149" w:author="北京车和家" w:date="2018-10-18T10:57:00Z">
              <w:r w:rsidRPr="003F1239" w:rsidDel="00970A8F">
                <w:rPr>
                  <w:rFonts w:ascii="宋体" w:eastAsia="宋体" w:hAnsi="宋体" w:cs="宋体"/>
                  <w:strike/>
                  <w:color w:val="000000"/>
                  <w:szCs w:val="20"/>
                  <w:rPrChange w:id="1150" w:author="马玉成" w:date="2018-09-20T13:43:00Z">
                    <w:rPr>
                      <w:rFonts w:ascii="宋体" w:eastAsia="宋体" w:hAnsi="宋体" w:cs="宋体"/>
                      <w:color w:val="000000"/>
                      <w:szCs w:val="20"/>
                    </w:rPr>
                  </w:rPrChange>
                </w:rPr>
                <w:delText>ACC/ON</w:delText>
              </w:r>
            </w:del>
          </w:p>
        </w:tc>
      </w:tr>
      <w:tr w:rsidR="000E49BC" w:rsidRPr="004510F8" w14:paraId="68C65FF4" w14:textId="0908D177" w:rsidTr="000E49BC">
        <w:trPr>
          <w:trHeight w:val="520"/>
        </w:trPr>
        <w:tc>
          <w:tcPr>
            <w:tcW w:w="1044" w:type="dxa"/>
            <w:shd w:val="clear" w:color="auto" w:fill="auto"/>
          </w:tcPr>
          <w:p w14:paraId="62FBA1B4" w14:textId="5186310B" w:rsidR="000E49BC" w:rsidRPr="004510F8" w:rsidRDefault="000E49BC" w:rsidP="000E49BC">
            <w:pPr>
              <w:pStyle w:val="af5"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6A776236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阅读灯</w:t>
            </w:r>
          </w:p>
        </w:tc>
        <w:tc>
          <w:tcPr>
            <w:tcW w:w="4882" w:type="dxa"/>
            <w:shd w:val="clear" w:color="auto" w:fill="auto"/>
            <w:vAlign w:val="center"/>
          </w:tcPr>
          <w:p w14:paraId="00FF9A12" w14:textId="77777777" w:rsidR="000E49BC" w:rsidRPr="004510F8" w:rsidRDefault="000E49BC" w:rsidP="000E49BC">
            <w:pPr>
              <w:rPr>
                <w:rFonts w:ascii="宋体" w:eastAsia="宋体" w:hAnsi="宋体" w:cs="宋体"/>
                <w:strike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打开</w:t>
            </w:r>
            <w:r w:rsidRPr="004510F8">
              <w:rPr>
                <w:rFonts w:ascii="宋体" w:eastAsia="宋体" w:hAnsi="宋体" w:cs="宋体"/>
                <w:szCs w:val="20"/>
              </w:rPr>
              <w:t>、关闭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、Door</w:t>
            </w:r>
            <w:r w:rsidRPr="004510F8">
              <w:rPr>
                <w:rFonts w:ascii="宋体" w:eastAsia="宋体" w:hAnsi="宋体" w:cs="宋体"/>
                <w:szCs w:val="20"/>
              </w:rPr>
              <w:t>档位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；左、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右两个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灯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位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同时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点亮或熄灭</w:t>
            </w:r>
          </w:p>
        </w:tc>
        <w:tc>
          <w:tcPr>
            <w:tcW w:w="1242" w:type="dxa"/>
          </w:tcPr>
          <w:p w14:paraId="32587748" w14:textId="5D54A156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1806469C" w14:textId="38F737C8" w:rsidR="00996FB1" w:rsidRPr="004510F8" w:rsidRDefault="00103407" w:rsidP="00C90F29">
      <w:pPr>
        <w:pStyle w:val="3"/>
      </w:pPr>
      <w:bookmarkStart w:id="1151" w:name="_Toc532203288"/>
      <w:r w:rsidRPr="004510F8">
        <w:rPr>
          <w:rFonts w:hint="eastAsia"/>
        </w:rPr>
        <w:t>中控</w:t>
      </w:r>
      <w:proofErr w:type="gramStart"/>
      <w:r w:rsidRPr="004510F8">
        <w:rPr>
          <w:rFonts w:hint="eastAsia"/>
        </w:rPr>
        <w:t>锁控制</w:t>
      </w:r>
      <w:proofErr w:type="gramEnd"/>
      <w:r w:rsidRPr="004510F8">
        <w:rPr>
          <w:rFonts w:hint="eastAsia"/>
        </w:rPr>
        <w:t>模块</w:t>
      </w:r>
      <w:bookmarkEnd w:id="1151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00"/>
        <w:gridCol w:w="5461"/>
        <w:gridCol w:w="1242"/>
      </w:tblGrid>
      <w:tr w:rsidR="000E49BC" w:rsidRPr="004510F8" w14:paraId="3701632A" w14:textId="40D4F551" w:rsidTr="000E49BC">
        <w:trPr>
          <w:trHeight w:val="291"/>
        </w:trPr>
        <w:tc>
          <w:tcPr>
            <w:tcW w:w="846" w:type="dxa"/>
            <w:shd w:val="clear" w:color="auto" w:fill="D9D9D9" w:themeFill="background1" w:themeFillShade="D9"/>
            <w:vAlign w:val="center"/>
            <w:hideMark/>
          </w:tcPr>
          <w:p w14:paraId="1EE9EF81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bookmarkStart w:id="1152" w:name="_Toc507665650"/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0F95F6C4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461" w:type="dxa"/>
            <w:shd w:val="clear" w:color="auto" w:fill="D9D9D9" w:themeFill="background1" w:themeFillShade="D9"/>
            <w:vAlign w:val="center"/>
            <w:hideMark/>
          </w:tcPr>
          <w:p w14:paraId="07287AF3" w14:textId="77777777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44D40289" w14:textId="33972C81" w:rsidR="000E49BC" w:rsidRPr="004510F8" w:rsidRDefault="000E49BC" w:rsidP="00103407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3389DC46" w14:textId="14722102" w:rsidTr="000E49BC">
        <w:trPr>
          <w:trHeight w:val="228"/>
        </w:trPr>
        <w:tc>
          <w:tcPr>
            <w:tcW w:w="846" w:type="dxa"/>
            <w:shd w:val="clear" w:color="auto" w:fill="auto"/>
          </w:tcPr>
          <w:p w14:paraId="4B462683" w14:textId="75B217EA" w:rsidR="000E49BC" w:rsidRPr="004510F8" w:rsidRDefault="000E49BC" w:rsidP="0051760D">
            <w:pPr>
              <w:pStyle w:val="af5"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D404AC7" w14:textId="77777777" w:rsidR="000E49BC" w:rsidRPr="004510F8" w:rsidRDefault="000E49BC" w:rsidP="00103407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闭锁、</w:t>
            </w:r>
            <w:r w:rsidRPr="004510F8">
              <w:rPr>
                <w:rFonts w:ascii="宋体" w:eastAsia="宋体" w:hAnsi="宋体" w:cs="宋体"/>
                <w:szCs w:val="20"/>
              </w:rPr>
              <w:t>解锁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81904F" w14:textId="77777777" w:rsidR="000E49BC" w:rsidRPr="004510F8" w:rsidRDefault="000E49BC" w:rsidP="00103407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解锁；</w:t>
            </w:r>
            <w:r w:rsidRPr="004510F8">
              <w:rPr>
                <w:rFonts w:ascii="宋体" w:eastAsia="宋体" w:hAnsi="宋体" w:cs="宋体"/>
                <w:szCs w:val="20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闭锁。四门</w:t>
            </w:r>
            <w:r w:rsidRPr="004510F8">
              <w:rPr>
                <w:rFonts w:ascii="宋体" w:eastAsia="宋体" w:hAnsi="宋体" w:cs="宋体"/>
                <w:szCs w:val="20"/>
              </w:rPr>
              <w:t>+尾门全锁，显示闭锁状态；四门+尾门任</w:t>
            </w:r>
            <w:proofErr w:type="gramStart"/>
            <w:r w:rsidRPr="004510F8">
              <w:rPr>
                <w:rFonts w:ascii="宋体" w:eastAsia="宋体" w:hAnsi="宋体" w:cs="宋体"/>
                <w:szCs w:val="20"/>
              </w:rPr>
              <w:t>一</w:t>
            </w:r>
            <w:proofErr w:type="gramEnd"/>
            <w:r w:rsidRPr="004510F8">
              <w:rPr>
                <w:rFonts w:ascii="宋体" w:eastAsia="宋体" w:hAnsi="宋体" w:cs="宋体"/>
                <w:szCs w:val="20"/>
              </w:rPr>
              <w:t>未锁显示解锁状态；</w:t>
            </w:r>
          </w:p>
        </w:tc>
        <w:tc>
          <w:tcPr>
            <w:tcW w:w="1242" w:type="dxa"/>
          </w:tcPr>
          <w:p w14:paraId="7968F807" w14:textId="49931CC4" w:rsidR="000E49BC" w:rsidRPr="004510F8" w:rsidRDefault="000E49BC" w:rsidP="00103407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85F16C4" w14:textId="4B002E7C" w:rsidTr="000E49BC">
        <w:trPr>
          <w:trHeight w:val="189"/>
        </w:trPr>
        <w:tc>
          <w:tcPr>
            <w:tcW w:w="846" w:type="dxa"/>
            <w:shd w:val="clear" w:color="auto" w:fill="auto"/>
          </w:tcPr>
          <w:p w14:paraId="4AD43E66" w14:textId="3E01A4E1" w:rsidR="000E49BC" w:rsidRPr="004510F8" w:rsidRDefault="000E49BC" w:rsidP="000E49BC">
            <w:pPr>
              <w:pStyle w:val="af5"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B6AA825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车门解锁模式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5C16C2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驾驶侧解锁，全车解锁；默认全车解锁</w:t>
            </w:r>
            <w:r w:rsidRPr="004510F8">
              <w:rPr>
                <w:rFonts w:ascii="宋体" w:eastAsia="宋体" w:hAnsi="宋体" w:cs="宋体"/>
                <w:szCs w:val="20"/>
              </w:rPr>
              <w:t>。</w:t>
            </w:r>
          </w:p>
        </w:tc>
        <w:tc>
          <w:tcPr>
            <w:tcW w:w="1242" w:type="dxa"/>
          </w:tcPr>
          <w:p w14:paraId="61043452" w14:textId="16588C5A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7B30C8B7" w14:textId="79580F7E" w:rsidTr="000E49BC">
        <w:trPr>
          <w:trHeight w:val="70"/>
        </w:trPr>
        <w:tc>
          <w:tcPr>
            <w:tcW w:w="846" w:type="dxa"/>
            <w:shd w:val="clear" w:color="auto" w:fill="auto"/>
          </w:tcPr>
          <w:p w14:paraId="72F94E0B" w14:textId="738E5EA7" w:rsidR="000E49BC" w:rsidRPr="004510F8" w:rsidRDefault="000E49BC" w:rsidP="000E49BC">
            <w:pPr>
              <w:pStyle w:val="af5"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6133EB1D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电源OFF解锁配置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1FCF9FC3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是否开启电源</w:t>
            </w:r>
            <w:r w:rsidRPr="004510F8">
              <w:rPr>
                <w:rFonts w:ascii="宋体" w:eastAsia="宋体" w:hAnsi="宋体" w:cs="宋体"/>
                <w:szCs w:val="20"/>
              </w:rPr>
              <w:t>OFF后自动解锁的功能；默认功能开启。</w:t>
            </w:r>
          </w:p>
        </w:tc>
        <w:tc>
          <w:tcPr>
            <w:tcW w:w="1242" w:type="dxa"/>
          </w:tcPr>
          <w:p w14:paraId="42574F95" w14:textId="5E0D0AAC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2980A2CF" w14:textId="2A94D5E1" w:rsidTr="000E49BC">
        <w:trPr>
          <w:trHeight w:val="70"/>
        </w:trPr>
        <w:tc>
          <w:tcPr>
            <w:tcW w:w="846" w:type="dxa"/>
            <w:shd w:val="clear" w:color="auto" w:fill="auto"/>
          </w:tcPr>
          <w:p w14:paraId="1990FC42" w14:textId="77777777" w:rsidR="000E49BC" w:rsidRPr="004510F8" w:rsidRDefault="000E49BC" w:rsidP="000E49BC">
            <w:pPr>
              <w:pStyle w:val="af5"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6A2A397B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hint="eastAsia"/>
                <w:sz w:val="18"/>
                <w:szCs w:val="18"/>
              </w:rPr>
              <w:t>解锁、</w:t>
            </w:r>
            <w:r w:rsidRPr="004510F8">
              <w:rPr>
                <w:sz w:val="18"/>
                <w:szCs w:val="18"/>
              </w:rPr>
              <w:t>闭锁</w:t>
            </w:r>
            <w:r w:rsidRPr="004510F8">
              <w:rPr>
                <w:rFonts w:hint="eastAsia"/>
                <w:sz w:val="18"/>
                <w:szCs w:val="18"/>
              </w:rPr>
              <w:t>提示</w:t>
            </w:r>
            <w:r w:rsidRPr="004510F8">
              <w:rPr>
                <w:sz w:val="18"/>
                <w:szCs w:val="18"/>
              </w:rPr>
              <w:t>模式设置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70EC04CA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hint="eastAsia"/>
                <w:sz w:val="18"/>
                <w:szCs w:val="18"/>
              </w:rPr>
              <w:t>解锁、闭锁提示模式设置，有灯光提示和无灯光提示</w:t>
            </w:r>
          </w:p>
        </w:tc>
        <w:tc>
          <w:tcPr>
            <w:tcW w:w="1242" w:type="dxa"/>
          </w:tcPr>
          <w:p w14:paraId="2ADDEEE8" w14:textId="355F483E" w:rsidR="000E49BC" w:rsidRPr="004510F8" w:rsidRDefault="000E49BC" w:rsidP="000E49BC">
            <w:pPr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28E3C8AD" w14:textId="1A0A909F" w:rsidR="00E003EA" w:rsidRPr="004510F8" w:rsidRDefault="00DE243E" w:rsidP="00E003EA">
      <w:pPr>
        <w:pStyle w:val="3"/>
        <w:rPr>
          <w:rFonts w:ascii="Microsoft YaHei UI" w:eastAsia="Microsoft YaHei UI" w:hAnsi="Microsoft YaHei UI" w:cs="Arial"/>
        </w:rPr>
      </w:pPr>
      <w:bookmarkStart w:id="1153" w:name="_Toc532203289"/>
      <w:bookmarkEnd w:id="1152"/>
      <w:r w:rsidRPr="004510F8">
        <w:rPr>
          <w:rFonts w:ascii="Microsoft YaHei UI" w:eastAsia="Microsoft YaHei UI" w:hAnsi="Microsoft YaHei UI" w:cs="Arial" w:hint="eastAsia"/>
        </w:rPr>
        <w:t>尾门控制模块</w:t>
      </w:r>
      <w:bookmarkEnd w:id="1153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349"/>
        <w:gridCol w:w="5510"/>
        <w:gridCol w:w="1242"/>
      </w:tblGrid>
      <w:tr w:rsidR="000E49BC" w:rsidRPr="004510F8" w14:paraId="67B20614" w14:textId="3A39F574" w:rsidTr="000E49BC">
        <w:trPr>
          <w:trHeight w:val="291"/>
        </w:trPr>
        <w:tc>
          <w:tcPr>
            <w:tcW w:w="848" w:type="dxa"/>
            <w:shd w:val="clear" w:color="auto" w:fill="D9D9D9" w:themeFill="background1" w:themeFillShade="D9"/>
            <w:vAlign w:val="center"/>
            <w:hideMark/>
          </w:tcPr>
          <w:p w14:paraId="3690E75A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  <w:hideMark/>
          </w:tcPr>
          <w:p w14:paraId="70082BF4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510" w:type="dxa"/>
            <w:shd w:val="clear" w:color="auto" w:fill="D9D9D9" w:themeFill="background1" w:themeFillShade="D9"/>
            <w:vAlign w:val="center"/>
            <w:hideMark/>
          </w:tcPr>
          <w:p w14:paraId="048B1BB1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C8A3E8D" w14:textId="6DF683A5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6B80D09A" w14:textId="3E8E9824" w:rsidTr="000E49BC">
        <w:trPr>
          <w:trHeight w:val="520"/>
        </w:trPr>
        <w:tc>
          <w:tcPr>
            <w:tcW w:w="848" w:type="dxa"/>
            <w:shd w:val="clear" w:color="auto" w:fill="auto"/>
          </w:tcPr>
          <w:p w14:paraId="33A0109F" w14:textId="069C6F6E" w:rsidR="000E49BC" w:rsidRPr="004510F8" w:rsidRDefault="000E49BC" w:rsidP="0051760D">
            <w:pPr>
              <w:pStyle w:val="af5"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1EAA780F" w14:textId="77777777" w:rsidR="000E49BC" w:rsidRPr="004510F8" w:rsidRDefault="000E49BC" w:rsidP="00020859">
            <w:pPr>
              <w:rPr>
                <w:color w:val="00000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尾门开启/关闭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0CCC9831" w14:textId="77777777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尾门一键开启与一键关闭开关；</w:t>
            </w:r>
          </w:p>
          <w:p w14:paraId="1FF740E2" w14:textId="77777777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可在行程过程中暂停运动，恢复运动</w:t>
            </w:r>
          </w:p>
        </w:tc>
        <w:tc>
          <w:tcPr>
            <w:tcW w:w="1242" w:type="dxa"/>
          </w:tcPr>
          <w:p w14:paraId="7F6F6CA6" w14:textId="74F8267A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OFF/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2D6D6E9F" w14:textId="70A818C2" w:rsidTr="000E49BC">
        <w:trPr>
          <w:trHeight w:val="520"/>
        </w:trPr>
        <w:tc>
          <w:tcPr>
            <w:tcW w:w="848" w:type="dxa"/>
            <w:shd w:val="clear" w:color="auto" w:fill="auto"/>
          </w:tcPr>
          <w:p w14:paraId="47CF8E1E" w14:textId="77777777" w:rsidR="000E49BC" w:rsidRPr="004510F8" w:rsidRDefault="000E49BC" w:rsidP="0051760D">
            <w:pPr>
              <w:pStyle w:val="af5"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008BFD94" w14:textId="734A8542" w:rsidR="000E49BC" w:rsidRPr="004510F8" w:rsidRDefault="000E49BC" w:rsidP="000208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尾门自定义高度的</w:t>
            </w:r>
            <w:ins w:id="1154" w:author="马玉成" w:date="2018-09-20T13:43:00Z">
              <w:r w:rsidR="003F1239">
                <w:rPr>
                  <w:rFonts w:ascii="宋体" w:eastAsia="宋体" w:hAnsi="宋体" w:cs="宋体" w:hint="eastAsia"/>
                  <w:color w:val="000000"/>
                  <w:szCs w:val="20"/>
                </w:rPr>
                <w:t>设置</w:t>
              </w:r>
              <w:r w:rsidR="003F1239">
                <w:rPr>
                  <w:rFonts w:ascii="宋体" w:eastAsia="宋体" w:hAnsi="宋体" w:cs="宋体"/>
                  <w:color w:val="000000"/>
                  <w:szCs w:val="20"/>
                </w:rPr>
                <w:t>及</w:t>
              </w:r>
            </w:ins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显示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158BC0BA" w14:textId="235866F6" w:rsidR="000E49BC" w:rsidRPr="004510F8" w:rsidRDefault="003F1239" w:rsidP="00020859">
            <w:pPr>
              <w:rPr>
                <w:rFonts w:ascii="宋体" w:eastAsia="宋体" w:hAnsi="宋体" w:cs="宋体"/>
                <w:szCs w:val="20"/>
              </w:rPr>
            </w:pPr>
            <w:ins w:id="1155" w:author="马玉成" w:date="2018-09-20T13:43:00Z">
              <w:r>
                <w:rPr>
                  <w:rFonts w:ascii="宋体" w:eastAsia="宋体" w:hAnsi="宋体" w:cs="宋体" w:hint="eastAsia"/>
                  <w:szCs w:val="20"/>
                </w:rPr>
                <w:t>可以</w:t>
              </w:r>
              <w:r>
                <w:rPr>
                  <w:rFonts w:ascii="宋体" w:eastAsia="宋体" w:hAnsi="宋体" w:cs="宋体"/>
                  <w:szCs w:val="20"/>
                </w:rPr>
                <w:t>在</w:t>
              </w:r>
              <w:r>
                <w:rPr>
                  <w:rFonts w:ascii="宋体" w:eastAsia="宋体" w:hAnsi="宋体" w:cs="宋体" w:hint="eastAsia"/>
                  <w:szCs w:val="20"/>
                </w:rPr>
                <w:t>CCP</w:t>
              </w:r>
              <w:proofErr w:type="gramStart"/>
              <w:r>
                <w:rPr>
                  <w:rFonts w:ascii="宋体" w:eastAsia="宋体" w:hAnsi="宋体" w:cs="宋体"/>
                  <w:szCs w:val="20"/>
                </w:rPr>
                <w:t>屏设置</w:t>
              </w:r>
              <w:proofErr w:type="gramEnd"/>
              <w:r>
                <w:rPr>
                  <w:rFonts w:ascii="宋体" w:eastAsia="宋体" w:hAnsi="宋体" w:cs="宋体"/>
                  <w:szCs w:val="20"/>
                </w:rPr>
                <w:t>尾门自定义高度和</w:t>
              </w:r>
            </w:ins>
            <w:r w:rsidR="000E49BC" w:rsidRPr="004510F8">
              <w:rPr>
                <w:rFonts w:ascii="宋体" w:eastAsia="宋体" w:hAnsi="宋体" w:cs="宋体" w:hint="eastAsia"/>
                <w:szCs w:val="20"/>
              </w:rPr>
              <w:t>显示定义开启位置与整个尾门开度的位置</w:t>
            </w:r>
          </w:p>
        </w:tc>
        <w:tc>
          <w:tcPr>
            <w:tcW w:w="1242" w:type="dxa"/>
          </w:tcPr>
          <w:p w14:paraId="7BCABF70" w14:textId="21ACE0F4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76334535" w14:textId="2947E092" w:rsidR="00534A5C" w:rsidRPr="004510F8" w:rsidRDefault="00DE243E" w:rsidP="00A436EA">
      <w:pPr>
        <w:pStyle w:val="3"/>
        <w:rPr>
          <w:rFonts w:ascii="Microsoft YaHei UI" w:eastAsia="Microsoft YaHei UI" w:hAnsi="Microsoft YaHei UI" w:cs="Arial"/>
        </w:rPr>
      </w:pPr>
      <w:bookmarkStart w:id="1156" w:name="_Toc532203290"/>
      <w:bookmarkStart w:id="1157" w:name="_Toc507665654"/>
      <w:r w:rsidRPr="004510F8">
        <w:rPr>
          <w:rFonts w:ascii="Microsoft YaHei UI" w:eastAsia="Microsoft YaHei UI" w:hAnsi="Microsoft YaHei UI" w:cs="Arial" w:hint="eastAsia"/>
        </w:rPr>
        <w:t>方向盘</w:t>
      </w:r>
      <w:r w:rsidR="00517409" w:rsidRPr="004510F8">
        <w:rPr>
          <w:rFonts w:ascii="Microsoft YaHei UI" w:eastAsia="Microsoft YaHei UI" w:hAnsi="Microsoft YaHei UI" w:cs="Arial" w:hint="eastAsia"/>
        </w:rPr>
        <w:t>加热</w:t>
      </w:r>
      <w:r w:rsidRPr="004510F8">
        <w:rPr>
          <w:rFonts w:ascii="Microsoft YaHei UI" w:eastAsia="Microsoft YaHei UI" w:hAnsi="Microsoft YaHei UI" w:cs="Arial" w:hint="eastAsia"/>
        </w:rPr>
        <w:t>控制模块</w:t>
      </w:r>
      <w:bookmarkEnd w:id="1156"/>
    </w:p>
    <w:p w14:paraId="4D7FB216" w14:textId="77777777" w:rsidR="00DE243E" w:rsidRPr="004510F8" w:rsidRDefault="00DE243E" w:rsidP="00F17C18">
      <w:pPr>
        <w:ind w:leftChars="213" w:left="426" w:firstLineChars="200" w:firstLine="400"/>
      </w:pPr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349"/>
        <w:gridCol w:w="5510"/>
        <w:gridCol w:w="1242"/>
      </w:tblGrid>
      <w:tr w:rsidR="000E49BC" w:rsidRPr="004510F8" w14:paraId="616510B2" w14:textId="181265B0" w:rsidTr="000E49BC">
        <w:trPr>
          <w:trHeight w:val="291"/>
        </w:trPr>
        <w:tc>
          <w:tcPr>
            <w:tcW w:w="848" w:type="dxa"/>
            <w:shd w:val="clear" w:color="auto" w:fill="D9D9D9" w:themeFill="background1" w:themeFillShade="D9"/>
            <w:vAlign w:val="center"/>
            <w:hideMark/>
          </w:tcPr>
          <w:p w14:paraId="36DFC33F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  <w:hideMark/>
          </w:tcPr>
          <w:p w14:paraId="415205C7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510" w:type="dxa"/>
            <w:shd w:val="clear" w:color="auto" w:fill="D9D9D9" w:themeFill="background1" w:themeFillShade="D9"/>
            <w:vAlign w:val="center"/>
            <w:hideMark/>
          </w:tcPr>
          <w:p w14:paraId="02B47E7C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14D3D43A" w14:textId="6CD9DD81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6F195619" w14:textId="1D816CE5" w:rsidTr="000E49BC">
        <w:trPr>
          <w:trHeight w:val="221"/>
        </w:trPr>
        <w:tc>
          <w:tcPr>
            <w:tcW w:w="848" w:type="dxa"/>
            <w:shd w:val="clear" w:color="auto" w:fill="auto"/>
          </w:tcPr>
          <w:p w14:paraId="7D3E589A" w14:textId="158613D6" w:rsidR="000E49BC" w:rsidRPr="004510F8" w:rsidRDefault="000E49BC" w:rsidP="0051760D">
            <w:pPr>
              <w:pStyle w:val="af5"/>
              <w:numPr>
                <w:ilvl w:val="0"/>
                <w:numId w:val="13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5BD9F7EA" w14:textId="77777777" w:rsidR="000E49BC" w:rsidRPr="004510F8" w:rsidRDefault="000E49BC" w:rsidP="000208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方向盘加热开关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5408C278" w14:textId="77777777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开启</w:t>
            </w:r>
            <w:r w:rsidRPr="004510F8">
              <w:rPr>
                <w:rFonts w:ascii="宋体" w:eastAsia="宋体" w:hAnsi="宋体" w:cs="宋体"/>
                <w:szCs w:val="20"/>
              </w:rPr>
              <w:t>、关闭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加热方向盘</w:t>
            </w:r>
          </w:p>
        </w:tc>
        <w:tc>
          <w:tcPr>
            <w:tcW w:w="1242" w:type="dxa"/>
          </w:tcPr>
          <w:p w14:paraId="093B4D09" w14:textId="33EF02B4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059300B7" w14:textId="7BBBFD03" w:rsidR="00377A87" w:rsidRPr="004510F8" w:rsidRDefault="00DE243E" w:rsidP="00377A87">
      <w:pPr>
        <w:pStyle w:val="3"/>
        <w:rPr>
          <w:rFonts w:ascii="Microsoft YaHei UI" w:eastAsia="Microsoft YaHei UI" w:hAnsi="Microsoft YaHei UI" w:cs="Arial"/>
        </w:rPr>
      </w:pPr>
      <w:bookmarkStart w:id="1158" w:name="_Toc532203291"/>
      <w:r w:rsidRPr="004510F8">
        <w:rPr>
          <w:rFonts w:ascii="Microsoft YaHei UI" w:eastAsia="Microsoft YaHei UI" w:hAnsi="Microsoft YaHei UI" w:cs="Arial" w:hint="eastAsia"/>
        </w:rPr>
        <w:t>雨</w:t>
      </w:r>
      <w:proofErr w:type="gramStart"/>
      <w:r w:rsidRPr="004510F8">
        <w:rPr>
          <w:rFonts w:ascii="Microsoft YaHei UI" w:eastAsia="Microsoft YaHei UI" w:hAnsi="Microsoft YaHei UI" w:cs="Arial" w:hint="eastAsia"/>
        </w:rPr>
        <w:t>刮</w:t>
      </w:r>
      <w:r w:rsidR="00517409" w:rsidRPr="004510F8">
        <w:rPr>
          <w:rFonts w:ascii="Microsoft YaHei UI" w:eastAsia="Microsoft YaHei UI" w:hAnsi="Microsoft YaHei UI" w:cs="Arial" w:hint="eastAsia"/>
        </w:rPr>
        <w:t>维护</w:t>
      </w:r>
      <w:proofErr w:type="gramEnd"/>
      <w:r w:rsidRPr="004510F8">
        <w:rPr>
          <w:rFonts w:ascii="Microsoft YaHei UI" w:eastAsia="Microsoft YaHei UI" w:hAnsi="Microsoft YaHei UI" w:cs="Arial" w:hint="eastAsia"/>
        </w:rPr>
        <w:t>控制模块</w:t>
      </w:r>
      <w:bookmarkEnd w:id="115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349"/>
        <w:gridCol w:w="5510"/>
        <w:gridCol w:w="1242"/>
      </w:tblGrid>
      <w:tr w:rsidR="000E49BC" w:rsidRPr="004510F8" w14:paraId="7F3AE305" w14:textId="32E6B50F" w:rsidTr="000E49BC">
        <w:trPr>
          <w:trHeight w:val="291"/>
        </w:trPr>
        <w:tc>
          <w:tcPr>
            <w:tcW w:w="848" w:type="dxa"/>
            <w:shd w:val="clear" w:color="auto" w:fill="D9D9D9" w:themeFill="background1" w:themeFillShade="D9"/>
            <w:vAlign w:val="center"/>
            <w:hideMark/>
          </w:tcPr>
          <w:p w14:paraId="6919AE5A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  <w:hideMark/>
          </w:tcPr>
          <w:p w14:paraId="1942924E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510" w:type="dxa"/>
            <w:shd w:val="clear" w:color="auto" w:fill="D9D9D9" w:themeFill="background1" w:themeFillShade="D9"/>
            <w:vAlign w:val="center"/>
            <w:hideMark/>
          </w:tcPr>
          <w:p w14:paraId="29F38B7C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7BCBF03" w14:textId="35C0784F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42474EED" w14:textId="7EF8C9A0" w:rsidTr="000E49BC">
        <w:trPr>
          <w:trHeight w:val="221"/>
        </w:trPr>
        <w:tc>
          <w:tcPr>
            <w:tcW w:w="848" w:type="dxa"/>
            <w:shd w:val="clear" w:color="auto" w:fill="auto"/>
          </w:tcPr>
          <w:p w14:paraId="112421E4" w14:textId="77777777" w:rsidR="000E49BC" w:rsidRPr="004510F8" w:rsidRDefault="000E49BC" w:rsidP="0051760D">
            <w:pPr>
              <w:pStyle w:val="af5"/>
              <w:numPr>
                <w:ilvl w:val="0"/>
                <w:numId w:val="14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3234F109" w14:textId="77777777" w:rsidR="000E49BC" w:rsidRPr="004510F8" w:rsidRDefault="000E49BC" w:rsidP="000208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hint="eastAsia"/>
                <w:szCs w:val="20"/>
              </w:rPr>
              <w:t>维护模式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340FAB81" w14:textId="77777777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该模式开启时，将雨刷片移至维</w:t>
            </w:r>
          </w:p>
          <w:p w14:paraId="58334768" w14:textId="77777777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修位置，以便在更换时更易操作。</w:t>
            </w:r>
          </w:p>
        </w:tc>
        <w:tc>
          <w:tcPr>
            <w:tcW w:w="1242" w:type="dxa"/>
          </w:tcPr>
          <w:p w14:paraId="295C02C7" w14:textId="7347770C" w:rsidR="000E49BC" w:rsidRPr="004510F8" w:rsidRDefault="000E49BC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57D58E8C" w14:textId="3F66A10B" w:rsidR="00E003EA" w:rsidRPr="004510F8" w:rsidRDefault="00DE243E" w:rsidP="00A436EA">
      <w:pPr>
        <w:pStyle w:val="3"/>
        <w:rPr>
          <w:rFonts w:ascii="Microsoft YaHei UI" w:eastAsia="Microsoft YaHei UI" w:hAnsi="Microsoft YaHei UI" w:cs="Arial"/>
        </w:rPr>
      </w:pPr>
      <w:bookmarkStart w:id="1159" w:name="_Toc532203292"/>
      <w:bookmarkEnd w:id="1157"/>
      <w:r w:rsidRPr="004510F8">
        <w:rPr>
          <w:rFonts w:ascii="Microsoft YaHei UI" w:eastAsia="Microsoft YaHei UI" w:hAnsi="Microsoft YaHei UI" w:cs="Arial" w:hint="eastAsia"/>
        </w:rPr>
        <w:lastRenderedPageBreak/>
        <w:t>后视镜系统控制模块</w:t>
      </w:r>
      <w:bookmarkEnd w:id="1159"/>
      <w:del w:id="1160" w:author="北京车和家" w:date="2018-10-30T15:50:00Z">
        <w:r w:rsidR="00275306" w:rsidRPr="004510F8" w:rsidDel="00D4713D">
          <w:rPr>
            <w:rFonts w:ascii="Microsoft YaHei UI" w:eastAsia="Microsoft YaHei UI" w:hAnsi="Microsoft YaHei UI" w:cs="Arial" w:hint="eastAsia"/>
          </w:rPr>
          <w:delText>（三期移至H</w:delText>
        </w:r>
        <w:r w:rsidR="00275306" w:rsidRPr="004510F8" w:rsidDel="00D4713D">
          <w:rPr>
            <w:rFonts w:ascii="Microsoft YaHei UI" w:eastAsia="Microsoft YaHei UI" w:hAnsi="Microsoft YaHei UI" w:cs="Arial"/>
          </w:rPr>
          <w:delText>U</w:delText>
        </w:r>
        <w:r w:rsidR="00275306" w:rsidRPr="004510F8" w:rsidDel="00D4713D">
          <w:rPr>
            <w:rFonts w:ascii="Microsoft YaHei UI" w:eastAsia="Microsoft YaHei UI" w:hAnsi="Microsoft YaHei UI" w:cs="Arial" w:hint="eastAsia"/>
          </w:rPr>
          <w:delText>）</w:delText>
        </w:r>
      </w:del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349"/>
        <w:gridCol w:w="5510"/>
        <w:gridCol w:w="1242"/>
      </w:tblGrid>
      <w:tr w:rsidR="000E49BC" w:rsidRPr="004510F8" w14:paraId="24842697" w14:textId="6BC64CB9" w:rsidTr="000E49BC">
        <w:trPr>
          <w:trHeight w:val="291"/>
        </w:trPr>
        <w:tc>
          <w:tcPr>
            <w:tcW w:w="848" w:type="dxa"/>
            <w:shd w:val="clear" w:color="auto" w:fill="D9D9D9" w:themeFill="background1" w:themeFillShade="D9"/>
            <w:vAlign w:val="center"/>
            <w:hideMark/>
          </w:tcPr>
          <w:p w14:paraId="7FFA7616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  <w:hideMark/>
          </w:tcPr>
          <w:p w14:paraId="46911D75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510" w:type="dxa"/>
            <w:shd w:val="clear" w:color="auto" w:fill="D9D9D9" w:themeFill="background1" w:themeFillShade="D9"/>
            <w:vAlign w:val="center"/>
            <w:hideMark/>
          </w:tcPr>
          <w:p w14:paraId="4823E7E5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317A4407" w14:textId="2F10D36E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52E72F85" w14:textId="3A908CE5" w:rsidTr="000E49BC">
        <w:trPr>
          <w:trHeight w:val="339"/>
        </w:trPr>
        <w:tc>
          <w:tcPr>
            <w:tcW w:w="848" w:type="dxa"/>
            <w:shd w:val="clear" w:color="auto" w:fill="auto"/>
          </w:tcPr>
          <w:p w14:paraId="7CC945FE" w14:textId="06480F78" w:rsidR="000E49BC" w:rsidRPr="004510F8" w:rsidRDefault="000E49BC" w:rsidP="000E49BC">
            <w:pPr>
              <w:pStyle w:val="af5"/>
              <w:numPr>
                <w:ilvl w:val="0"/>
                <w:numId w:val="15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508F2AFE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后视镜自动折叠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1F7126B8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停车后，锁车，同时后视镜折叠功能</w:t>
            </w:r>
            <w:r w:rsidRPr="004510F8">
              <w:rPr>
                <w:rFonts w:ascii="宋体" w:eastAsia="宋体" w:hAnsi="宋体" w:cs="宋体"/>
                <w:szCs w:val="20"/>
              </w:rPr>
              <w:t>的开启与关闭</w:t>
            </w:r>
          </w:p>
        </w:tc>
        <w:tc>
          <w:tcPr>
            <w:tcW w:w="1242" w:type="dxa"/>
          </w:tcPr>
          <w:p w14:paraId="567A0A8D" w14:textId="20777531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117A4697" w14:textId="22F3A980" w:rsidTr="000E49BC">
        <w:trPr>
          <w:trHeight w:val="259"/>
        </w:trPr>
        <w:tc>
          <w:tcPr>
            <w:tcW w:w="848" w:type="dxa"/>
            <w:shd w:val="clear" w:color="auto" w:fill="auto"/>
          </w:tcPr>
          <w:p w14:paraId="0A16D085" w14:textId="77777777" w:rsidR="000E49BC" w:rsidRPr="004510F8" w:rsidRDefault="000E49BC" w:rsidP="000E49BC">
            <w:pPr>
              <w:pStyle w:val="af5"/>
              <w:numPr>
                <w:ilvl w:val="0"/>
                <w:numId w:val="15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284A3192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后视镜自动倾斜</w:t>
            </w:r>
          </w:p>
        </w:tc>
        <w:tc>
          <w:tcPr>
            <w:tcW w:w="5510" w:type="dxa"/>
            <w:shd w:val="clear" w:color="auto" w:fill="auto"/>
            <w:vAlign w:val="center"/>
          </w:tcPr>
          <w:p w14:paraId="415C6ACE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倒车是否开启自动倾斜功能，下</w:t>
            </w:r>
            <w:proofErr w:type="gramStart"/>
            <w:r w:rsidRPr="004510F8">
              <w:rPr>
                <w:rFonts w:ascii="宋体" w:eastAsia="宋体" w:hAnsi="宋体" w:cs="宋体" w:hint="eastAsia"/>
                <w:szCs w:val="20"/>
              </w:rPr>
              <w:t>倾功能</w:t>
            </w:r>
            <w:proofErr w:type="gramEnd"/>
            <w:r w:rsidRPr="004510F8">
              <w:rPr>
                <w:rFonts w:ascii="宋体" w:eastAsia="宋体" w:hAnsi="宋体" w:cs="宋体" w:hint="eastAsia"/>
                <w:szCs w:val="20"/>
              </w:rPr>
              <w:t>配置项：单侧下倾，双侧下倾。</w:t>
            </w:r>
          </w:p>
        </w:tc>
        <w:tc>
          <w:tcPr>
            <w:tcW w:w="1242" w:type="dxa"/>
          </w:tcPr>
          <w:p w14:paraId="78BA6B03" w14:textId="7E2B3748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784C6B8B" w14:textId="097E1423" w:rsidR="00DE243E" w:rsidRPr="004510F8" w:rsidRDefault="00DE243E" w:rsidP="00DE243E">
      <w:pPr>
        <w:pStyle w:val="3"/>
        <w:rPr>
          <w:rFonts w:ascii="Microsoft YaHei UI" w:eastAsia="Microsoft YaHei UI" w:hAnsi="Microsoft YaHei UI" w:cs="Arial"/>
        </w:rPr>
      </w:pPr>
      <w:bookmarkStart w:id="1161" w:name="_Toc532203293"/>
      <w:r w:rsidRPr="004510F8">
        <w:rPr>
          <w:rFonts w:ascii="Microsoft YaHei UI" w:eastAsia="Microsoft YaHei UI" w:hAnsi="Microsoft YaHei UI" w:cs="Arial" w:hint="eastAsia"/>
        </w:rPr>
        <w:t>动力系统控制模块</w:t>
      </w:r>
      <w:bookmarkEnd w:id="1161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71"/>
        <w:gridCol w:w="5489"/>
        <w:gridCol w:w="1242"/>
      </w:tblGrid>
      <w:tr w:rsidR="000E49BC" w:rsidRPr="004510F8" w14:paraId="4DB3216C" w14:textId="4AEE50A9" w:rsidTr="000E49BC">
        <w:trPr>
          <w:trHeight w:val="291"/>
        </w:trPr>
        <w:tc>
          <w:tcPr>
            <w:tcW w:w="847" w:type="dxa"/>
            <w:shd w:val="clear" w:color="auto" w:fill="D9D9D9" w:themeFill="background1" w:themeFillShade="D9"/>
            <w:vAlign w:val="center"/>
            <w:hideMark/>
          </w:tcPr>
          <w:p w14:paraId="31331703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  <w:hideMark/>
          </w:tcPr>
          <w:p w14:paraId="10069F3E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489" w:type="dxa"/>
            <w:shd w:val="clear" w:color="auto" w:fill="D9D9D9" w:themeFill="background1" w:themeFillShade="D9"/>
            <w:vAlign w:val="center"/>
            <w:hideMark/>
          </w:tcPr>
          <w:p w14:paraId="6917B622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33993A2A" w14:textId="2F87640F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462C9C71" w14:textId="18591DC6" w:rsidTr="000E49BC">
        <w:trPr>
          <w:trHeight w:val="282"/>
        </w:trPr>
        <w:tc>
          <w:tcPr>
            <w:tcW w:w="847" w:type="dxa"/>
            <w:shd w:val="clear" w:color="auto" w:fill="auto"/>
            <w:vAlign w:val="center"/>
          </w:tcPr>
          <w:p w14:paraId="6C161BBA" w14:textId="349FEBDC" w:rsidR="000E49BC" w:rsidRPr="004510F8" w:rsidRDefault="000E49BC" w:rsidP="000E49BC">
            <w:pPr>
              <w:pStyle w:val="af5"/>
              <w:numPr>
                <w:ilvl w:val="0"/>
                <w:numId w:val="16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14:paraId="27329333" w14:textId="5DB31C51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del w:id="1162" w:author="马玉成" w:date="2018-09-20T16:13:00Z">
              <w:r w:rsidRPr="004510F8" w:rsidDel="001B1FC9">
                <w:rPr>
                  <w:rFonts w:ascii="宋体" w:eastAsia="宋体" w:hAnsi="宋体" w:cs="宋体" w:hint="eastAsia"/>
                  <w:color w:val="000000"/>
                  <w:szCs w:val="20"/>
                </w:rPr>
                <w:delText>驾驶</w:delText>
              </w:r>
            </w:del>
            <w:ins w:id="1163" w:author="马玉成" w:date="2018-09-20T16:13:00Z">
              <w:r w:rsidR="001B1FC9">
                <w:rPr>
                  <w:rFonts w:ascii="宋体" w:eastAsia="宋体" w:hAnsi="宋体" w:cs="宋体" w:hint="eastAsia"/>
                  <w:color w:val="000000"/>
                  <w:szCs w:val="20"/>
                </w:rPr>
                <w:t>能源</w:t>
              </w:r>
            </w:ins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模式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A45E344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普通、经济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，默认普通</w:t>
            </w:r>
          </w:p>
        </w:tc>
        <w:tc>
          <w:tcPr>
            <w:tcW w:w="1242" w:type="dxa"/>
          </w:tcPr>
          <w:p w14:paraId="2DD7F778" w14:textId="0412619D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1D3703A6" w14:textId="513D7575" w:rsidTr="000E49BC">
        <w:trPr>
          <w:trHeight w:val="327"/>
        </w:trPr>
        <w:tc>
          <w:tcPr>
            <w:tcW w:w="847" w:type="dxa"/>
            <w:shd w:val="clear" w:color="auto" w:fill="auto"/>
            <w:vAlign w:val="center"/>
          </w:tcPr>
          <w:p w14:paraId="387A74BE" w14:textId="15AB0C9E" w:rsidR="000E49BC" w:rsidRPr="004510F8" w:rsidRDefault="000E49BC" w:rsidP="000E49BC">
            <w:pPr>
              <w:pStyle w:val="af5"/>
              <w:numPr>
                <w:ilvl w:val="0"/>
                <w:numId w:val="16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14:paraId="4CDD60C2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能量回收等级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3D5D41B" w14:textId="0FB6AB43" w:rsidR="000E49BC" w:rsidRPr="004510F8" w:rsidRDefault="00FC64B6">
            <w:pPr>
              <w:rPr>
                <w:rFonts w:ascii="宋体" w:eastAsia="宋体" w:hAnsi="宋体" w:cs="宋体"/>
                <w:color w:val="000000"/>
                <w:szCs w:val="20"/>
              </w:rPr>
            </w:pPr>
            <w:ins w:id="1164" w:author="马玉成" w:date="2018-09-20T16:19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分为</w:t>
              </w:r>
              <w:r>
                <w:rPr>
                  <w:rFonts w:ascii="宋体" w:eastAsia="宋体" w:hAnsi="宋体" w:cs="宋体"/>
                  <w:color w:val="000000"/>
                  <w:szCs w:val="20"/>
                </w:rPr>
                <w:t>level0~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level</w:t>
              </w:r>
              <w:r>
                <w:rPr>
                  <w:rFonts w:ascii="宋体" w:eastAsia="宋体" w:hAnsi="宋体" w:cs="宋体"/>
                  <w:color w:val="000000"/>
                  <w:szCs w:val="20"/>
                </w:rPr>
                <w:t>15</w:t>
              </w:r>
            </w:ins>
            <w:del w:id="1165" w:author="马玉成" w:date="2018-09-20T16:19:00Z">
              <w:r w:rsidR="000E49BC" w:rsidRPr="004510F8" w:rsidDel="00FC64B6">
                <w:rPr>
                  <w:rFonts w:ascii="宋体" w:eastAsia="宋体" w:hAnsi="宋体" w:cs="宋体" w:hint="eastAsia"/>
                  <w:color w:val="000000"/>
                  <w:szCs w:val="20"/>
                </w:rPr>
                <w:delText>弱、强</w:delText>
              </w:r>
            </w:del>
            <w:r w:rsidR="000E49BC"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，</w:t>
            </w:r>
            <w:ins w:id="1166" w:author="马玉成" w:date="2018-09-20T16:19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供16</w:t>
              </w:r>
            </w:ins>
            <w:ins w:id="1167" w:author="马玉成" w:date="2018-09-20T16:20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档</w:t>
              </w:r>
              <w:r>
                <w:rPr>
                  <w:rFonts w:ascii="宋体" w:eastAsia="宋体" w:hAnsi="宋体" w:cs="宋体"/>
                  <w:color w:val="000000"/>
                  <w:szCs w:val="20"/>
                </w:rPr>
                <w:t>（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根据市场</w:t>
              </w:r>
              <w:r>
                <w:rPr>
                  <w:rFonts w:ascii="宋体" w:eastAsia="宋体" w:hAnsi="宋体" w:cs="宋体"/>
                  <w:color w:val="000000"/>
                  <w:szCs w:val="20"/>
                </w:rPr>
                <w:t>最终定义确认使用多少</w:t>
              </w:r>
              <w:proofErr w:type="gramStart"/>
              <w:r>
                <w:rPr>
                  <w:rFonts w:ascii="宋体" w:eastAsia="宋体" w:hAnsi="宋体" w:cs="宋体"/>
                  <w:color w:val="000000"/>
                  <w:szCs w:val="20"/>
                </w:rPr>
                <w:t>档</w:t>
              </w:r>
              <w:proofErr w:type="gramEnd"/>
              <w:r>
                <w:rPr>
                  <w:rFonts w:ascii="宋体" w:eastAsia="宋体" w:hAnsi="宋体" w:cs="宋体"/>
                  <w:color w:val="000000"/>
                  <w:szCs w:val="20"/>
                </w:rPr>
                <w:t>）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，</w:t>
              </w:r>
            </w:ins>
            <w:r w:rsidR="000E49BC" w:rsidRPr="004510F8">
              <w:rPr>
                <w:rFonts w:ascii="宋体" w:eastAsia="宋体" w:hAnsi="宋体" w:cs="宋体"/>
                <w:color w:val="000000"/>
                <w:szCs w:val="20"/>
              </w:rPr>
              <w:t>CCP</w:t>
            </w:r>
            <w:r w:rsidR="000E49BC"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记忆</w:t>
            </w:r>
          </w:p>
        </w:tc>
        <w:tc>
          <w:tcPr>
            <w:tcW w:w="1242" w:type="dxa"/>
          </w:tcPr>
          <w:p w14:paraId="3DCFF28E" w14:textId="5037896B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25EEC644" w14:textId="6D98FE63" w:rsidTr="000E49BC">
        <w:trPr>
          <w:trHeight w:val="327"/>
        </w:trPr>
        <w:tc>
          <w:tcPr>
            <w:tcW w:w="847" w:type="dxa"/>
            <w:shd w:val="clear" w:color="auto" w:fill="auto"/>
            <w:vAlign w:val="center"/>
          </w:tcPr>
          <w:p w14:paraId="6293CA19" w14:textId="7FF9FA8D" w:rsidR="000E49BC" w:rsidRPr="00FC64B6" w:rsidRDefault="000E49BC" w:rsidP="000E49BC">
            <w:pPr>
              <w:pStyle w:val="af5"/>
              <w:numPr>
                <w:ilvl w:val="0"/>
                <w:numId w:val="16"/>
              </w:numPr>
              <w:ind w:firstLineChars="0"/>
              <w:rPr>
                <w:rFonts w:ascii="Calibri" w:eastAsia="宋体" w:hAnsi="Calibri" w:cs="宋体"/>
                <w:strike/>
                <w:color w:val="000000"/>
                <w:sz w:val="6"/>
                <w:rPrChange w:id="1168" w:author="马玉成" w:date="2018-09-20T16:20:00Z">
                  <w:rPr>
                    <w:rFonts w:ascii="Calibri" w:eastAsia="宋体" w:hAnsi="Calibri" w:cs="宋体"/>
                    <w:color w:val="000000"/>
                    <w:sz w:val="6"/>
                  </w:rPr>
                </w:rPrChange>
              </w:rPr>
            </w:pP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14:paraId="5ABD1645" w14:textId="29707EEC" w:rsidR="000E49BC" w:rsidRPr="00FC64B6" w:rsidRDefault="000E49BC" w:rsidP="000E49BC">
            <w:pPr>
              <w:rPr>
                <w:rFonts w:ascii="宋体" w:eastAsia="宋体" w:hAnsi="宋体" w:cs="宋体"/>
                <w:strike/>
                <w:color w:val="000000"/>
                <w:szCs w:val="20"/>
                <w:rPrChange w:id="1169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r w:rsidRPr="00FC64B6">
              <w:rPr>
                <w:rFonts w:ascii="宋体" w:eastAsia="宋体" w:hAnsi="宋体" w:cs="宋体"/>
                <w:strike/>
                <w:color w:val="000000"/>
                <w:szCs w:val="20"/>
                <w:rPrChange w:id="1170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SOC</w:t>
            </w:r>
            <w:r w:rsidRPr="00FC64B6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1171" w:author="马玉成" w:date="2018-09-20T16:20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控制模式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230C3234" w14:textId="4F0E3509" w:rsidR="000E49BC" w:rsidRPr="00FC64B6" w:rsidRDefault="000E49BC" w:rsidP="000E49BC">
            <w:pPr>
              <w:rPr>
                <w:rFonts w:ascii="宋体" w:eastAsia="宋体" w:hAnsi="宋体" w:cs="宋体"/>
                <w:strike/>
                <w:color w:val="000000"/>
                <w:szCs w:val="20"/>
                <w:rPrChange w:id="1172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r w:rsidRPr="00FC64B6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1173" w:author="马玉成" w:date="2018-09-20T16:20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用户通过</w:t>
            </w:r>
            <w:r w:rsidRPr="00FC64B6">
              <w:rPr>
                <w:rFonts w:ascii="宋体" w:eastAsia="宋体" w:hAnsi="宋体" w:cs="宋体"/>
                <w:strike/>
                <w:color w:val="000000"/>
                <w:szCs w:val="20"/>
                <w:rPrChange w:id="1174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CCP可手动控制SOC</w:t>
            </w:r>
          </w:p>
        </w:tc>
        <w:tc>
          <w:tcPr>
            <w:tcW w:w="1242" w:type="dxa"/>
          </w:tcPr>
          <w:p w14:paraId="2163FCC6" w14:textId="71FF23DD" w:rsidR="000E49BC" w:rsidRPr="00FC64B6" w:rsidRDefault="000E49BC" w:rsidP="000E49BC">
            <w:pPr>
              <w:rPr>
                <w:rFonts w:ascii="宋体" w:eastAsia="宋体" w:hAnsi="宋体" w:cs="宋体"/>
                <w:strike/>
                <w:color w:val="000000"/>
                <w:szCs w:val="20"/>
                <w:rPrChange w:id="1175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</w:pPr>
            <w:r w:rsidRPr="00FC64B6">
              <w:rPr>
                <w:rFonts w:ascii="宋体" w:eastAsia="宋体" w:hAnsi="宋体" w:cs="宋体"/>
                <w:strike/>
                <w:color w:val="000000"/>
                <w:szCs w:val="20"/>
                <w:rPrChange w:id="1176" w:author="马玉成" w:date="2018-09-20T16:20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ON</w:t>
            </w:r>
          </w:p>
        </w:tc>
      </w:tr>
    </w:tbl>
    <w:p w14:paraId="2CCC067A" w14:textId="01A2C639" w:rsidR="00DE243E" w:rsidRPr="004510F8" w:rsidRDefault="00DE243E" w:rsidP="00DE243E">
      <w:pPr>
        <w:pStyle w:val="3"/>
        <w:rPr>
          <w:rFonts w:ascii="Microsoft YaHei UI" w:eastAsia="Microsoft YaHei UI" w:hAnsi="Microsoft YaHei UI" w:cs="Arial"/>
        </w:rPr>
      </w:pPr>
      <w:bookmarkStart w:id="1177" w:name="_Toc532203294"/>
      <w:r w:rsidRPr="004510F8">
        <w:rPr>
          <w:rFonts w:ascii="Microsoft YaHei UI" w:eastAsia="Microsoft YaHei UI" w:hAnsi="Microsoft YaHei UI" w:cs="Arial" w:hint="eastAsia"/>
        </w:rPr>
        <w:t>底盘系统控制模块</w:t>
      </w:r>
      <w:bookmarkEnd w:id="1177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342"/>
        <w:gridCol w:w="5321"/>
        <w:gridCol w:w="1242"/>
      </w:tblGrid>
      <w:tr w:rsidR="000E49BC" w:rsidRPr="004510F8" w14:paraId="74DE03A4" w14:textId="3F699A22" w:rsidTr="000E49BC">
        <w:trPr>
          <w:trHeight w:val="291"/>
          <w:tblHeader/>
        </w:trPr>
        <w:tc>
          <w:tcPr>
            <w:tcW w:w="1044" w:type="dxa"/>
            <w:shd w:val="clear" w:color="auto" w:fill="D9D9D9" w:themeFill="background1" w:themeFillShade="D9"/>
            <w:vAlign w:val="center"/>
            <w:hideMark/>
          </w:tcPr>
          <w:p w14:paraId="5C9B34A6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  <w:hideMark/>
          </w:tcPr>
          <w:p w14:paraId="493FAA22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321" w:type="dxa"/>
            <w:shd w:val="clear" w:color="auto" w:fill="D9D9D9" w:themeFill="background1" w:themeFillShade="D9"/>
            <w:vAlign w:val="center"/>
            <w:hideMark/>
          </w:tcPr>
          <w:p w14:paraId="2A6EB9E3" w14:textId="77777777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14ADE7F" w14:textId="3DC1BB1A" w:rsidR="000E49BC" w:rsidRPr="004510F8" w:rsidRDefault="000E49BC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0E49BC" w:rsidRPr="004510F8" w14:paraId="491D0926" w14:textId="4046874D" w:rsidTr="000E49BC">
        <w:trPr>
          <w:trHeight w:val="327"/>
        </w:trPr>
        <w:tc>
          <w:tcPr>
            <w:tcW w:w="1044" w:type="dxa"/>
            <w:shd w:val="clear" w:color="auto" w:fill="auto"/>
            <w:noWrap/>
            <w:vAlign w:val="center"/>
          </w:tcPr>
          <w:p w14:paraId="043EA40A" w14:textId="77777777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227D80A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ESP OFF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D97F19D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ON、OFF，默认功能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不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激活，即ESP ON</w:t>
            </w:r>
          </w:p>
        </w:tc>
        <w:tc>
          <w:tcPr>
            <w:tcW w:w="1242" w:type="dxa"/>
          </w:tcPr>
          <w:p w14:paraId="6CC174A7" w14:textId="40E5FF4D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ON</w:t>
            </w:r>
          </w:p>
        </w:tc>
      </w:tr>
      <w:tr w:rsidR="000E49BC" w:rsidRPr="004510F8" w14:paraId="10ABECD6" w14:textId="54A52925" w:rsidTr="000E49BC">
        <w:trPr>
          <w:trHeight w:val="339"/>
        </w:trPr>
        <w:tc>
          <w:tcPr>
            <w:tcW w:w="1044" w:type="dxa"/>
            <w:shd w:val="clear" w:color="auto" w:fill="auto"/>
            <w:vAlign w:val="center"/>
          </w:tcPr>
          <w:p w14:paraId="79F4CD0B" w14:textId="77777777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F6B21D2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转向模式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0BFD54D3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舒适、运动，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 xml:space="preserve"> EPS记忆</w:t>
            </w:r>
          </w:p>
        </w:tc>
        <w:tc>
          <w:tcPr>
            <w:tcW w:w="1242" w:type="dxa"/>
          </w:tcPr>
          <w:p w14:paraId="5F2861A8" w14:textId="48FCDA50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24C44F72" w14:textId="2B37557B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2EA97A7A" w14:textId="5581CC01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6CC5EA8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电子悬架阻尼调节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59581FAF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舒适、运动</w:t>
            </w:r>
          </w:p>
        </w:tc>
        <w:tc>
          <w:tcPr>
            <w:tcW w:w="1242" w:type="dxa"/>
          </w:tcPr>
          <w:p w14:paraId="04D7154C" w14:textId="791717FB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ON</w:t>
            </w:r>
          </w:p>
        </w:tc>
      </w:tr>
      <w:tr w:rsidR="000E49BC" w:rsidRPr="004510F8" w14:paraId="2D3543EC" w14:textId="4A58AE45" w:rsidTr="000E49BC">
        <w:trPr>
          <w:trHeight w:val="802"/>
        </w:trPr>
        <w:tc>
          <w:tcPr>
            <w:tcW w:w="1044" w:type="dxa"/>
            <w:shd w:val="clear" w:color="auto" w:fill="auto"/>
            <w:noWrap/>
            <w:vAlign w:val="center"/>
          </w:tcPr>
          <w:p w14:paraId="1A289E36" w14:textId="15DA37BE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234A3045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HDC开关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02A98D0" w14:textId="7777777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在无驾驶员干涉的情况下，自动制动限制车辆速度，辅助驾驶员下陡坡。并且通过加速踏板或者制动踏板，对速度予以控制。</w:t>
            </w:r>
            <w:r w:rsidRPr="004510F8">
              <w:rPr>
                <w:rFonts w:ascii="宋体" w:eastAsia="宋体" w:hAnsi="宋体" w:cs="宋体"/>
                <w:szCs w:val="20"/>
              </w:rPr>
              <w:t>HDC功能开启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、</w:t>
            </w:r>
            <w:r w:rsidRPr="004510F8">
              <w:rPr>
                <w:rFonts w:ascii="宋体" w:eastAsia="宋体" w:hAnsi="宋体" w:cs="宋体"/>
                <w:szCs w:val="20"/>
              </w:rPr>
              <w:t>关闭，</w:t>
            </w:r>
            <w:proofErr w:type="gramStart"/>
            <w:r w:rsidRPr="004510F8">
              <w:rPr>
                <w:rFonts w:ascii="宋体" w:eastAsia="宋体" w:hAnsi="宋体" w:cs="宋体"/>
                <w:szCs w:val="20"/>
              </w:rPr>
              <w:t>不</w:t>
            </w:r>
            <w:proofErr w:type="gramEnd"/>
            <w:r w:rsidRPr="004510F8">
              <w:rPr>
                <w:rFonts w:ascii="宋体" w:eastAsia="宋体" w:hAnsi="宋体" w:cs="宋体"/>
                <w:szCs w:val="20"/>
              </w:rPr>
              <w:t>记忆。ESP控制上电</w:t>
            </w:r>
            <w:r w:rsidRPr="004510F8">
              <w:rPr>
                <w:rFonts w:ascii="宋体" w:eastAsia="宋体" w:hAnsi="宋体" w:cs="宋体" w:hint="eastAsia"/>
                <w:szCs w:val="20"/>
              </w:rPr>
              <w:t>默认</w:t>
            </w:r>
            <w:r w:rsidRPr="004510F8">
              <w:rPr>
                <w:rFonts w:ascii="宋体" w:eastAsia="宋体" w:hAnsi="宋体" w:cs="宋体"/>
                <w:szCs w:val="20"/>
              </w:rPr>
              <w:t>关闭。</w:t>
            </w:r>
          </w:p>
        </w:tc>
        <w:tc>
          <w:tcPr>
            <w:tcW w:w="1242" w:type="dxa"/>
          </w:tcPr>
          <w:p w14:paraId="4722669B" w14:textId="45191017" w:rsidR="000E49BC" w:rsidRPr="004510F8" w:rsidRDefault="000E49BC" w:rsidP="000E49BC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4427721D" w14:textId="0DC72479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6F7B7EFC" w14:textId="731C494D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FC389F9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牵引模式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B90FC2F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牵引模式开关，VCU反馈开关状态；用户解除牵引模式时，需要进行提醒确认，</w:t>
            </w:r>
            <w:proofErr w:type="gramStart"/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记忆</w:t>
            </w:r>
          </w:p>
        </w:tc>
        <w:tc>
          <w:tcPr>
            <w:tcW w:w="1242" w:type="dxa"/>
          </w:tcPr>
          <w:p w14:paraId="2BCEF978" w14:textId="6D8B12E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0E49BC" w:rsidRPr="004510F8" w14:paraId="0F4319A5" w14:textId="3E453D52" w:rsidTr="000E49BC">
        <w:trPr>
          <w:trHeight w:val="282"/>
        </w:trPr>
        <w:tc>
          <w:tcPr>
            <w:tcW w:w="1044" w:type="dxa"/>
            <w:shd w:val="clear" w:color="auto" w:fill="auto"/>
            <w:vAlign w:val="center"/>
          </w:tcPr>
          <w:p w14:paraId="3851909C" w14:textId="77777777" w:rsidR="000E49BC" w:rsidRPr="004510F8" w:rsidRDefault="000E49BC" w:rsidP="000E49BC">
            <w:pPr>
              <w:pStyle w:val="af5"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2C2594DA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EPB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开关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38CC436A" w14:textId="77777777" w:rsidR="000E49BC" w:rsidRPr="004510F8" w:rsidRDefault="000E49BC" w:rsidP="000E49BC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hint="eastAsia"/>
                <w:sz w:val="18"/>
                <w:szCs w:val="18"/>
              </w:rPr>
              <w:t>E</w:t>
            </w:r>
            <w:r w:rsidRPr="004510F8">
              <w:rPr>
                <w:sz w:val="18"/>
                <w:szCs w:val="18"/>
              </w:rPr>
              <w:t xml:space="preserve">PB </w:t>
            </w:r>
            <w:r w:rsidRPr="004510F8">
              <w:rPr>
                <w:rFonts w:hint="eastAsia"/>
                <w:sz w:val="18"/>
                <w:szCs w:val="18"/>
              </w:rPr>
              <w:t>开启</w:t>
            </w:r>
            <w:r w:rsidRPr="004510F8">
              <w:rPr>
                <w:sz w:val="18"/>
                <w:szCs w:val="18"/>
              </w:rPr>
              <w:t>关闭功能</w:t>
            </w:r>
            <w:r w:rsidRPr="004510F8">
              <w:rPr>
                <w:rFonts w:hint="eastAsia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  <w:tc>
          <w:tcPr>
            <w:tcW w:w="1242" w:type="dxa"/>
          </w:tcPr>
          <w:p w14:paraId="014E4CA2" w14:textId="111A6C84" w:rsidR="000E49BC" w:rsidRPr="004510F8" w:rsidRDefault="000E49BC" w:rsidP="000E49BC">
            <w:pPr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ON</w:t>
            </w:r>
          </w:p>
        </w:tc>
      </w:tr>
    </w:tbl>
    <w:p w14:paraId="3B3B85C9" w14:textId="1E40DADE" w:rsidR="00DE243E" w:rsidRPr="004510F8" w:rsidRDefault="00DE243E" w:rsidP="00DE243E">
      <w:pPr>
        <w:pStyle w:val="3"/>
        <w:rPr>
          <w:rFonts w:ascii="Microsoft YaHei UI" w:eastAsia="Microsoft YaHei UI" w:hAnsi="Microsoft YaHei UI" w:cs="Arial"/>
        </w:rPr>
      </w:pPr>
      <w:bookmarkStart w:id="1178" w:name="_Toc532203295"/>
      <w:r w:rsidRPr="004510F8">
        <w:rPr>
          <w:rFonts w:ascii="Microsoft YaHei UI" w:eastAsia="Microsoft YaHei UI" w:hAnsi="Microsoft YaHei UI" w:cs="Arial" w:hint="eastAsia"/>
        </w:rPr>
        <w:t>A</w:t>
      </w:r>
      <w:r w:rsidRPr="004510F8">
        <w:rPr>
          <w:rFonts w:ascii="Microsoft YaHei UI" w:eastAsia="Microsoft YaHei UI" w:hAnsi="Microsoft YaHei UI" w:cs="Arial"/>
        </w:rPr>
        <w:t>DAS</w:t>
      </w:r>
      <w:r w:rsidRPr="004510F8">
        <w:rPr>
          <w:rFonts w:ascii="Microsoft YaHei UI" w:eastAsia="Microsoft YaHei UI" w:hAnsi="Microsoft YaHei UI" w:cs="Arial" w:hint="eastAsia"/>
        </w:rPr>
        <w:t>系统控制模块</w:t>
      </w:r>
      <w:bookmarkEnd w:id="117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71"/>
        <w:gridCol w:w="5489"/>
        <w:gridCol w:w="1242"/>
      </w:tblGrid>
      <w:tr w:rsidR="007D2640" w:rsidRPr="004510F8" w14:paraId="26493146" w14:textId="2B3ADD21" w:rsidTr="007D2640">
        <w:trPr>
          <w:trHeight w:val="291"/>
        </w:trPr>
        <w:tc>
          <w:tcPr>
            <w:tcW w:w="847" w:type="dxa"/>
            <w:shd w:val="clear" w:color="auto" w:fill="D9D9D9" w:themeFill="background1" w:themeFillShade="D9"/>
            <w:vAlign w:val="center"/>
            <w:hideMark/>
          </w:tcPr>
          <w:p w14:paraId="542E2B0F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  <w:hideMark/>
          </w:tcPr>
          <w:p w14:paraId="0A36B6B8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489" w:type="dxa"/>
            <w:shd w:val="clear" w:color="auto" w:fill="D9D9D9" w:themeFill="background1" w:themeFillShade="D9"/>
            <w:vAlign w:val="center"/>
            <w:hideMark/>
          </w:tcPr>
          <w:p w14:paraId="700C6345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C420971" w14:textId="3E9BE7A6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7D2640" w:rsidRPr="004510F8" w14:paraId="3EA5643B" w14:textId="5C70EE58" w:rsidTr="007D2640">
        <w:trPr>
          <w:trHeight w:val="282"/>
        </w:trPr>
        <w:tc>
          <w:tcPr>
            <w:tcW w:w="847" w:type="dxa"/>
            <w:shd w:val="clear" w:color="auto" w:fill="auto"/>
            <w:vAlign w:val="center"/>
          </w:tcPr>
          <w:p w14:paraId="60F410C9" w14:textId="77777777" w:rsidR="007D2640" w:rsidRPr="004510F8" w:rsidRDefault="007D2640" w:rsidP="007D2640">
            <w:pPr>
              <w:pStyle w:val="af5"/>
              <w:numPr>
                <w:ilvl w:val="0"/>
                <w:numId w:val="1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E34DE5E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FCW 开关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1D436C7B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默认适中，关闭、适中、较晚三档调节</w:t>
            </w:r>
          </w:p>
        </w:tc>
        <w:tc>
          <w:tcPr>
            <w:tcW w:w="1242" w:type="dxa"/>
          </w:tcPr>
          <w:p w14:paraId="73748BF1" w14:textId="250A9CB1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7D2640" w:rsidRPr="004510F8" w14:paraId="18BCD210" w14:textId="5929A4EB" w:rsidTr="007D2640">
        <w:trPr>
          <w:trHeight w:val="282"/>
        </w:trPr>
        <w:tc>
          <w:tcPr>
            <w:tcW w:w="847" w:type="dxa"/>
            <w:shd w:val="clear" w:color="auto" w:fill="auto"/>
            <w:vAlign w:val="center"/>
          </w:tcPr>
          <w:p w14:paraId="6A02F217" w14:textId="77777777" w:rsidR="007D2640" w:rsidRPr="004510F8" w:rsidRDefault="007D2640" w:rsidP="007D2640">
            <w:pPr>
              <w:pStyle w:val="af5"/>
              <w:numPr>
                <w:ilvl w:val="0"/>
                <w:numId w:val="1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E0E4136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BSD 开关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3E87AD3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默认开启，可关闭 BSD 功能</w:t>
            </w:r>
          </w:p>
        </w:tc>
        <w:tc>
          <w:tcPr>
            <w:tcW w:w="1242" w:type="dxa"/>
          </w:tcPr>
          <w:p w14:paraId="2DA8BBB1" w14:textId="2329EBFF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7D2640" w:rsidRPr="004510F8" w14:paraId="442349D5" w14:textId="3D35337E" w:rsidTr="007D2640">
        <w:trPr>
          <w:trHeight w:val="282"/>
        </w:trPr>
        <w:tc>
          <w:tcPr>
            <w:tcW w:w="847" w:type="dxa"/>
            <w:shd w:val="clear" w:color="auto" w:fill="auto"/>
            <w:vAlign w:val="center"/>
          </w:tcPr>
          <w:p w14:paraId="1ED36863" w14:textId="77777777" w:rsidR="007D2640" w:rsidRPr="004510F8" w:rsidRDefault="007D2640" w:rsidP="007D2640">
            <w:pPr>
              <w:pStyle w:val="af5"/>
              <w:numPr>
                <w:ilvl w:val="0"/>
                <w:numId w:val="1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F5856C3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LDW 开关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6B05448A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默认开启，可关闭 LDW 功能</w:t>
            </w:r>
          </w:p>
        </w:tc>
        <w:tc>
          <w:tcPr>
            <w:tcW w:w="1242" w:type="dxa"/>
          </w:tcPr>
          <w:p w14:paraId="3D053979" w14:textId="1A4F6A3C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7D2640" w:rsidRPr="004510F8" w14:paraId="0C151740" w14:textId="0C7AA27D" w:rsidTr="007D2640">
        <w:trPr>
          <w:trHeight w:val="282"/>
        </w:trPr>
        <w:tc>
          <w:tcPr>
            <w:tcW w:w="847" w:type="dxa"/>
            <w:shd w:val="clear" w:color="auto" w:fill="auto"/>
            <w:vAlign w:val="center"/>
          </w:tcPr>
          <w:p w14:paraId="18D45935" w14:textId="77777777" w:rsidR="007D2640" w:rsidRPr="004510F8" w:rsidRDefault="007D2640" w:rsidP="007D2640">
            <w:pPr>
              <w:pStyle w:val="af5"/>
              <w:numPr>
                <w:ilvl w:val="0"/>
                <w:numId w:val="1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56EFE27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IHC开关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E18E4FA" w14:textId="77777777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 xml:space="preserve">默认开启，可关闭 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IHC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 xml:space="preserve"> 功能</w:t>
            </w:r>
          </w:p>
        </w:tc>
        <w:tc>
          <w:tcPr>
            <w:tcW w:w="1242" w:type="dxa"/>
          </w:tcPr>
          <w:p w14:paraId="57B84C7B" w14:textId="73AB360B" w:rsidR="007D2640" w:rsidRPr="004510F8" w:rsidRDefault="007D2640" w:rsidP="007D264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892BB4" w:rsidRPr="004510F8" w14:paraId="0A51EEF9" w14:textId="77777777" w:rsidTr="007D2640">
        <w:trPr>
          <w:trHeight w:val="282"/>
          <w:ins w:id="1179" w:author="北京车和家" w:date="2018-11-13T10:12:00Z"/>
        </w:trPr>
        <w:tc>
          <w:tcPr>
            <w:tcW w:w="847" w:type="dxa"/>
            <w:shd w:val="clear" w:color="auto" w:fill="auto"/>
            <w:vAlign w:val="center"/>
          </w:tcPr>
          <w:p w14:paraId="7C58A64E" w14:textId="77777777" w:rsidR="00892BB4" w:rsidRPr="004510F8" w:rsidRDefault="00892BB4" w:rsidP="00892BB4">
            <w:pPr>
              <w:pStyle w:val="af5"/>
              <w:numPr>
                <w:ilvl w:val="0"/>
                <w:numId w:val="18"/>
              </w:numPr>
              <w:ind w:firstLineChars="0"/>
              <w:rPr>
                <w:ins w:id="1180" w:author="北京车和家" w:date="2018-11-13T10:12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FF1061B" w14:textId="2B4C8AD2" w:rsidR="00892BB4" w:rsidRPr="004510F8" w:rsidRDefault="00892BB4" w:rsidP="00892BB4">
            <w:pPr>
              <w:rPr>
                <w:ins w:id="1181" w:author="北京车和家" w:date="2018-11-13T10:12:00Z"/>
                <w:rFonts w:ascii="宋体" w:eastAsia="宋体" w:hAnsi="宋体" w:cs="宋体"/>
                <w:color w:val="000000"/>
                <w:szCs w:val="20"/>
              </w:rPr>
            </w:pPr>
            <w:ins w:id="1182" w:author="北京车和家" w:date="2018-11-13T10:12:00Z">
              <w:r w:rsidRPr="00892BB4">
                <w:rPr>
                  <w:rFonts w:ascii="宋体" w:eastAsia="宋体" w:hAnsi="宋体" w:cs="宋体" w:hint="eastAsia"/>
                  <w:color w:val="000000"/>
                  <w:szCs w:val="20"/>
                </w:rPr>
                <w:t>低速近距雷达预警等级设置</w:t>
              </w:r>
            </w:ins>
          </w:p>
        </w:tc>
        <w:tc>
          <w:tcPr>
            <w:tcW w:w="5489" w:type="dxa"/>
            <w:shd w:val="clear" w:color="auto" w:fill="auto"/>
            <w:vAlign w:val="center"/>
          </w:tcPr>
          <w:p w14:paraId="0C842FD3" w14:textId="3276515D" w:rsidR="00892BB4" w:rsidRPr="00892BB4" w:rsidRDefault="00892BB4" w:rsidP="00892BB4">
            <w:pPr>
              <w:rPr>
                <w:ins w:id="1183" w:author="北京车和家" w:date="2018-11-13T10:12:00Z"/>
                <w:rFonts w:ascii="宋体" w:eastAsia="宋体" w:hAnsi="宋体" w:cs="宋体"/>
                <w:color w:val="000000"/>
                <w:szCs w:val="20"/>
              </w:rPr>
            </w:pPr>
            <w:ins w:id="1184" w:author="北京车和家" w:date="2018-11-13T10:12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默认适中</w:t>
              </w:r>
            </w:ins>
          </w:p>
        </w:tc>
        <w:tc>
          <w:tcPr>
            <w:tcW w:w="1242" w:type="dxa"/>
          </w:tcPr>
          <w:p w14:paraId="462B686D" w14:textId="4B3FA9D5" w:rsidR="00892BB4" w:rsidRPr="004510F8" w:rsidRDefault="00892BB4" w:rsidP="00892BB4">
            <w:pPr>
              <w:rPr>
                <w:ins w:id="1185" w:author="北京车和家" w:date="2018-11-13T10:12:00Z"/>
                <w:rFonts w:ascii="宋体" w:eastAsia="宋体" w:hAnsi="宋体" w:cs="宋体"/>
                <w:color w:val="000000"/>
                <w:szCs w:val="20"/>
              </w:rPr>
            </w:pPr>
            <w:ins w:id="1186" w:author="北京车和家" w:date="2018-11-13T10:12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58B9F516" w14:textId="3ABAE0C0" w:rsidR="00DE243E" w:rsidRPr="004510F8" w:rsidRDefault="00DE243E" w:rsidP="00DE243E">
      <w:pPr>
        <w:pStyle w:val="3"/>
        <w:rPr>
          <w:rFonts w:ascii="Microsoft YaHei UI" w:eastAsia="Microsoft YaHei UI" w:hAnsi="Microsoft YaHei UI" w:cs="Arial"/>
        </w:rPr>
      </w:pPr>
      <w:bookmarkStart w:id="1187" w:name="_Toc532203296"/>
      <w:r w:rsidRPr="004510F8">
        <w:rPr>
          <w:rFonts w:ascii="Microsoft YaHei UI" w:eastAsia="Microsoft YaHei UI" w:hAnsi="Microsoft YaHei UI" w:cs="Arial" w:hint="eastAsia"/>
        </w:rPr>
        <w:t>燃油</w:t>
      </w:r>
      <w:proofErr w:type="gramStart"/>
      <w:r w:rsidRPr="004510F8">
        <w:rPr>
          <w:rFonts w:ascii="Microsoft YaHei UI" w:eastAsia="Microsoft YaHei UI" w:hAnsi="Microsoft YaHei UI" w:cs="Arial" w:hint="eastAsia"/>
        </w:rPr>
        <w:t>加注口</w:t>
      </w:r>
      <w:r w:rsidRPr="004510F8">
        <w:rPr>
          <w:rFonts w:ascii="Microsoft YaHei UI" w:eastAsia="Microsoft YaHei UI" w:hAnsi="Microsoft YaHei UI" w:cs="Arial"/>
        </w:rPr>
        <w:t>锁控制</w:t>
      </w:r>
      <w:proofErr w:type="gramEnd"/>
      <w:r w:rsidRPr="004510F8">
        <w:rPr>
          <w:rFonts w:ascii="Microsoft YaHei UI" w:eastAsia="Microsoft YaHei UI" w:hAnsi="Microsoft YaHei UI" w:cs="Arial"/>
        </w:rPr>
        <w:t>模块</w:t>
      </w:r>
      <w:bookmarkEnd w:id="1187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7D2640" w:rsidRPr="004510F8" w14:paraId="7AE7DE0B" w14:textId="4629D08D" w:rsidTr="007D2640">
        <w:trPr>
          <w:trHeight w:val="291"/>
          <w:tblHeader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790234EE" w14:textId="77777777" w:rsidR="007D2640" w:rsidRPr="004510F8" w:rsidRDefault="007D2640" w:rsidP="00B55B10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64B57D0E" w14:textId="77777777" w:rsidR="007D2640" w:rsidRPr="004510F8" w:rsidRDefault="007D2640" w:rsidP="00B55B10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218B5FD3" w14:textId="77777777" w:rsidR="007D2640" w:rsidRPr="004510F8" w:rsidRDefault="007D2640" w:rsidP="00B55B10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4D32872A" w14:textId="310F38A3" w:rsidR="007D2640" w:rsidRPr="004510F8" w:rsidRDefault="007D2640" w:rsidP="00B55B10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7D2640" w:rsidRPr="004510F8" w14:paraId="0E041C72" w14:textId="26783D36" w:rsidTr="007D2640">
        <w:trPr>
          <w:trHeight w:val="282"/>
        </w:trPr>
        <w:tc>
          <w:tcPr>
            <w:tcW w:w="640" w:type="dxa"/>
            <w:shd w:val="clear" w:color="auto" w:fill="auto"/>
            <w:vAlign w:val="center"/>
          </w:tcPr>
          <w:p w14:paraId="2C3E3546" w14:textId="5094E0A2" w:rsidR="007D2640" w:rsidRPr="004510F8" w:rsidRDefault="007D2640" w:rsidP="0051760D">
            <w:pPr>
              <w:pStyle w:val="af5"/>
              <w:numPr>
                <w:ilvl w:val="0"/>
                <w:numId w:val="19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698E79D8" w14:textId="77777777" w:rsidR="007D2640" w:rsidRPr="004510F8" w:rsidRDefault="007D2640" w:rsidP="00B55B1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解锁</w:t>
            </w:r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19E5553F" w14:textId="77777777" w:rsidR="007D2640" w:rsidRPr="004510F8" w:rsidRDefault="007D2640" w:rsidP="00B55B10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当需要燃油加注时，需要在屏幕上按下解锁控件，等待EMS发送允许解锁请求，并显示等待过程</w:t>
            </w:r>
          </w:p>
        </w:tc>
        <w:tc>
          <w:tcPr>
            <w:tcW w:w="1242" w:type="dxa"/>
          </w:tcPr>
          <w:p w14:paraId="6DD10A1F" w14:textId="1577D410" w:rsidR="007D2640" w:rsidRPr="004510F8" w:rsidRDefault="007D2640" w:rsidP="00B55B10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</w:tbl>
    <w:p w14:paraId="0888DF5E" w14:textId="09E3BFF8" w:rsidR="006B2C34" w:rsidRPr="004510F8" w:rsidRDefault="006B2C34" w:rsidP="006B2C34">
      <w:pPr>
        <w:pStyle w:val="3"/>
        <w:rPr>
          <w:rFonts w:ascii="Microsoft YaHei UI" w:eastAsia="Microsoft YaHei UI" w:hAnsi="Microsoft YaHei UI" w:cs="Arial"/>
        </w:rPr>
      </w:pPr>
      <w:bookmarkStart w:id="1188" w:name="_Toc532203297"/>
      <w:r w:rsidRPr="004510F8">
        <w:rPr>
          <w:rFonts w:ascii="Microsoft YaHei UI" w:eastAsia="Microsoft YaHei UI" w:hAnsi="Microsoft YaHei UI" w:cs="Arial" w:hint="eastAsia"/>
        </w:rPr>
        <w:lastRenderedPageBreak/>
        <w:t>整车电源</w:t>
      </w:r>
      <w:del w:id="1189" w:author="马玉成" w:date="2018-09-20T16:20:00Z">
        <w:r w:rsidRPr="004510F8" w:rsidDel="00FC64B6">
          <w:rPr>
            <w:rFonts w:ascii="Microsoft YaHei UI" w:eastAsia="Microsoft YaHei UI" w:hAnsi="Microsoft YaHei UI" w:cs="Arial" w:hint="eastAsia"/>
          </w:rPr>
          <w:delText>关闭</w:delText>
        </w:r>
      </w:del>
      <w:r w:rsidRPr="004510F8">
        <w:rPr>
          <w:rFonts w:ascii="Microsoft YaHei UI" w:eastAsia="Microsoft YaHei UI" w:hAnsi="Microsoft YaHei UI" w:cs="Arial" w:hint="eastAsia"/>
        </w:rPr>
        <w:t>控制模块</w:t>
      </w:r>
      <w:bookmarkEnd w:id="118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7D2640" w:rsidRPr="004510F8" w14:paraId="7CE51ADB" w14:textId="4DF5CF5D" w:rsidTr="007D2640">
        <w:trPr>
          <w:trHeight w:val="291"/>
          <w:tblHeader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20076944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575E164A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4F8A04C0" w14:textId="77777777" w:rsidR="007D2640" w:rsidRPr="004510F8" w:rsidRDefault="007D2640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A20FCEC" w14:textId="2AAAD848" w:rsidR="007D2640" w:rsidRPr="004510F8" w:rsidRDefault="00166309" w:rsidP="000208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7D2640" w:rsidRPr="004510F8" w14:paraId="19D5F288" w14:textId="0E93D748" w:rsidTr="007D2640">
        <w:trPr>
          <w:trHeight w:val="282"/>
        </w:trPr>
        <w:tc>
          <w:tcPr>
            <w:tcW w:w="640" w:type="dxa"/>
            <w:shd w:val="clear" w:color="auto" w:fill="auto"/>
            <w:vAlign w:val="center"/>
          </w:tcPr>
          <w:p w14:paraId="7C442CFB" w14:textId="6E66F485" w:rsidR="007D2640" w:rsidRPr="004510F8" w:rsidRDefault="007D2640" w:rsidP="00735E1D">
            <w:pPr>
              <w:pStyle w:val="af5"/>
              <w:numPr>
                <w:ilvl w:val="0"/>
                <w:numId w:val="57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5E7E88E6" w14:textId="6580F6FD" w:rsidR="007D2640" w:rsidRPr="004510F8" w:rsidRDefault="007D2640" w:rsidP="000208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整车电源关闭</w:t>
            </w:r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3756D92A" w14:textId="2E56100E" w:rsidR="007D2640" w:rsidRPr="004510F8" w:rsidRDefault="007D2640" w:rsidP="000208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用户可以通过CCP的整车电源关闭开关关闭整车电源。</w:t>
            </w:r>
          </w:p>
        </w:tc>
        <w:tc>
          <w:tcPr>
            <w:tcW w:w="1242" w:type="dxa"/>
          </w:tcPr>
          <w:p w14:paraId="58B6AE0F" w14:textId="77380A29" w:rsidR="007D2640" w:rsidRPr="004510F8" w:rsidRDefault="00166309" w:rsidP="000208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FC64B6" w:rsidRPr="004510F8" w14:paraId="42510779" w14:textId="77777777" w:rsidTr="007D2640">
        <w:trPr>
          <w:trHeight w:val="282"/>
          <w:ins w:id="1190" w:author="马玉成" w:date="2018-09-20T16:20:00Z"/>
        </w:trPr>
        <w:tc>
          <w:tcPr>
            <w:tcW w:w="640" w:type="dxa"/>
            <w:shd w:val="clear" w:color="auto" w:fill="auto"/>
            <w:vAlign w:val="center"/>
          </w:tcPr>
          <w:p w14:paraId="22BB2F6F" w14:textId="77777777" w:rsidR="00FC64B6" w:rsidRPr="004510F8" w:rsidRDefault="00FC64B6" w:rsidP="00735E1D">
            <w:pPr>
              <w:pStyle w:val="af5"/>
              <w:numPr>
                <w:ilvl w:val="0"/>
                <w:numId w:val="57"/>
              </w:numPr>
              <w:ind w:firstLineChars="0"/>
              <w:rPr>
                <w:ins w:id="1191" w:author="马玉成" w:date="2018-09-20T16:20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02177ADD" w14:textId="2D0A7FAD" w:rsidR="00FC64B6" w:rsidRPr="004510F8" w:rsidRDefault="00FC64B6" w:rsidP="00020859">
            <w:pPr>
              <w:rPr>
                <w:ins w:id="1192" w:author="马玉成" w:date="2018-09-20T16:20:00Z"/>
                <w:rFonts w:ascii="宋体" w:eastAsia="宋体" w:hAnsi="宋体" w:cs="宋体"/>
                <w:color w:val="000000"/>
                <w:szCs w:val="20"/>
              </w:rPr>
            </w:pPr>
            <w:ins w:id="1193" w:author="马玉成" w:date="2018-09-20T16:20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触屏</w:t>
              </w:r>
              <w:r>
                <w:rPr>
                  <w:rFonts w:ascii="宋体" w:eastAsia="宋体" w:hAnsi="宋体" w:cs="宋体"/>
                  <w:color w:val="000000"/>
                  <w:szCs w:val="20"/>
                </w:rPr>
                <w:t>上电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59D112FA" w14:textId="0DB206CD" w:rsidR="00FC64B6" w:rsidRPr="004510F8" w:rsidRDefault="00FC64B6" w:rsidP="00020859">
            <w:pPr>
              <w:rPr>
                <w:ins w:id="1194" w:author="马玉成" w:date="2018-09-20T16:20:00Z"/>
                <w:rFonts w:ascii="宋体" w:eastAsia="宋体" w:hAnsi="宋体" w:cs="宋体"/>
                <w:szCs w:val="20"/>
              </w:rPr>
            </w:pPr>
            <w:ins w:id="1195" w:author="马玉成" w:date="2018-09-20T16:21:00Z">
              <w:r>
                <w:rPr>
                  <w:rFonts w:ascii="宋体" w:eastAsia="宋体" w:hAnsi="宋体" w:cs="宋体" w:hint="eastAsia"/>
                  <w:szCs w:val="20"/>
                </w:rPr>
                <w:t>电源</w:t>
              </w:r>
              <w:r>
                <w:rPr>
                  <w:rFonts w:ascii="宋体" w:eastAsia="宋体" w:hAnsi="宋体" w:cs="宋体"/>
                  <w:szCs w:val="20"/>
                </w:rPr>
                <w:t>从非OFF切到OFF后</w:t>
              </w:r>
              <w:r>
                <w:rPr>
                  <w:rFonts w:ascii="宋体" w:eastAsia="宋体" w:hAnsi="宋体" w:cs="宋体" w:hint="eastAsia"/>
                  <w:szCs w:val="20"/>
                </w:rPr>
                <w:t>1</w:t>
              </w:r>
              <w:r>
                <w:rPr>
                  <w:rFonts w:ascii="宋体" w:eastAsia="宋体" w:hAnsi="宋体" w:cs="宋体"/>
                  <w:szCs w:val="20"/>
                </w:rPr>
                <w:t>min内用户触</w:t>
              </w:r>
              <w:r>
                <w:rPr>
                  <w:rFonts w:ascii="宋体" w:eastAsia="宋体" w:hAnsi="宋体" w:cs="宋体" w:hint="eastAsia"/>
                  <w:szCs w:val="20"/>
                </w:rPr>
                <w:t>摸</w:t>
              </w:r>
              <w:r>
                <w:rPr>
                  <w:rFonts w:ascii="宋体" w:eastAsia="宋体" w:hAnsi="宋体" w:cs="宋体"/>
                  <w:szCs w:val="20"/>
                </w:rPr>
                <w:t>CCP能使整车电源切换到ACC状态。</w:t>
              </w:r>
            </w:ins>
          </w:p>
        </w:tc>
        <w:tc>
          <w:tcPr>
            <w:tcW w:w="1242" w:type="dxa"/>
          </w:tcPr>
          <w:p w14:paraId="44D1DE7C" w14:textId="3AEE6D83" w:rsidR="00FC64B6" w:rsidRPr="004510F8" w:rsidRDefault="005E77A8" w:rsidP="00020859">
            <w:pPr>
              <w:rPr>
                <w:ins w:id="1196" w:author="马玉成" w:date="2018-09-20T16:20:00Z"/>
                <w:rFonts w:ascii="宋体" w:eastAsia="宋体" w:hAnsi="宋体" w:cs="宋体"/>
                <w:color w:val="000000"/>
                <w:szCs w:val="20"/>
              </w:rPr>
            </w:pPr>
            <w:ins w:id="1197" w:author="马玉成" w:date="2018-09-20T16:22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OFF</w:t>
              </w:r>
            </w:ins>
          </w:p>
        </w:tc>
      </w:tr>
    </w:tbl>
    <w:p w14:paraId="72FCBB21" w14:textId="1C811B1E" w:rsidR="00735E1D" w:rsidRPr="004510F8" w:rsidRDefault="00735E1D" w:rsidP="00735E1D">
      <w:pPr>
        <w:pStyle w:val="3"/>
        <w:rPr>
          <w:rFonts w:ascii="Microsoft YaHei UI" w:eastAsia="Microsoft YaHei UI" w:hAnsi="Microsoft YaHei UI" w:cs="Arial"/>
        </w:rPr>
      </w:pPr>
      <w:bookmarkStart w:id="1198" w:name="_Toc532203298"/>
      <w:r w:rsidRPr="004510F8">
        <w:rPr>
          <w:rFonts w:ascii="Microsoft YaHei UI" w:eastAsia="Microsoft YaHei UI" w:hAnsi="Microsoft YaHei UI" w:cs="Arial" w:hint="eastAsia"/>
        </w:rPr>
        <w:t>环视手动控制模块</w:t>
      </w:r>
      <w:bookmarkEnd w:id="119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  <w:tblGridChange w:id="1199">
          <w:tblGrid>
            <w:gridCol w:w="640"/>
            <w:gridCol w:w="1781"/>
            <w:gridCol w:w="5286"/>
            <w:gridCol w:w="1242"/>
          </w:tblGrid>
        </w:tblGridChange>
      </w:tblGrid>
      <w:tr w:rsidR="00735E1D" w:rsidRPr="004510F8" w14:paraId="34B01507" w14:textId="77777777" w:rsidTr="00106459">
        <w:trPr>
          <w:trHeight w:val="291"/>
          <w:tblHeader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0A2E46DE" w14:textId="77777777" w:rsidR="00735E1D" w:rsidRPr="004510F8" w:rsidRDefault="00735E1D" w:rsidP="001064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2C617BDB" w14:textId="77777777" w:rsidR="00735E1D" w:rsidRPr="004510F8" w:rsidRDefault="00735E1D" w:rsidP="001064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功能信息</w:t>
            </w:r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32D945CB" w14:textId="77777777" w:rsidR="00735E1D" w:rsidRPr="004510F8" w:rsidRDefault="00735E1D" w:rsidP="001064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功能描述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457504A" w14:textId="77777777" w:rsidR="00735E1D" w:rsidRPr="004510F8" w:rsidRDefault="00735E1D" w:rsidP="00106459">
            <w:pPr>
              <w:pStyle w:val="HR"/>
              <w:ind w:firstLineChars="0" w:firstLine="0"/>
              <w:rPr>
                <w:rFonts w:ascii="Microsoft YaHei UI" w:eastAsia="Microsoft YaHei UI" w:hAnsi="Microsoft YaHei UI"/>
                <w:b/>
                <w:sz w:val="22"/>
                <w:szCs w:val="22"/>
              </w:rPr>
            </w:pPr>
            <w:r w:rsidRPr="004510F8">
              <w:rPr>
                <w:rFonts w:ascii="Microsoft YaHei UI" w:eastAsia="Microsoft YaHei UI" w:hAnsi="Microsoft YaHei UI" w:hint="eastAsia"/>
                <w:b/>
                <w:sz w:val="22"/>
                <w:szCs w:val="22"/>
              </w:rPr>
              <w:t>电源模式</w:t>
            </w:r>
          </w:p>
        </w:tc>
      </w:tr>
      <w:tr w:rsidR="00735E1D" w:rsidRPr="004510F8" w14:paraId="7FD34FEB" w14:textId="77777777" w:rsidTr="00106459">
        <w:trPr>
          <w:trHeight w:val="282"/>
        </w:trPr>
        <w:tc>
          <w:tcPr>
            <w:tcW w:w="640" w:type="dxa"/>
            <w:shd w:val="clear" w:color="auto" w:fill="auto"/>
            <w:vAlign w:val="center"/>
          </w:tcPr>
          <w:p w14:paraId="622387D4" w14:textId="77777777" w:rsidR="00735E1D" w:rsidRPr="004510F8" w:rsidRDefault="00735E1D" w:rsidP="00735E1D">
            <w:pPr>
              <w:pStyle w:val="af5"/>
              <w:numPr>
                <w:ilvl w:val="0"/>
                <w:numId w:val="5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081ECB80" w14:textId="4A156DD1" w:rsidR="00735E1D" w:rsidRPr="004510F8" w:rsidRDefault="00735E1D" w:rsidP="001064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环视手动开启</w:t>
            </w:r>
            <w:ins w:id="1200" w:author="北京车和家" w:date="2018-11-13T10:11:00Z">
              <w:r w:rsidR="00892BB4">
                <w:rPr>
                  <w:rFonts w:ascii="宋体" w:eastAsia="宋体" w:hAnsi="宋体" w:cs="宋体" w:hint="eastAsia"/>
                  <w:color w:val="000000"/>
                  <w:szCs w:val="20"/>
                </w:rPr>
                <w:t>（取消）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2071AE2A" w14:textId="2F9009C4" w:rsidR="00735E1D" w:rsidRPr="004510F8" w:rsidRDefault="00735E1D" w:rsidP="001064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用户可以通过CCP手动开启环视功能。</w:t>
            </w:r>
          </w:p>
        </w:tc>
        <w:tc>
          <w:tcPr>
            <w:tcW w:w="1242" w:type="dxa"/>
          </w:tcPr>
          <w:p w14:paraId="443351BB" w14:textId="77777777" w:rsidR="00735E1D" w:rsidRPr="004510F8" w:rsidRDefault="00735E1D" w:rsidP="001064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735E1D" w:rsidRPr="004510F8" w14:paraId="1D7C4257" w14:textId="77777777" w:rsidTr="00106459">
        <w:trPr>
          <w:trHeight w:val="282"/>
        </w:trPr>
        <w:tc>
          <w:tcPr>
            <w:tcW w:w="640" w:type="dxa"/>
            <w:shd w:val="clear" w:color="auto" w:fill="auto"/>
            <w:vAlign w:val="center"/>
          </w:tcPr>
          <w:p w14:paraId="7E17431A" w14:textId="77777777" w:rsidR="00735E1D" w:rsidRPr="004510F8" w:rsidRDefault="00735E1D" w:rsidP="00735E1D">
            <w:pPr>
              <w:pStyle w:val="af5"/>
              <w:numPr>
                <w:ilvl w:val="0"/>
                <w:numId w:val="58"/>
              </w:numPr>
              <w:ind w:firstLineChars="0"/>
              <w:rPr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5D764796" w14:textId="5AB7C449" w:rsidR="00735E1D" w:rsidRPr="004510F8" w:rsidRDefault="00735E1D" w:rsidP="001064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环视手动关闭</w:t>
            </w:r>
            <w:ins w:id="1201" w:author="北京车和家" w:date="2018-11-13T10:11:00Z">
              <w:r w:rsidR="00892BB4">
                <w:rPr>
                  <w:rFonts w:ascii="宋体" w:eastAsia="宋体" w:hAnsi="宋体" w:cs="宋体" w:hint="eastAsia"/>
                  <w:color w:val="000000"/>
                  <w:szCs w:val="20"/>
                </w:rPr>
                <w:t>（取消）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1DA52B2C" w14:textId="303B8586" w:rsidR="00735E1D" w:rsidRPr="004510F8" w:rsidRDefault="00735E1D" w:rsidP="00106459">
            <w:pPr>
              <w:rPr>
                <w:rFonts w:ascii="宋体" w:eastAsia="宋体" w:hAnsi="宋体" w:cs="宋体"/>
                <w:szCs w:val="20"/>
              </w:rPr>
            </w:pPr>
            <w:r w:rsidRPr="004510F8">
              <w:rPr>
                <w:rFonts w:ascii="宋体" w:eastAsia="宋体" w:hAnsi="宋体" w:cs="宋体" w:hint="eastAsia"/>
                <w:szCs w:val="20"/>
              </w:rPr>
              <w:t>用户可以通过CCP手动关闭环视功能。</w:t>
            </w:r>
          </w:p>
        </w:tc>
        <w:tc>
          <w:tcPr>
            <w:tcW w:w="1242" w:type="dxa"/>
          </w:tcPr>
          <w:p w14:paraId="6475FD1E" w14:textId="07D06333" w:rsidR="00735E1D" w:rsidRPr="004510F8" w:rsidRDefault="00735E1D" w:rsidP="00106459">
            <w:pPr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A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CC/ON</w:t>
            </w:r>
          </w:p>
        </w:tc>
      </w:tr>
      <w:tr w:rsidR="00892BB4" w:rsidRPr="004510F8" w14:paraId="60539E02" w14:textId="77777777" w:rsidTr="00106459">
        <w:trPr>
          <w:trHeight w:val="282"/>
          <w:ins w:id="1202" w:author="北京车和家" w:date="2018-11-13T10:12:00Z"/>
        </w:trPr>
        <w:tc>
          <w:tcPr>
            <w:tcW w:w="640" w:type="dxa"/>
            <w:shd w:val="clear" w:color="auto" w:fill="auto"/>
            <w:vAlign w:val="center"/>
          </w:tcPr>
          <w:p w14:paraId="638052E6" w14:textId="77777777" w:rsidR="00892BB4" w:rsidRPr="004510F8" w:rsidRDefault="00892BB4" w:rsidP="00892BB4">
            <w:pPr>
              <w:pStyle w:val="af5"/>
              <w:numPr>
                <w:ilvl w:val="0"/>
                <w:numId w:val="58"/>
              </w:numPr>
              <w:ind w:firstLineChars="0"/>
              <w:rPr>
                <w:ins w:id="1203" w:author="北京车和家" w:date="2018-11-13T10:12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4CF921D6" w14:textId="77D31A3A" w:rsidR="00892BB4" w:rsidRPr="004510F8" w:rsidRDefault="00892BB4" w:rsidP="00892BB4">
            <w:pPr>
              <w:rPr>
                <w:ins w:id="1204" w:author="北京车和家" w:date="2018-11-13T10:12:00Z"/>
                <w:rFonts w:ascii="宋体" w:eastAsia="宋体" w:hAnsi="宋体" w:cs="宋体"/>
                <w:color w:val="000000"/>
                <w:szCs w:val="20"/>
              </w:rPr>
            </w:pPr>
            <w:ins w:id="1205" w:author="北京车和家" w:date="2018-11-13T10:13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狭窄路段自动开启环视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0C93F83F" w14:textId="03C5E168" w:rsidR="00892BB4" w:rsidRPr="004510F8" w:rsidRDefault="00892BB4" w:rsidP="00892BB4">
            <w:pPr>
              <w:rPr>
                <w:ins w:id="1206" w:author="北京车和家" w:date="2018-11-13T10:12:00Z"/>
                <w:rFonts w:ascii="宋体" w:eastAsia="宋体" w:hAnsi="宋体" w:cs="宋体"/>
                <w:szCs w:val="20"/>
              </w:rPr>
            </w:pPr>
            <w:ins w:id="1207" w:author="北京车和家" w:date="2018-11-13T10:14:00Z">
              <w:r w:rsidRPr="004510F8">
                <w:rPr>
                  <w:rFonts w:ascii="宋体" w:eastAsia="宋体" w:hAnsi="宋体" w:cs="宋体" w:hint="eastAsia"/>
                  <w:szCs w:val="20"/>
                </w:rPr>
                <w:t>用户可以通过CCP</w:t>
              </w:r>
              <w:r>
                <w:rPr>
                  <w:rFonts w:ascii="宋体" w:eastAsia="宋体" w:hAnsi="宋体" w:cs="宋体" w:hint="eastAsia"/>
                  <w:szCs w:val="20"/>
                </w:rPr>
                <w:t>设置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狭窄路段自动开启环视</w:t>
              </w:r>
            </w:ins>
          </w:p>
        </w:tc>
        <w:tc>
          <w:tcPr>
            <w:tcW w:w="1242" w:type="dxa"/>
          </w:tcPr>
          <w:p w14:paraId="23A732C6" w14:textId="0DF986E8" w:rsidR="00892BB4" w:rsidRPr="004510F8" w:rsidRDefault="00892BB4" w:rsidP="00892BB4">
            <w:pPr>
              <w:rPr>
                <w:ins w:id="1208" w:author="北京车和家" w:date="2018-11-13T10:12:00Z"/>
                <w:rFonts w:ascii="宋体" w:eastAsia="宋体" w:hAnsi="宋体" w:cs="宋体"/>
                <w:color w:val="000000"/>
                <w:szCs w:val="20"/>
              </w:rPr>
            </w:pPr>
            <w:ins w:id="1209" w:author="北京车和家" w:date="2018-11-13T10:14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  <w:tr w:rsidR="00892BB4" w:rsidRPr="004510F8" w14:paraId="4D6D5E9A" w14:textId="77777777" w:rsidTr="00EC0DDA">
        <w:tblPrEx>
          <w:tblW w:w="8949" w:type="dxa"/>
          <w:tblInd w:w="2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10" w:author="北京车和家" w:date="2018-11-13T10:14:00Z">
            <w:tblPrEx>
              <w:tblW w:w="8949" w:type="dxa"/>
              <w:tblInd w:w="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82"/>
          <w:ins w:id="1211" w:author="北京车和家" w:date="2018-11-13T10:13:00Z"/>
          <w:trPrChange w:id="1212" w:author="北京车和家" w:date="2018-11-13T10:14:00Z">
            <w:trPr>
              <w:trHeight w:val="282"/>
            </w:trPr>
          </w:trPrChange>
        </w:trPr>
        <w:tc>
          <w:tcPr>
            <w:tcW w:w="640" w:type="dxa"/>
            <w:shd w:val="clear" w:color="auto" w:fill="auto"/>
            <w:vAlign w:val="center"/>
            <w:tcPrChange w:id="1213" w:author="北京车和家" w:date="2018-11-13T10:14:00Z">
              <w:tcPr>
                <w:tcW w:w="640" w:type="dxa"/>
                <w:shd w:val="clear" w:color="auto" w:fill="auto"/>
                <w:vAlign w:val="center"/>
              </w:tcPr>
            </w:tcPrChange>
          </w:tcPr>
          <w:p w14:paraId="6476E681" w14:textId="77777777" w:rsidR="00892BB4" w:rsidRPr="004510F8" w:rsidRDefault="00892BB4" w:rsidP="00892BB4">
            <w:pPr>
              <w:pStyle w:val="af5"/>
              <w:numPr>
                <w:ilvl w:val="0"/>
                <w:numId w:val="58"/>
              </w:numPr>
              <w:ind w:firstLineChars="0"/>
              <w:rPr>
                <w:ins w:id="1214" w:author="北京车和家" w:date="2018-11-13T10:13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tcPrChange w:id="1215" w:author="北京车和家" w:date="2018-11-13T10:14:00Z">
              <w:tcPr>
                <w:tcW w:w="1781" w:type="dxa"/>
                <w:shd w:val="clear" w:color="auto" w:fill="auto"/>
                <w:noWrap/>
                <w:vAlign w:val="center"/>
              </w:tcPr>
            </w:tcPrChange>
          </w:tcPr>
          <w:p w14:paraId="4075C9D1" w14:textId="50488E79" w:rsidR="00892BB4" w:rsidRPr="004510F8" w:rsidRDefault="00892BB4" w:rsidP="00892BB4">
            <w:pPr>
              <w:rPr>
                <w:ins w:id="1216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17" w:author="北京车和家" w:date="2018-11-13T10:13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驶出车位自动开启环视</w:t>
              </w:r>
            </w:ins>
          </w:p>
        </w:tc>
        <w:tc>
          <w:tcPr>
            <w:tcW w:w="5286" w:type="dxa"/>
            <w:shd w:val="clear" w:color="auto" w:fill="auto"/>
            <w:noWrap/>
            <w:tcPrChange w:id="1218" w:author="北京车和家" w:date="2018-11-13T10:14:00Z">
              <w:tcPr>
                <w:tcW w:w="5286" w:type="dxa"/>
                <w:shd w:val="clear" w:color="auto" w:fill="auto"/>
                <w:noWrap/>
                <w:vAlign w:val="center"/>
              </w:tcPr>
            </w:tcPrChange>
          </w:tcPr>
          <w:p w14:paraId="01CC206F" w14:textId="3AA77D88" w:rsidR="00892BB4" w:rsidRPr="004510F8" w:rsidRDefault="00892BB4" w:rsidP="00892BB4">
            <w:pPr>
              <w:rPr>
                <w:ins w:id="1219" w:author="北京车和家" w:date="2018-11-13T10:13:00Z"/>
                <w:rFonts w:ascii="宋体" w:eastAsia="宋体" w:hAnsi="宋体" w:cs="宋体"/>
                <w:szCs w:val="20"/>
              </w:rPr>
            </w:pPr>
            <w:ins w:id="1220" w:author="北京车和家" w:date="2018-11-13T10:14:00Z">
              <w:r w:rsidRPr="00621197">
                <w:rPr>
                  <w:rFonts w:ascii="宋体" w:eastAsia="宋体" w:hAnsi="宋体" w:cs="宋体" w:hint="eastAsia"/>
                  <w:szCs w:val="20"/>
                </w:rPr>
                <w:t>用户可以通过CCP设置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驶出车位自动开启环视</w:t>
              </w:r>
            </w:ins>
          </w:p>
        </w:tc>
        <w:tc>
          <w:tcPr>
            <w:tcW w:w="1242" w:type="dxa"/>
            <w:tcPrChange w:id="1221" w:author="北京车和家" w:date="2018-11-13T10:14:00Z">
              <w:tcPr>
                <w:tcW w:w="1242" w:type="dxa"/>
              </w:tcPr>
            </w:tcPrChange>
          </w:tcPr>
          <w:p w14:paraId="0F04FD12" w14:textId="38B92A8E" w:rsidR="00892BB4" w:rsidRPr="004510F8" w:rsidRDefault="00892BB4" w:rsidP="00892BB4">
            <w:pPr>
              <w:rPr>
                <w:ins w:id="1222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23" w:author="北京车和家" w:date="2018-11-13T10:14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  <w:tr w:rsidR="00892BB4" w:rsidRPr="004510F8" w14:paraId="4E517A24" w14:textId="77777777" w:rsidTr="00EC0DDA">
        <w:tblPrEx>
          <w:tblW w:w="8949" w:type="dxa"/>
          <w:tblInd w:w="2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24" w:author="北京车和家" w:date="2018-11-13T10:14:00Z">
            <w:tblPrEx>
              <w:tblW w:w="8949" w:type="dxa"/>
              <w:tblInd w:w="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82"/>
          <w:ins w:id="1225" w:author="北京车和家" w:date="2018-11-13T10:13:00Z"/>
          <w:trPrChange w:id="1226" w:author="北京车和家" w:date="2018-11-13T10:14:00Z">
            <w:trPr>
              <w:trHeight w:val="282"/>
            </w:trPr>
          </w:trPrChange>
        </w:trPr>
        <w:tc>
          <w:tcPr>
            <w:tcW w:w="640" w:type="dxa"/>
            <w:shd w:val="clear" w:color="auto" w:fill="auto"/>
            <w:vAlign w:val="center"/>
            <w:tcPrChange w:id="1227" w:author="北京车和家" w:date="2018-11-13T10:14:00Z">
              <w:tcPr>
                <w:tcW w:w="640" w:type="dxa"/>
                <w:shd w:val="clear" w:color="auto" w:fill="auto"/>
                <w:vAlign w:val="center"/>
              </w:tcPr>
            </w:tcPrChange>
          </w:tcPr>
          <w:p w14:paraId="4F67CE6A" w14:textId="77777777" w:rsidR="00892BB4" w:rsidRPr="004510F8" w:rsidRDefault="00892BB4" w:rsidP="00892BB4">
            <w:pPr>
              <w:pStyle w:val="af5"/>
              <w:numPr>
                <w:ilvl w:val="0"/>
                <w:numId w:val="58"/>
              </w:numPr>
              <w:ind w:firstLineChars="0"/>
              <w:rPr>
                <w:ins w:id="1228" w:author="北京车和家" w:date="2018-11-13T10:13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tcPrChange w:id="1229" w:author="北京车和家" w:date="2018-11-13T10:14:00Z">
              <w:tcPr>
                <w:tcW w:w="1781" w:type="dxa"/>
                <w:shd w:val="clear" w:color="auto" w:fill="auto"/>
                <w:noWrap/>
                <w:vAlign w:val="center"/>
              </w:tcPr>
            </w:tcPrChange>
          </w:tcPr>
          <w:p w14:paraId="5C66A813" w14:textId="45D2F884" w:rsidR="00892BB4" w:rsidRPr="00892BB4" w:rsidRDefault="00892BB4" w:rsidP="00892BB4">
            <w:pPr>
              <w:rPr>
                <w:ins w:id="1230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31" w:author="北京车和家" w:date="2018-11-13T10:13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障碍物标记</w:t>
              </w:r>
            </w:ins>
            <w:ins w:id="1232" w:author="北京车和家" w:date="2018-11-13T10:14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设置</w:t>
              </w:r>
            </w:ins>
          </w:p>
        </w:tc>
        <w:tc>
          <w:tcPr>
            <w:tcW w:w="5286" w:type="dxa"/>
            <w:shd w:val="clear" w:color="auto" w:fill="auto"/>
            <w:noWrap/>
            <w:tcPrChange w:id="1233" w:author="北京车和家" w:date="2018-11-13T10:14:00Z">
              <w:tcPr>
                <w:tcW w:w="5286" w:type="dxa"/>
                <w:shd w:val="clear" w:color="auto" w:fill="auto"/>
                <w:noWrap/>
                <w:vAlign w:val="center"/>
              </w:tcPr>
            </w:tcPrChange>
          </w:tcPr>
          <w:p w14:paraId="694ACC7F" w14:textId="66EB2710" w:rsidR="00892BB4" w:rsidRPr="004510F8" w:rsidRDefault="00892BB4" w:rsidP="00892BB4">
            <w:pPr>
              <w:rPr>
                <w:ins w:id="1234" w:author="北京车和家" w:date="2018-11-13T10:13:00Z"/>
                <w:rFonts w:ascii="宋体" w:eastAsia="宋体" w:hAnsi="宋体" w:cs="宋体"/>
                <w:szCs w:val="20"/>
              </w:rPr>
            </w:pPr>
            <w:ins w:id="1235" w:author="北京车和家" w:date="2018-11-13T10:14:00Z">
              <w:r w:rsidRPr="00621197">
                <w:rPr>
                  <w:rFonts w:ascii="宋体" w:eastAsia="宋体" w:hAnsi="宋体" w:cs="宋体" w:hint="eastAsia"/>
                  <w:szCs w:val="20"/>
                </w:rPr>
                <w:t>用户可以通过CCP设置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障碍物标记</w:t>
              </w:r>
            </w:ins>
          </w:p>
        </w:tc>
        <w:tc>
          <w:tcPr>
            <w:tcW w:w="1242" w:type="dxa"/>
            <w:tcPrChange w:id="1236" w:author="北京车和家" w:date="2018-11-13T10:14:00Z">
              <w:tcPr>
                <w:tcW w:w="1242" w:type="dxa"/>
              </w:tcPr>
            </w:tcPrChange>
          </w:tcPr>
          <w:p w14:paraId="75941E0B" w14:textId="32A24CDF" w:rsidR="00892BB4" w:rsidRPr="004510F8" w:rsidRDefault="00892BB4" w:rsidP="00892BB4">
            <w:pPr>
              <w:rPr>
                <w:ins w:id="1237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38" w:author="北京车和家" w:date="2018-11-13T10:14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  <w:tr w:rsidR="00892BB4" w:rsidRPr="004510F8" w14:paraId="323F0545" w14:textId="77777777" w:rsidTr="00EC0DDA">
        <w:tblPrEx>
          <w:tblW w:w="8949" w:type="dxa"/>
          <w:tblInd w:w="2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39" w:author="北京车和家" w:date="2018-11-13T10:14:00Z">
            <w:tblPrEx>
              <w:tblW w:w="8949" w:type="dxa"/>
              <w:tblInd w:w="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82"/>
          <w:ins w:id="1240" w:author="北京车和家" w:date="2018-11-13T10:13:00Z"/>
          <w:trPrChange w:id="1241" w:author="北京车和家" w:date="2018-11-13T10:14:00Z">
            <w:trPr>
              <w:trHeight w:val="282"/>
            </w:trPr>
          </w:trPrChange>
        </w:trPr>
        <w:tc>
          <w:tcPr>
            <w:tcW w:w="640" w:type="dxa"/>
            <w:shd w:val="clear" w:color="auto" w:fill="auto"/>
            <w:vAlign w:val="center"/>
            <w:tcPrChange w:id="1242" w:author="北京车和家" w:date="2018-11-13T10:14:00Z">
              <w:tcPr>
                <w:tcW w:w="640" w:type="dxa"/>
                <w:shd w:val="clear" w:color="auto" w:fill="auto"/>
                <w:vAlign w:val="center"/>
              </w:tcPr>
            </w:tcPrChange>
          </w:tcPr>
          <w:p w14:paraId="373684B9" w14:textId="77777777" w:rsidR="00892BB4" w:rsidRPr="004510F8" w:rsidRDefault="00892BB4" w:rsidP="00892BB4">
            <w:pPr>
              <w:pStyle w:val="af5"/>
              <w:numPr>
                <w:ilvl w:val="0"/>
                <w:numId w:val="58"/>
              </w:numPr>
              <w:ind w:firstLineChars="0"/>
              <w:rPr>
                <w:ins w:id="1243" w:author="北京车和家" w:date="2018-11-13T10:13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tcPrChange w:id="1244" w:author="北京车和家" w:date="2018-11-13T10:14:00Z">
              <w:tcPr>
                <w:tcW w:w="1781" w:type="dxa"/>
                <w:shd w:val="clear" w:color="auto" w:fill="auto"/>
                <w:noWrap/>
                <w:vAlign w:val="center"/>
              </w:tcPr>
            </w:tcPrChange>
          </w:tcPr>
          <w:p w14:paraId="418E77B0" w14:textId="1D7E6E20" w:rsidR="00892BB4" w:rsidRPr="004510F8" w:rsidRDefault="00892BB4" w:rsidP="00892BB4">
            <w:pPr>
              <w:rPr>
                <w:ins w:id="1245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46" w:author="北京车和家" w:date="2018-11-13T10:13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泊车辅助线标记设置</w:t>
              </w:r>
            </w:ins>
          </w:p>
        </w:tc>
        <w:tc>
          <w:tcPr>
            <w:tcW w:w="5286" w:type="dxa"/>
            <w:shd w:val="clear" w:color="auto" w:fill="auto"/>
            <w:noWrap/>
            <w:tcPrChange w:id="1247" w:author="北京车和家" w:date="2018-11-13T10:14:00Z">
              <w:tcPr>
                <w:tcW w:w="5286" w:type="dxa"/>
                <w:shd w:val="clear" w:color="auto" w:fill="auto"/>
                <w:noWrap/>
                <w:vAlign w:val="center"/>
              </w:tcPr>
            </w:tcPrChange>
          </w:tcPr>
          <w:p w14:paraId="1192638C" w14:textId="62C21607" w:rsidR="00892BB4" w:rsidRPr="004510F8" w:rsidRDefault="00892BB4" w:rsidP="00892BB4">
            <w:pPr>
              <w:rPr>
                <w:ins w:id="1248" w:author="北京车和家" w:date="2018-11-13T10:13:00Z"/>
                <w:rFonts w:ascii="宋体" w:eastAsia="宋体" w:hAnsi="宋体" w:cs="宋体"/>
                <w:szCs w:val="20"/>
              </w:rPr>
            </w:pPr>
            <w:ins w:id="1249" w:author="北京车和家" w:date="2018-11-13T10:14:00Z">
              <w:r w:rsidRPr="00621197">
                <w:rPr>
                  <w:rFonts w:ascii="宋体" w:eastAsia="宋体" w:hAnsi="宋体" w:cs="宋体" w:hint="eastAsia"/>
                  <w:szCs w:val="20"/>
                </w:rPr>
                <w:t>用户可以通过CCP设置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泊车辅助线标记</w:t>
              </w:r>
            </w:ins>
          </w:p>
        </w:tc>
        <w:tc>
          <w:tcPr>
            <w:tcW w:w="1242" w:type="dxa"/>
            <w:tcPrChange w:id="1250" w:author="北京车和家" w:date="2018-11-13T10:14:00Z">
              <w:tcPr>
                <w:tcW w:w="1242" w:type="dxa"/>
              </w:tcPr>
            </w:tcPrChange>
          </w:tcPr>
          <w:p w14:paraId="3801A5B6" w14:textId="176BE533" w:rsidR="00892BB4" w:rsidRPr="004510F8" w:rsidRDefault="00892BB4" w:rsidP="00892BB4">
            <w:pPr>
              <w:rPr>
                <w:ins w:id="1251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52" w:author="北京车和家" w:date="2018-11-13T10:14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  <w:tr w:rsidR="00892BB4" w:rsidRPr="004510F8" w14:paraId="36D75E1C" w14:textId="77777777" w:rsidTr="00EC0DDA">
        <w:tblPrEx>
          <w:tblW w:w="8949" w:type="dxa"/>
          <w:tblInd w:w="2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53" w:author="北京车和家" w:date="2018-11-13T10:14:00Z">
            <w:tblPrEx>
              <w:tblW w:w="8949" w:type="dxa"/>
              <w:tblInd w:w="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282"/>
          <w:ins w:id="1254" w:author="北京车和家" w:date="2018-11-13T10:13:00Z"/>
          <w:trPrChange w:id="1255" w:author="北京车和家" w:date="2018-11-13T10:14:00Z">
            <w:trPr>
              <w:trHeight w:val="282"/>
            </w:trPr>
          </w:trPrChange>
        </w:trPr>
        <w:tc>
          <w:tcPr>
            <w:tcW w:w="640" w:type="dxa"/>
            <w:shd w:val="clear" w:color="auto" w:fill="auto"/>
            <w:vAlign w:val="center"/>
            <w:tcPrChange w:id="1256" w:author="北京车和家" w:date="2018-11-13T10:14:00Z">
              <w:tcPr>
                <w:tcW w:w="640" w:type="dxa"/>
                <w:shd w:val="clear" w:color="auto" w:fill="auto"/>
                <w:vAlign w:val="center"/>
              </w:tcPr>
            </w:tcPrChange>
          </w:tcPr>
          <w:p w14:paraId="5C5FC4AF" w14:textId="77777777" w:rsidR="00892BB4" w:rsidRPr="004510F8" w:rsidRDefault="00892BB4" w:rsidP="00892BB4">
            <w:pPr>
              <w:pStyle w:val="af5"/>
              <w:numPr>
                <w:ilvl w:val="0"/>
                <w:numId w:val="58"/>
              </w:numPr>
              <w:ind w:firstLineChars="0"/>
              <w:rPr>
                <w:ins w:id="1257" w:author="北京车和家" w:date="2018-11-13T10:13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  <w:tcPrChange w:id="1258" w:author="北京车和家" w:date="2018-11-13T10:14:00Z">
              <w:tcPr>
                <w:tcW w:w="1781" w:type="dxa"/>
                <w:shd w:val="clear" w:color="auto" w:fill="auto"/>
                <w:noWrap/>
                <w:vAlign w:val="center"/>
              </w:tcPr>
            </w:tcPrChange>
          </w:tcPr>
          <w:p w14:paraId="61095E1D" w14:textId="16537CBF" w:rsidR="00892BB4" w:rsidRPr="004510F8" w:rsidRDefault="00892BB4" w:rsidP="00892BB4">
            <w:pPr>
              <w:rPr>
                <w:ins w:id="1259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60" w:author="北京车和家" w:date="2018-11-13T10:14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自动泊车路径标记设置</w:t>
              </w:r>
            </w:ins>
          </w:p>
        </w:tc>
        <w:tc>
          <w:tcPr>
            <w:tcW w:w="5286" w:type="dxa"/>
            <w:shd w:val="clear" w:color="auto" w:fill="auto"/>
            <w:noWrap/>
            <w:tcPrChange w:id="1261" w:author="北京车和家" w:date="2018-11-13T10:14:00Z">
              <w:tcPr>
                <w:tcW w:w="5286" w:type="dxa"/>
                <w:shd w:val="clear" w:color="auto" w:fill="auto"/>
                <w:noWrap/>
                <w:vAlign w:val="center"/>
              </w:tcPr>
            </w:tcPrChange>
          </w:tcPr>
          <w:p w14:paraId="3F6C77FF" w14:textId="7F7F7FDD" w:rsidR="00892BB4" w:rsidRPr="004510F8" w:rsidRDefault="00892BB4" w:rsidP="00892BB4">
            <w:pPr>
              <w:rPr>
                <w:ins w:id="1262" w:author="北京车和家" w:date="2018-11-13T10:13:00Z"/>
                <w:rFonts w:ascii="宋体" w:eastAsia="宋体" w:hAnsi="宋体" w:cs="宋体"/>
                <w:szCs w:val="20"/>
              </w:rPr>
            </w:pPr>
            <w:ins w:id="1263" w:author="北京车和家" w:date="2018-11-13T10:14:00Z">
              <w:r w:rsidRPr="00621197">
                <w:rPr>
                  <w:rFonts w:ascii="宋体" w:eastAsia="宋体" w:hAnsi="宋体" w:cs="宋体" w:hint="eastAsia"/>
                  <w:szCs w:val="20"/>
                </w:rPr>
                <w:t>用户可以通过CCP设置</w:t>
              </w:r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自动泊车路径标记</w:t>
              </w:r>
            </w:ins>
          </w:p>
        </w:tc>
        <w:tc>
          <w:tcPr>
            <w:tcW w:w="1242" w:type="dxa"/>
            <w:tcPrChange w:id="1264" w:author="北京车和家" w:date="2018-11-13T10:14:00Z">
              <w:tcPr>
                <w:tcW w:w="1242" w:type="dxa"/>
              </w:tcPr>
            </w:tcPrChange>
          </w:tcPr>
          <w:p w14:paraId="3F4435F9" w14:textId="2144955E" w:rsidR="00892BB4" w:rsidRPr="004510F8" w:rsidRDefault="00892BB4" w:rsidP="00892BB4">
            <w:pPr>
              <w:rPr>
                <w:ins w:id="1265" w:author="北京车和家" w:date="2018-11-13T10:13:00Z"/>
                <w:rFonts w:ascii="宋体" w:eastAsia="宋体" w:hAnsi="宋体" w:cs="宋体"/>
                <w:color w:val="000000"/>
                <w:szCs w:val="20"/>
              </w:rPr>
            </w:pPr>
            <w:ins w:id="1266" w:author="北京车和家" w:date="2018-11-13T10:14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5E006E0E" w14:textId="0BF32F78" w:rsidR="000B106A" w:rsidRPr="00801B16" w:rsidRDefault="000B106A">
      <w:pPr>
        <w:pStyle w:val="3"/>
        <w:rPr>
          <w:ins w:id="1267" w:author="马玉成" w:date="2018-09-20T16:22:00Z"/>
        </w:rPr>
      </w:pPr>
      <w:bookmarkStart w:id="1268" w:name="_Toc532203299"/>
      <w:ins w:id="1269" w:author="马玉成" w:date="2018-09-20T16:22:00Z">
        <w:r w:rsidRPr="00801B16">
          <w:rPr>
            <w:rFonts w:hint="eastAsia"/>
          </w:rPr>
          <w:t>天窗遮阳</w:t>
        </w:r>
        <w:proofErr w:type="gramStart"/>
        <w:r w:rsidRPr="00801B16">
          <w:rPr>
            <w:rFonts w:hint="eastAsia"/>
          </w:rPr>
          <w:t>帘</w:t>
        </w:r>
        <w:proofErr w:type="gramEnd"/>
        <w:r w:rsidRPr="00801B16">
          <w:rPr>
            <w:rFonts w:hint="eastAsia"/>
          </w:rPr>
          <w:t>控制</w:t>
        </w:r>
      </w:ins>
      <w:ins w:id="1270" w:author="北京车和家" w:date="2018-11-08T11:30:00Z">
        <w:r w:rsidR="009524A7" w:rsidRPr="00801B16">
          <w:rPr>
            <w:rFonts w:hint="eastAsia"/>
            <w:rPrChange w:id="1271" w:author="北京车和家" w:date="2018-11-12T14:48:00Z">
              <w:rPr>
                <w:rFonts w:hint="eastAsia"/>
                <w:strike/>
              </w:rPr>
            </w:rPrChange>
          </w:rPr>
          <w:t>（</w:t>
        </w:r>
      </w:ins>
      <w:ins w:id="1272" w:author="北京车和家" w:date="2018-11-12T14:48:00Z">
        <w:r w:rsidR="00801B16" w:rsidRPr="00801B16">
          <w:rPr>
            <w:rFonts w:hint="eastAsia"/>
          </w:rPr>
          <w:t>空调</w:t>
        </w:r>
        <w:proofErr w:type="gramStart"/>
        <w:r w:rsidR="00801B16" w:rsidRPr="00801B16">
          <w:rPr>
            <w:rFonts w:hint="eastAsia"/>
          </w:rPr>
          <w:t>屏触控操</w:t>
        </w:r>
        <w:proofErr w:type="gramEnd"/>
        <w:r w:rsidR="00801B16" w:rsidRPr="00801B16">
          <w:rPr>
            <w:rFonts w:hint="eastAsia"/>
          </w:rPr>
          <w:t>作界面取消，</w:t>
        </w:r>
        <w:r w:rsidR="00801B16" w:rsidRPr="00801B16">
          <w:t xml:space="preserve"> </w:t>
        </w:r>
        <w:r w:rsidR="00801B16" w:rsidRPr="00801B16">
          <w:rPr>
            <w:rFonts w:hint="eastAsia"/>
          </w:rPr>
          <w:t>保留语音控制功能</w:t>
        </w:r>
      </w:ins>
      <w:ins w:id="1273" w:author="北京车和家" w:date="2018-11-08T11:30:00Z">
        <w:r w:rsidR="009524A7" w:rsidRPr="00801B16">
          <w:rPr>
            <w:rFonts w:hint="eastAsia"/>
            <w:rPrChange w:id="1274" w:author="北京车和家" w:date="2018-11-12T14:48:00Z">
              <w:rPr>
                <w:rFonts w:hint="eastAsia"/>
                <w:strike/>
              </w:rPr>
            </w:rPrChange>
          </w:rPr>
          <w:t>）</w:t>
        </w:r>
      </w:ins>
      <w:bookmarkEnd w:id="126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0B106A" w:rsidRPr="00801B16" w14:paraId="2BF370DE" w14:textId="77777777" w:rsidTr="003C1594">
        <w:trPr>
          <w:trHeight w:val="291"/>
          <w:tblHeader/>
          <w:ins w:id="1275" w:author="马玉成" w:date="2018-09-20T16:23:00Z"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1C49B0D8" w14:textId="77777777" w:rsidR="000B106A" w:rsidRPr="00801B16" w:rsidRDefault="000B106A" w:rsidP="003C1594">
            <w:pPr>
              <w:pStyle w:val="HR"/>
              <w:ind w:firstLineChars="0" w:firstLine="0"/>
              <w:rPr>
                <w:ins w:id="1276" w:author="马玉成" w:date="2018-09-20T16:23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277" w:author="马玉成" w:date="2018-09-20T16:23:00Z">
              <w:r w:rsidRPr="00801B16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序号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5212004C" w14:textId="77777777" w:rsidR="000B106A" w:rsidRPr="00801B16" w:rsidRDefault="000B106A" w:rsidP="003C1594">
            <w:pPr>
              <w:pStyle w:val="HR"/>
              <w:ind w:firstLineChars="0" w:firstLine="0"/>
              <w:rPr>
                <w:ins w:id="1278" w:author="马玉成" w:date="2018-09-20T16:23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279" w:author="马玉成" w:date="2018-09-20T16:23:00Z">
              <w:r w:rsidRPr="00801B16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功能信息</w:t>
              </w:r>
            </w:ins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17A2356F" w14:textId="77777777" w:rsidR="000B106A" w:rsidRPr="00801B16" w:rsidRDefault="000B106A" w:rsidP="003C1594">
            <w:pPr>
              <w:pStyle w:val="HR"/>
              <w:ind w:firstLineChars="0" w:firstLine="0"/>
              <w:rPr>
                <w:ins w:id="1280" w:author="马玉成" w:date="2018-09-20T16:23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281" w:author="马玉成" w:date="2018-09-20T16:23:00Z">
              <w:r w:rsidRPr="00801B16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功能描述</w:t>
              </w:r>
            </w:ins>
          </w:p>
        </w:tc>
        <w:tc>
          <w:tcPr>
            <w:tcW w:w="1242" w:type="dxa"/>
            <w:shd w:val="clear" w:color="auto" w:fill="D9D9D9" w:themeFill="background1" w:themeFillShade="D9"/>
          </w:tcPr>
          <w:p w14:paraId="44E8A449" w14:textId="77777777" w:rsidR="000B106A" w:rsidRPr="00801B16" w:rsidRDefault="000B106A" w:rsidP="003C1594">
            <w:pPr>
              <w:pStyle w:val="HR"/>
              <w:ind w:firstLineChars="0" w:firstLine="0"/>
              <w:rPr>
                <w:ins w:id="1282" w:author="马玉成" w:date="2018-09-20T16:23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283" w:author="马玉成" w:date="2018-09-20T16:23:00Z">
              <w:r w:rsidRPr="00801B16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电源模式</w:t>
              </w:r>
            </w:ins>
          </w:p>
        </w:tc>
      </w:tr>
      <w:tr w:rsidR="000B106A" w:rsidRPr="00801B16" w14:paraId="20286E12" w14:textId="77777777" w:rsidTr="003C1594">
        <w:trPr>
          <w:trHeight w:val="282"/>
          <w:ins w:id="1284" w:author="马玉成" w:date="2018-09-20T16:23:00Z"/>
        </w:trPr>
        <w:tc>
          <w:tcPr>
            <w:tcW w:w="640" w:type="dxa"/>
            <w:shd w:val="clear" w:color="auto" w:fill="auto"/>
            <w:vAlign w:val="center"/>
          </w:tcPr>
          <w:p w14:paraId="353DC127" w14:textId="77777777" w:rsidR="000B106A" w:rsidRPr="00801B16" w:rsidRDefault="000B106A">
            <w:pPr>
              <w:pStyle w:val="af5"/>
              <w:numPr>
                <w:ilvl w:val="0"/>
                <w:numId w:val="66"/>
              </w:numPr>
              <w:ind w:firstLineChars="0"/>
              <w:rPr>
                <w:ins w:id="1285" w:author="马玉成" w:date="2018-09-20T16:23:00Z"/>
                <w:rFonts w:ascii="Calibri" w:eastAsia="宋体" w:hAnsi="Calibri" w:cs="宋体"/>
                <w:color w:val="000000"/>
                <w:sz w:val="6"/>
              </w:rPr>
              <w:pPrChange w:id="1286" w:author="马玉成" w:date="2018-09-20T16:23:00Z">
                <w:pPr>
                  <w:pStyle w:val="af5"/>
                  <w:numPr>
                    <w:numId w:val="58"/>
                  </w:numPr>
                  <w:ind w:left="420" w:firstLineChars="0" w:hanging="420"/>
                </w:pPr>
              </w:pPrChange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1D27BA1B" w14:textId="24771BCC" w:rsidR="000B106A" w:rsidRPr="00801B16" w:rsidRDefault="000B106A" w:rsidP="003C1594">
            <w:pPr>
              <w:rPr>
                <w:ins w:id="1287" w:author="马玉成" w:date="2018-09-20T16:23:00Z"/>
                <w:rFonts w:ascii="宋体" w:eastAsia="宋体" w:hAnsi="宋体" w:cs="宋体"/>
                <w:color w:val="000000"/>
                <w:szCs w:val="20"/>
              </w:rPr>
            </w:pPr>
            <w:ins w:id="1288" w:author="马玉成" w:date="2018-09-20T16:24:00Z">
              <w:r w:rsidRPr="00801B16">
                <w:rPr>
                  <w:rFonts w:ascii="宋体" w:eastAsia="宋体" w:hAnsi="宋体" w:cs="宋体" w:hint="eastAsia"/>
                  <w:color w:val="000000"/>
                  <w:szCs w:val="20"/>
                </w:rPr>
                <w:t>天窗控制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181B557C" w14:textId="70E6173E" w:rsidR="000B106A" w:rsidRPr="00801B16" w:rsidRDefault="000B106A">
            <w:pPr>
              <w:rPr>
                <w:ins w:id="1289" w:author="马玉成" w:date="2018-09-20T16:23:00Z"/>
                <w:rFonts w:ascii="宋体" w:eastAsia="宋体" w:hAnsi="宋体" w:cs="宋体"/>
                <w:color w:val="000000"/>
                <w:szCs w:val="20"/>
              </w:rPr>
            </w:pPr>
            <w:ins w:id="1290" w:author="马玉成" w:date="2018-09-20T16:23:00Z">
              <w:r w:rsidRPr="00801B16">
                <w:rPr>
                  <w:rFonts w:ascii="宋体" w:eastAsia="宋体" w:hAnsi="宋体" w:cs="宋体" w:hint="eastAsia"/>
                  <w:szCs w:val="20"/>
                </w:rPr>
                <w:t>用户可以通过</w:t>
              </w:r>
              <w:r w:rsidRPr="00801B16">
                <w:rPr>
                  <w:rFonts w:ascii="宋体" w:eastAsia="宋体" w:hAnsi="宋体" w:cs="宋体"/>
                  <w:szCs w:val="20"/>
                </w:rPr>
                <w:t>CCP</w:t>
              </w:r>
            </w:ins>
            <w:ins w:id="1291" w:author="马玉成" w:date="2018-09-20T16:24:00Z">
              <w:r w:rsidRPr="00801B16">
                <w:rPr>
                  <w:rFonts w:ascii="宋体" w:eastAsia="宋体" w:hAnsi="宋体" w:cs="宋体" w:hint="eastAsia"/>
                  <w:szCs w:val="20"/>
                </w:rPr>
                <w:t>开启关闭天窗</w:t>
              </w:r>
            </w:ins>
            <w:ins w:id="1292" w:author="马玉成" w:date="2018-09-20T16:23:00Z">
              <w:r w:rsidRPr="00801B16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6BAB27F2" w14:textId="77777777" w:rsidR="000B106A" w:rsidRPr="00801B16" w:rsidRDefault="000B106A" w:rsidP="003C1594">
            <w:pPr>
              <w:rPr>
                <w:ins w:id="1293" w:author="马玉成" w:date="2018-09-20T16:23:00Z"/>
                <w:rFonts w:ascii="宋体" w:eastAsia="宋体" w:hAnsi="宋体" w:cs="宋体"/>
                <w:szCs w:val="20"/>
              </w:rPr>
            </w:pPr>
            <w:ins w:id="1294" w:author="马玉成" w:date="2018-09-20T16:23:00Z">
              <w:r w:rsidRPr="00801B16">
                <w:rPr>
                  <w:rFonts w:ascii="宋体" w:eastAsia="宋体" w:hAnsi="宋体" w:cs="宋体"/>
                  <w:color w:val="000000"/>
                  <w:szCs w:val="20"/>
                </w:rPr>
                <w:t>ACC/ON</w:t>
              </w:r>
            </w:ins>
          </w:p>
        </w:tc>
      </w:tr>
      <w:tr w:rsidR="000B106A" w:rsidRPr="00801B16" w14:paraId="09D20A76" w14:textId="77777777" w:rsidTr="003C1594">
        <w:trPr>
          <w:trHeight w:val="282"/>
          <w:ins w:id="1295" w:author="马玉成" w:date="2018-09-20T16:23:00Z"/>
        </w:trPr>
        <w:tc>
          <w:tcPr>
            <w:tcW w:w="640" w:type="dxa"/>
            <w:shd w:val="clear" w:color="auto" w:fill="auto"/>
            <w:vAlign w:val="center"/>
          </w:tcPr>
          <w:p w14:paraId="4A136575" w14:textId="77777777" w:rsidR="000B106A" w:rsidRPr="00801B16" w:rsidRDefault="000B106A">
            <w:pPr>
              <w:pStyle w:val="af5"/>
              <w:numPr>
                <w:ilvl w:val="0"/>
                <w:numId w:val="66"/>
              </w:numPr>
              <w:ind w:firstLineChars="0"/>
              <w:rPr>
                <w:ins w:id="1296" w:author="马玉成" w:date="2018-09-20T16:23:00Z"/>
                <w:rFonts w:ascii="Calibri" w:eastAsia="宋体" w:hAnsi="Calibri" w:cs="宋体"/>
                <w:color w:val="000000"/>
                <w:sz w:val="6"/>
              </w:rPr>
              <w:pPrChange w:id="1297" w:author="马玉成" w:date="2018-09-20T16:23:00Z">
                <w:pPr>
                  <w:pStyle w:val="af5"/>
                  <w:numPr>
                    <w:numId w:val="58"/>
                  </w:numPr>
                  <w:ind w:left="420" w:firstLineChars="0" w:hanging="420"/>
                </w:pPr>
              </w:pPrChange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652806D4" w14:textId="7FDAC984" w:rsidR="000B106A" w:rsidRPr="00801B16" w:rsidRDefault="000B106A" w:rsidP="003C1594">
            <w:pPr>
              <w:rPr>
                <w:ins w:id="1298" w:author="马玉成" w:date="2018-09-20T16:23:00Z"/>
                <w:rFonts w:ascii="宋体" w:eastAsia="宋体" w:hAnsi="宋体" w:cs="宋体"/>
                <w:color w:val="000000"/>
                <w:szCs w:val="20"/>
              </w:rPr>
            </w:pPr>
            <w:ins w:id="1299" w:author="马玉成" w:date="2018-09-20T16:24:00Z">
              <w:r w:rsidRPr="00801B16">
                <w:rPr>
                  <w:rFonts w:ascii="宋体" w:eastAsia="宋体" w:hAnsi="宋体" w:cs="宋体" w:hint="eastAsia"/>
                  <w:color w:val="000000"/>
                  <w:szCs w:val="20"/>
                </w:rPr>
                <w:t>遮阳</w:t>
              </w:r>
              <w:proofErr w:type="gramStart"/>
              <w:r w:rsidRPr="00801B16">
                <w:rPr>
                  <w:rFonts w:ascii="宋体" w:eastAsia="宋体" w:hAnsi="宋体" w:cs="宋体" w:hint="eastAsia"/>
                  <w:color w:val="000000"/>
                  <w:szCs w:val="20"/>
                </w:rPr>
                <w:t>帘</w:t>
              </w:r>
              <w:proofErr w:type="gramEnd"/>
              <w:r w:rsidRPr="00801B16">
                <w:rPr>
                  <w:rFonts w:ascii="宋体" w:eastAsia="宋体" w:hAnsi="宋体" w:cs="宋体" w:hint="eastAsia"/>
                  <w:color w:val="000000"/>
                  <w:szCs w:val="20"/>
                </w:rPr>
                <w:t>控制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4B9ADE3D" w14:textId="480AC69E" w:rsidR="000B106A" w:rsidRPr="00801B16" w:rsidRDefault="000B106A">
            <w:pPr>
              <w:rPr>
                <w:ins w:id="1300" w:author="马玉成" w:date="2018-09-20T16:23:00Z"/>
                <w:rFonts w:ascii="宋体" w:eastAsia="宋体" w:hAnsi="宋体" w:cs="宋体"/>
                <w:szCs w:val="20"/>
              </w:rPr>
            </w:pPr>
            <w:ins w:id="1301" w:author="马玉成" w:date="2018-09-20T16:23:00Z">
              <w:r w:rsidRPr="00801B16">
                <w:rPr>
                  <w:rFonts w:ascii="宋体" w:eastAsia="宋体" w:hAnsi="宋体" w:cs="宋体" w:hint="eastAsia"/>
                  <w:szCs w:val="20"/>
                </w:rPr>
                <w:t>用户可以通过</w:t>
              </w:r>
              <w:r w:rsidRPr="00801B16">
                <w:rPr>
                  <w:rFonts w:ascii="宋体" w:eastAsia="宋体" w:hAnsi="宋体" w:cs="宋体"/>
                  <w:szCs w:val="20"/>
                </w:rPr>
                <w:t>CCP</w:t>
              </w:r>
            </w:ins>
            <w:ins w:id="1302" w:author="马玉成" w:date="2018-09-20T16:24:00Z">
              <w:r w:rsidRPr="00801B16">
                <w:rPr>
                  <w:rFonts w:ascii="宋体" w:eastAsia="宋体" w:hAnsi="宋体" w:cs="宋体" w:hint="eastAsia"/>
                  <w:szCs w:val="20"/>
                </w:rPr>
                <w:t>开启</w:t>
              </w:r>
              <w:r w:rsidRPr="00801B16">
                <w:rPr>
                  <w:rFonts w:ascii="宋体" w:eastAsia="宋体" w:hAnsi="宋体" w:cs="宋体"/>
                  <w:szCs w:val="20"/>
                </w:rPr>
                <w:t>关闭遮阳帘</w:t>
              </w:r>
            </w:ins>
            <w:ins w:id="1303" w:author="马玉成" w:date="2018-09-20T16:23:00Z">
              <w:r w:rsidRPr="00801B16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0F4CA13B" w14:textId="77777777" w:rsidR="000B106A" w:rsidRPr="00801B16" w:rsidRDefault="000B106A" w:rsidP="003C1594">
            <w:pPr>
              <w:rPr>
                <w:ins w:id="1304" w:author="马玉成" w:date="2018-09-20T16:23:00Z"/>
                <w:rFonts w:ascii="宋体" w:eastAsia="宋体" w:hAnsi="宋体" w:cs="宋体"/>
                <w:color w:val="000000"/>
                <w:szCs w:val="20"/>
              </w:rPr>
            </w:pPr>
            <w:ins w:id="1305" w:author="马玉成" w:date="2018-09-20T16:23:00Z">
              <w:r w:rsidRPr="00801B16">
                <w:rPr>
                  <w:rFonts w:ascii="宋体" w:eastAsia="宋体" w:hAnsi="宋体" w:cs="宋体"/>
                  <w:color w:val="000000"/>
                  <w:szCs w:val="20"/>
                </w:rPr>
                <w:t>ACC/ON</w:t>
              </w:r>
            </w:ins>
          </w:p>
        </w:tc>
      </w:tr>
    </w:tbl>
    <w:p w14:paraId="67364494" w14:textId="17950FEC" w:rsidR="000B106A" w:rsidRDefault="000B106A">
      <w:pPr>
        <w:rPr>
          <w:ins w:id="1306" w:author="北京车和家" w:date="2018-10-18T10:57:00Z"/>
        </w:rPr>
      </w:pPr>
    </w:p>
    <w:p w14:paraId="2AC36045" w14:textId="08EA00AD" w:rsidR="00970A8F" w:rsidRDefault="00970A8F" w:rsidP="00970A8F">
      <w:pPr>
        <w:pStyle w:val="3"/>
        <w:rPr>
          <w:ins w:id="1307" w:author="北京车和家" w:date="2018-10-18T10:57:00Z"/>
        </w:rPr>
      </w:pPr>
      <w:bookmarkStart w:id="1308" w:name="_Toc532203300"/>
      <w:ins w:id="1309" w:author="北京车和家" w:date="2018-10-18T10:58:00Z">
        <w:r>
          <w:rPr>
            <w:rFonts w:hint="eastAsia"/>
          </w:rPr>
          <w:t>音量控制</w:t>
        </w:r>
      </w:ins>
      <w:bookmarkEnd w:id="1308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970A8F" w:rsidRPr="004510F8" w14:paraId="367EE14A" w14:textId="77777777" w:rsidTr="00FF0373">
        <w:trPr>
          <w:trHeight w:val="291"/>
          <w:tblHeader/>
          <w:ins w:id="1310" w:author="北京车和家" w:date="2018-10-18T10:57:00Z"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245106CB" w14:textId="77777777" w:rsidR="00970A8F" w:rsidRPr="004510F8" w:rsidRDefault="00970A8F" w:rsidP="00FF0373">
            <w:pPr>
              <w:pStyle w:val="HR"/>
              <w:ind w:firstLineChars="0" w:firstLine="0"/>
              <w:rPr>
                <w:ins w:id="1311" w:author="北京车和家" w:date="2018-10-18T10:57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12" w:author="北京车和家" w:date="2018-10-18T10:57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序号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537E5769" w14:textId="77777777" w:rsidR="00970A8F" w:rsidRPr="004510F8" w:rsidRDefault="00970A8F" w:rsidP="00FF0373">
            <w:pPr>
              <w:pStyle w:val="HR"/>
              <w:ind w:firstLineChars="0" w:firstLine="0"/>
              <w:rPr>
                <w:ins w:id="1313" w:author="北京车和家" w:date="2018-10-18T10:57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14" w:author="北京车和家" w:date="2018-10-18T10:57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功能信息</w:t>
              </w:r>
            </w:ins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30EC43CB" w14:textId="77777777" w:rsidR="00970A8F" w:rsidRPr="004510F8" w:rsidRDefault="00970A8F" w:rsidP="00FF0373">
            <w:pPr>
              <w:pStyle w:val="HR"/>
              <w:ind w:firstLineChars="0" w:firstLine="0"/>
              <w:rPr>
                <w:ins w:id="1315" w:author="北京车和家" w:date="2018-10-18T10:57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16" w:author="北京车和家" w:date="2018-10-18T10:57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功能描述</w:t>
              </w:r>
            </w:ins>
          </w:p>
        </w:tc>
        <w:tc>
          <w:tcPr>
            <w:tcW w:w="1242" w:type="dxa"/>
            <w:shd w:val="clear" w:color="auto" w:fill="D9D9D9" w:themeFill="background1" w:themeFillShade="D9"/>
          </w:tcPr>
          <w:p w14:paraId="72F184C1" w14:textId="77777777" w:rsidR="00970A8F" w:rsidRPr="004510F8" w:rsidRDefault="00970A8F" w:rsidP="00FF0373">
            <w:pPr>
              <w:pStyle w:val="HR"/>
              <w:ind w:firstLineChars="0" w:firstLine="0"/>
              <w:rPr>
                <w:ins w:id="1317" w:author="北京车和家" w:date="2018-10-18T10:57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18" w:author="北京车和家" w:date="2018-10-18T10:57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电源模式</w:t>
              </w:r>
            </w:ins>
          </w:p>
        </w:tc>
      </w:tr>
      <w:tr w:rsidR="00970A8F" w:rsidRPr="004510F8" w14:paraId="32CC81C7" w14:textId="77777777" w:rsidTr="00FF0373">
        <w:trPr>
          <w:trHeight w:val="282"/>
          <w:ins w:id="1319" w:author="北京车和家" w:date="2018-10-18T10:57:00Z"/>
        </w:trPr>
        <w:tc>
          <w:tcPr>
            <w:tcW w:w="640" w:type="dxa"/>
            <w:shd w:val="clear" w:color="auto" w:fill="auto"/>
            <w:vAlign w:val="center"/>
          </w:tcPr>
          <w:p w14:paraId="3C95B36B" w14:textId="77777777" w:rsidR="00970A8F" w:rsidRPr="004510F8" w:rsidRDefault="00970A8F">
            <w:pPr>
              <w:pStyle w:val="af5"/>
              <w:numPr>
                <w:ilvl w:val="0"/>
                <w:numId w:val="70"/>
              </w:numPr>
              <w:ind w:firstLineChars="0"/>
              <w:rPr>
                <w:ins w:id="1320" w:author="北京车和家" w:date="2018-10-18T10:57:00Z"/>
                <w:rFonts w:ascii="Calibri" w:eastAsia="宋体" w:hAnsi="Calibri" w:cs="宋体"/>
                <w:color w:val="000000"/>
                <w:sz w:val="6"/>
              </w:rPr>
              <w:pPrChange w:id="1321" w:author="北京车和家" w:date="2018-10-18T10:58:00Z">
                <w:pPr>
                  <w:pStyle w:val="af5"/>
                  <w:numPr>
                    <w:numId w:val="66"/>
                  </w:numPr>
                  <w:ind w:left="420" w:firstLineChars="0" w:hanging="420"/>
                </w:pPr>
              </w:pPrChange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5610DA0D" w14:textId="774FBAF8" w:rsidR="00970A8F" w:rsidRPr="004510F8" w:rsidRDefault="00970A8F" w:rsidP="00FF0373">
            <w:pPr>
              <w:rPr>
                <w:ins w:id="1322" w:author="北京车和家" w:date="2018-10-18T10:57:00Z"/>
                <w:rFonts w:ascii="宋体" w:eastAsia="宋体" w:hAnsi="宋体" w:cs="宋体"/>
                <w:color w:val="000000"/>
                <w:szCs w:val="20"/>
              </w:rPr>
            </w:pPr>
            <w:ins w:id="1323" w:author="北京车和家" w:date="2018-10-18T10:58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音量</w:t>
              </w:r>
            </w:ins>
            <w:ins w:id="1324" w:author="北京车和家" w:date="2018-10-18T10:57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控制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5F89F7D1" w14:textId="4B1D95C7" w:rsidR="00970A8F" w:rsidRPr="004510F8" w:rsidRDefault="00970A8F" w:rsidP="00FF0373">
            <w:pPr>
              <w:rPr>
                <w:ins w:id="1325" w:author="北京车和家" w:date="2018-10-18T10:57:00Z"/>
                <w:rFonts w:ascii="宋体" w:eastAsia="宋体" w:hAnsi="宋体" w:cs="宋体"/>
                <w:color w:val="000000"/>
                <w:szCs w:val="20"/>
              </w:rPr>
            </w:pPr>
            <w:ins w:id="1326" w:author="北京车和家" w:date="2018-10-18T10:57:00Z">
              <w:r w:rsidRPr="004510F8">
                <w:rPr>
                  <w:rFonts w:ascii="宋体" w:eastAsia="宋体" w:hAnsi="宋体" w:cs="宋体" w:hint="eastAsia"/>
                  <w:szCs w:val="20"/>
                </w:rPr>
                <w:t>用户可以通过CCP</w:t>
              </w:r>
            </w:ins>
            <w:ins w:id="1327" w:author="北京车和家" w:date="2018-10-18T10:58:00Z">
              <w:r>
                <w:rPr>
                  <w:rFonts w:ascii="宋体" w:eastAsia="宋体" w:hAnsi="宋体" w:cs="宋体" w:hint="eastAsia"/>
                  <w:szCs w:val="20"/>
                </w:rPr>
                <w:t>控制音量增减</w:t>
              </w:r>
            </w:ins>
            <w:ins w:id="1328" w:author="北京车和家" w:date="2018-10-18T10:57:00Z">
              <w:r w:rsidRPr="004510F8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4AF4F7A0" w14:textId="77777777" w:rsidR="00970A8F" w:rsidRPr="004510F8" w:rsidRDefault="00970A8F" w:rsidP="00FF0373">
            <w:pPr>
              <w:rPr>
                <w:ins w:id="1329" w:author="北京车和家" w:date="2018-10-18T10:57:00Z"/>
                <w:rFonts w:ascii="宋体" w:eastAsia="宋体" w:hAnsi="宋体" w:cs="宋体"/>
                <w:szCs w:val="20"/>
              </w:rPr>
            </w:pPr>
            <w:ins w:id="1330" w:author="北京车和家" w:date="2018-10-18T10:57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4C909BF6" w14:textId="32CC13FA" w:rsidR="00970A8F" w:rsidRDefault="00970A8F">
      <w:pPr>
        <w:rPr>
          <w:ins w:id="1331" w:author="北京车和家" w:date="2018-10-18T10:57:00Z"/>
        </w:rPr>
      </w:pPr>
    </w:p>
    <w:p w14:paraId="03A034E1" w14:textId="32CB32CB" w:rsidR="0072086A" w:rsidRDefault="0072086A" w:rsidP="0072086A">
      <w:pPr>
        <w:pStyle w:val="3"/>
        <w:rPr>
          <w:ins w:id="1332" w:author="北京车和家" w:date="2018-10-18T11:00:00Z"/>
        </w:rPr>
      </w:pPr>
      <w:bookmarkStart w:id="1333" w:name="_Toc532203301"/>
      <w:ins w:id="1334" w:author="北京车和家" w:date="2018-10-18T11:00:00Z">
        <w:r>
          <w:rPr>
            <w:rFonts w:hint="eastAsia"/>
          </w:rPr>
          <w:t>车辆设置</w:t>
        </w:r>
        <w:bookmarkEnd w:id="1333"/>
      </w:ins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72086A" w:rsidRPr="004510F8" w14:paraId="1D31447B" w14:textId="77777777" w:rsidTr="00FF0373">
        <w:trPr>
          <w:trHeight w:val="291"/>
          <w:tblHeader/>
          <w:ins w:id="1335" w:author="北京车和家" w:date="2018-10-18T11:00:00Z"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341953DC" w14:textId="77777777" w:rsidR="0072086A" w:rsidRPr="004510F8" w:rsidRDefault="0072086A" w:rsidP="00FF0373">
            <w:pPr>
              <w:pStyle w:val="HR"/>
              <w:ind w:firstLineChars="0" w:firstLine="0"/>
              <w:rPr>
                <w:ins w:id="1336" w:author="北京车和家" w:date="2018-10-18T11:00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37" w:author="北京车和家" w:date="2018-10-18T11:00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序号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4AB2FAA2" w14:textId="77777777" w:rsidR="0072086A" w:rsidRPr="004510F8" w:rsidRDefault="0072086A" w:rsidP="00FF0373">
            <w:pPr>
              <w:pStyle w:val="HR"/>
              <w:ind w:firstLineChars="0" w:firstLine="0"/>
              <w:rPr>
                <w:ins w:id="1338" w:author="北京车和家" w:date="2018-10-18T11:00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39" w:author="北京车和家" w:date="2018-10-18T11:00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功能信息</w:t>
              </w:r>
            </w:ins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4F45FF47" w14:textId="77777777" w:rsidR="0072086A" w:rsidRPr="004510F8" w:rsidRDefault="0072086A" w:rsidP="00FF0373">
            <w:pPr>
              <w:pStyle w:val="HR"/>
              <w:ind w:firstLineChars="0" w:firstLine="0"/>
              <w:rPr>
                <w:ins w:id="1340" w:author="北京车和家" w:date="2018-10-18T11:00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41" w:author="北京车和家" w:date="2018-10-18T11:00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功能描述</w:t>
              </w:r>
            </w:ins>
          </w:p>
        </w:tc>
        <w:tc>
          <w:tcPr>
            <w:tcW w:w="1242" w:type="dxa"/>
            <w:shd w:val="clear" w:color="auto" w:fill="D9D9D9" w:themeFill="background1" w:themeFillShade="D9"/>
          </w:tcPr>
          <w:p w14:paraId="4B5F2C3F" w14:textId="77777777" w:rsidR="0072086A" w:rsidRPr="004510F8" w:rsidRDefault="0072086A" w:rsidP="00FF0373">
            <w:pPr>
              <w:pStyle w:val="HR"/>
              <w:ind w:firstLineChars="0" w:firstLine="0"/>
              <w:rPr>
                <w:ins w:id="1342" w:author="北京车和家" w:date="2018-10-18T11:00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43" w:author="北京车和家" w:date="2018-10-18T11:00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电源模式</w:t>
              </w:r>
            </w:ins>
          </w:p>
        </w:tc>
      </w:tr>
      <w:tr w:rsidR="0072086A" w:rsidRPr="004510F8" w14:paraId="645B3001" w14:textId="77777777" w:rsidTr="00FF0373">
        <w:trPr>
          <w:trHeight w:val="282"/>
          <w:ins w:id="1344" w:author="北京车和家" w:date="2018-10-18T11:00:00Z"/>
        </w:trPr>
        <w:tc>
          <w:tcPr>
            <w:tcW w:w="640" w:type="dxa"/>
            <w:shd w:val="clear" w:color="auto" w:fill="auto"/>
            <w:vAlign w:val="center"/>
          </w:tcPr>
          <w:p w14:paraId="061CE320" w14:textId="77777777" w:rsidR="0072086A" w:rsidRPr="004510F8" w:rsidRDefault="0072086A">
            <w:pPr>
              <w:pStyle w:val="af5"/>
              <w:numPr>
                <w:ilvl w:val="0"/>
                <w:numId w:val="71"/>
              </w:numPr>
              <w:ind w:firstLineChars="0"/>
              <w:rPr>
                <w:ins w:id="1345" w:author="北京车和家" w:date="2018-10-18T11:00:00Z"/>
                <w:rFonts w:ascii="Calibri" w:eastAsia="宋体" w:hAnsi="Calibri" w:cs="宋体"/>
                <w:color w:val="000000"/>
                <w:sz w:val="6"/>
              </w:rPr>
              <w:pPrChange w:id="1346" w:author="北京车和家" w:date="2018-10-18T11:00:00Z">
                <w:pPr>
                  <w:pStyle w:val="af5"/>
                  <w:numPr>
                    <w:numId w:val="70"/>
                  </w:numPr>
                  <w:ind w:left="420" w:firstLineChars="0" w:hanging="420"/>
                </w:pPr>
              </w:pPrChange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1D41FE32" w14:textId="0E208EAF" w:rsidR="0072086A" w:rsidRPr="004510F8" w:rsidRDefault="0072086A" w:rsidP="00FF0373">
            <w:pPr>
              <w:rPr>
                <w:ins w:id="1347" w:author="北京车和家" w:date="2018-10-18T11:00:00Z"/>
                <w:rFonts w:ascii="宋体" w:eastAsia="宋体" w:hAnsi="宋体" w:cs="宋体"/>
                <w:color w:val="000000"/>
                <w:szCs w:val="20"/>
              </w:rPr>
            </w:pPr>
            <w:ins w:id="1348" w:author="北京车和家" w:date="2018-10-18T11:00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车辆设置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07C18727" w14:textId="50F1ABC8" w:rsidR="0072086A" w:rsidRPr="004510F8" w:rsidRDefault="0072086A" w:rsidP="00FF0373">
            <w:pPr>
              <w:rPr>
                <w:ins w:id="1349" w:author="北京车和家" w:date="2018-10-18T11:00:00Z"/>
                <w:rFonts w:ascii="宋体" w:eastAsia="宋体" w:hAnsi="宋体" w:cs="宋体"/>
                <w:color w:val="000000"/>
                <w:szCs w:val="20"/>
              </w:rPr>
            </w:pPr>
            <w:ins w:id="1350" w:author="北京车和家" w:date="2018-10-18T11:00:00Z">
              <w:r w:rsidRPr="004510F8">
                <w:rPr>
                  <w:rFonts w:ascii="宋体" w:eastAsia="宋体" w:hAnsi="宋体" w:cs="宋体" w:hint="eastAsia"/>
                  <w:szCs w:val="20"/>
                </w:rPr>
                <w:t>用户可以通过CCP</w:t>
              </w:r>
            </w:ins>
            <w:ins w:id="1351" w:author="北京车和家" w:date="2018-10-18T11:01:00Z">
              <w:r>
                <w:rPr>
                  <w:rFonts w:ascii="宋体" w:eastAsia="宋体" w:hAnsi="宋体" w:cs="宋体" w:hint="eastAsia"/>
                  <w:szCs w:val="20"/>
                </w:rPr>
                <w:t>设置车辆参数，并将设置</w:t>
              </w:r>
              <w:r w:rsidR="00B019A4">
                <w:rPr>
                  <w:rFonts w:ascii="宋体" w:eastAsia="宋体" w:hAnsi="宋体" w:cs="宋体" w:hint="eastAsia"/>
                  <w:szCs w:val="20"/>
                </w:rPr>
                <w:t>上传H</w:t>
              </w:r>
              <w:r w:rsidR="00B019A4">
                <w:rPr>
                  <w:rFonts w:ascii="宋体" w:eastAsia="宋体" w:hAnsi="宋体" w:cs="宋体"/>
                  <w:szCs w:val="20"/>
                </w:rPr>
                <w:t>U</w:t>
              </w:r>
              <w:r w:rsidR="00B019A4">
                <w:rPr>
                  <w:rFonts w:ascii="宋体" w:eastAsia="宋体" w:hAnsi="宋体" w:cs="宋体" w:hint="eastAsia"/>
                  <w:szCs w:val="20"/>
                </w:rPr>
                <w:t>，和账户绑定</w:t>
              </w:r>
            </w:ins>
            <w:ins w:id="1352" w:author="北京车和家" w:date="2018-10-18T11:00:00Z">
              <w:r w:rsidRPr="004510F8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266AA57B" w14:textId="77777777" w:rsidR="0072086A" w:rsidRPr="004510F8" w:rsidRDefault="0072086A" w:rsidP="00FF0373">
            <w:pPr>
              <w:rPr>
                <w:ins w:id="1353" w:author="北京车和家" w:date="2018-10-18T11:00:00Z"/>
                <w:rFonts w:ascii="宋体" w:eastAsia="宋体" w:hAnsi="宋体" w:cs="宋体"/>
                <w:szCs w:val="20"/>
              </w:rPr>
            </w:pPr>
            <w:ins w:id="1354" w:author="北京车和家" w:date="2018-10-18T11:00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5A272500" w14:textId="71B8FE2E" w:rsidR="00970A8F" w:rsidRDefault="00970A8F">
      <w:pPr>
        <w:rPr>
          <w:ins w:id="1355" w:author="北京车和家" w:date="2018-10-18T11:00:00Z"/>
        </w:rPr>
      </w:pPr>
    </w:p>
    <w:p w14:paraId="45E3A461" w14:textId="020047EC" w:rsidR="00B019A4" w:rsidRDefault="00B019A4" w:rsidP="00B019A4">
      <w:pPr>
        <w:pStyle w:val="3"/>
        <w:rPr>
          <w:ins w:id="1356" w:author="北京车和家" w:date="2018-10-18T11:01:00Z"/>
        </w:rPr>
      </w:pPr>
      <w:bookmarkStart w:id="1357" w:name="_Toc532203302"/>
      <w:ins w:id="1358" w:author="北京车和家" w:date="2018-10-18T11:01:00Z">
        <w:r>
          <w:rPr>
            <w:rFonts w:hint="eastAsia"/>
          </w:rPr>
          <w:t>埋点数据</w:t>
        </w:r>
        <w:bookmarkEnd w:id="1357"/>
      </w:ins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B019A4" w:rsidRPr="004510F8" w14:paraId="4AF973FC" w14:textId="77777777" w:rsidTr="00FF0373">
        <w:trPr>
          <w:trHeight w:val="291"/>
          <w:tblHeader/>
          <w:ins w:id="1359" w:author="北京车和家" w:date="2018-10-18T11:01:00Z"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4925FF65" w14:textId="77777777" w:rsidR="00B019A4" w:rsidRPr="004510F8" w:rsidRDefault="00B019A4" w:rsidP="00FF0373">
            <w:pPr>
              <w:pStyle w:val="HR"/>
              <w:ind w:firstLineChars="0" w:firstLine="0"/>
              <w:rPr>
                <w:ins w:id="1360" w:author="北京车和家" w:date="2018-10-18T11:01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61" w:author="北京车和家" w:date="2018-10-18T11:01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序号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51C39D95" w14:textId="77777777" w:rsidR="00B019A4" w:rsidRPr="004510F8" w:rsidRDefault="00B019A4" w:rsidP="00FF0373">
            <w:pPr>
              <w:pStyle w:val="HR"/>
              <w:ind w:firstLineChars="0" w:firstLine="0"/>
              <w:rPr>
                <w:ins w:id="1362" w:author="北京车和家" w:date="2018-10-18T11:01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63" w:author="北京车和家" w:date="2018-10-18T11:01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功能信息</w:t>
              </w:r>
            </w:ins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58813970" w14:textId="77777777" w:rsidR="00B019A4" w:rsidRPr="004510F8" w:rsidRDefault="00B019A4" w:rsidP="00FF0373">
            <w:pPr>
              <w:pStyle w:val="HR"/>
              <w:ind w:firstLineChars="0" w:firstLine="0"/>
              <w:rPr>
                <w:ins w:id="1364" w:author="北京车和家" w:date="2018-10-18T11:01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65" w:author="北京车和家" w:date="2018-10-18T11:01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功能描述</w:t>
              </w:r>
            </w:ins>
          </w:p>
        </w:tc>
        <w:tc>
          <w:tcPr>
            <w:tcW w:w="1242" w:type="dxa"/>
            <w:shd w:val="clear" w:color="auto" w:fill="D9D9D9" w:themeFill="background1" w:themeFillShade="D9"/>
          </w:tcPr>
          <w:p w14:paraId="7085757F" w14:textId="77777777" w:rsidR="00B019A4" w:rsidRPr="004510F8" w:rsidRDefault="00B019A4" w:rsidP="00FF0373">
            <w:pPr>
              <w:pStyle w:val="HR"/>
              <w:ind w:firstLineChars="0" w:firstLine="0"/>
              <w:rPr>
                <w:ins w:id="1366" w:author="北京车和家" w:date="2018-10-18T11:01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67" w:author="北京车和家" w:date="2018-10-18T11:01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电源模式</w:t>
              </w:r>
            </w:ins>
          </w:p>
        </w:tc>
      </w:tr>
      <w:tr w:rsidR="00B019A4" w:rsidRPr="004510F8" w14:paraId="6AC730F3" w14:textId="77777777" w:rsidTr="00FF0373">
        <w:trPr>
          <w:trHeight w:val="282"/>
          <w:ins w:id="1368" w:author="北京车和家" w:date="2018-10-18T11:01:00Z"/>
        </w:trPr>
        <w:tc>
          <w:tcPr>
            <w:tcW w:w="640" w:type="dxa"/>
            <w:shd w:val="clear" w:color="auto" w:fill="auto"/>
            <w:vAlign w:val="center"/>
          </w:tcPr>
          <w:p w14:paraId="5EE36549" w14:textId="77777777" w:rsidR="00B019A4" w:rsidRPr="004510F8" w:rsidRDefault="00B019A4">
            <w:pPr>
              <w:pStyle w:val="af5"/>
              <w:numPr>
                <w:ilvl w:val="0"/>
                <w:numId w:val="72"/>
              </w:numPr>
              <w:ind w:firstLineChars="0"/>
              <w:rPr>
                <w:ins w:id="1369" w:author="北京车和家" w:date="2018-10-18T11:01:00Z"/>
                <w:rFonts w:ascii="Calibri" w:eastAsia="宋体" w:hAnsi="Calibri" w:cs="宋体"/>
                <w:color w:val="000000"/>
                <w:sz w:val="6"/>
              </w:rPr>
              <w:pPrChange w:id="1370" w:author="北京车和家" w:date="2018-10-18T11:01:00Z">
                <w:pPr>
                  <w:pStyle w:val="af5"/>
                  <w:numPr>
                    <w:numId w:val="70"/>
                  </w:numPr>
                  <w:ind w:left="420" w:firstLineChars="0" w:hanging="420"/>
                </w:pPr>
              </w:pPrChange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54B17A15" w14:textId="727CFEEA" w:rsidR="00B019A4" w:rsidRPr="004510F8" w:rsidRDefault="00B019A4" w:rsidP="00FF0373">
            <w:pPr>
              <w:rPr>
                <w:ins w:id="1371" w:author="北京车和家" w:date="2018-10-18T11:01:00Z"/>
                <w:rFonts w:ascii="宋体" w:eastAsia="宋体" w:hAnsi="宋体" w:cs="宋体"/>
                <w:color w:val="000000"/>
                <w:szCs w:val="20"/>
              </w:rPr>
            </w:pPr>
            <w:ins w:id="1372" w:author="北京车和家" w:date="2018-10-18T11:01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埋</w:t>
              </w:r>
              <w:proofErr w:type="gramStart"/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点数据</w:t>
              </w:r>
              <w:proofErr w:type="gramEnd"/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37A56C4B" w14:textId="4C754D37" w:rsidR="00B019A4" w:rsidRPr="004510F8" w:rsidRDefault="00B019A4" w:rsidP="00FF0373">
            <w:pPr>
              <w:rPr>
                <w:ins w:id="1373" w:author="北京车和家" w:date="2018-10-18T11:01:00Z"/>
                <w:rFonts w:ascii="宋体" w:eastAsia="宋体" w:hAnsi="宋体" w:cs="宋体"/>
                <w:color w:val="000000"/>
                <w:szCs w:val="20"/>
              </w:rPr>
            </w:pPr>
            <w:ins w:id="1374" w:author="北京车和家" w:date="2018-10-18T11:01:00Z">
              <w:r>
                <w:rPr>
                  <w:rFonts w:ascii="宋体" w:eastAsia="宋体" w:hAnsi="宋体" w:cs="宋体" w:hint="eastAsia"/>
                  <w:szCs w:val="20"/>
                </w:rPr>
                <w:t>记录C</w:t>
              </w:r>
              <w:r>
                <w:rPr>
                  <w:rFonts w:ascii="宋体" w:eastAsia="宋体" w:hAnsi="宋体" w:cs="宋体"/>
                  <w:szCs w:val="20"/>
                </w:rPr>
                <w:t>CP</w:t>
              </w:r>
            </w:ins>
            <w:ins w:id="1375" w:author="北京车和家" w:date="2018-10-18T11:02:00Z">
              <w:r>
                <w:rPr>
                  <w:rFonts w:ascii="宋体" w:eastAsia="宋体" w:hAnsi="宋体" w:cs="宋体" w:hint="eastAsia"/>
                  <w:szCs w:val="20"/>
                </w:rPr>
                <w:t>相关设置项的更改参数并上传H</w:t>
              </w:r>
              <w:r>
                <w:rPr>
                  <w:rFonts w:ascii="宋体" w:eastAsia="宋体" w:hAnsi="宋体" w:cs="宋体"/>
                  <w:szCs w:val="20"/>
                </w:rPr>
                <w:t>U</w:t>
              </w:r>
            </w:ins>
            <w:ins w:id="1376" w:author="北京车和家" w:date="2018-10-18T11:01:00Z">
              <w:r w:rsidRPr="004510F8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60384BF7" w14:textId="77777777" w:rsidR="00B019A4" w:rsidRPr="004510F8" w:rsidRDefault="00B019A4" w:rsidP="00FF0373">
            <w:pPr>
              <w:rPr>
                <w:ins w:id="1377" w:author="北京车和家" w:date="2018-10-18T11:01:00Z"/>
                <w:rFonts w:ascii="宋体" w:eastAsia="宋体" w:hAnsi="宋体" w:cs="宋体"/>
                <w:szCs w:val="20"/>
              </w:rPr>
            </w:pPr>
            <w:ins w:id="1378" w:author="北京车和家" w:date="2018-10-18T11:01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60FC1033" w14:textId="5DEB1B9E" w:rsidR="0072086A" w:rsidRDefault="00892BB4">
      <w:pPr>
        <w:pStyle w:val="3"/>
        <w:rPr>
          <w:ins w:id="1379" w:author="北京车和家" w:date="2018-10-18T11:01:00Z"/>
        </w:rPr>
        <w:pPrChange w:id="1380" w:author="北京车和家" w:date="2018-11-13T10:15:00Z">
          <w:pPr/>
        </w:pPrChange>
      </w:pPr>
      <w:bookmarkStart w:id="1381" w:name="_Toc532203303"/>
      <w:ins w:id="1382" w:author="北京车和家" w:date="2018-11-13T10:15:00Z">
        <w:r>
          <w:rPr>
            <w:rFonts w:hint="eastAsia"/>
          </w:rPr>
          <w:t>路由功能</w:t>
        </w:r>
      </w:ins>
      <w:bookmarkEnd w:id="1381"/>
    </w:p>
    <w:tbl>
      <w:tblPr>
        <w:tblW w:w="894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781"/>
        <w:gridCol w:w="5286"/>
        <w:gridCol w:w="1242"/>
      </w:tblGrid>
      <w:tr w:rsidR="00892BB4" w:rsidRPr="004510F8" w14:paraId="13047E6E" w14:textId="77777777" w:rsidTr="00EC0DDA">
        <w:trPr>
          <w:trHeight w:val="291"/>
          <w:tblHeader/>
          <w:ins w:id="1383" w:author="北京车和家" w:date="2018-11-13T10:15:00Z"/>
        </w:trPr>
        <w:tc>
          <w:tcPr>
            <w:tcW w:w="640" w:type="dxa"/>
            <w:shd w:val="clear" w:color="auto" w:fill="D9D9D9" w:themeFill="background1" w:themeFillShade="D9"/>
            <w:vAlign w:val="center"/>
            <w:hideMark/>
          </w:tcPr>
          <w:p w14:paraId="15C47CD0" w14:textId="77777777" w:rsidR="00892BB4" w:rsidRPr="004510F8" w:rsidRDefault="00892BB4" w:rsidP="00EC0DDA">
            <w:pPr>
              <w:pStyle w:val="HR"/>
              <w:ind w:firstLineChars="0" w:firstLine="0"/>
              <w:rPr>
                <w:ins w:id="1384" w:author="北京车和家" w:date="2018-11-13T10:15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85" w:author="北京车和家" w:date="2018-11-13T10:15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序号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vAlign w:val="center"/>
            <w:hideMark/>
          </w:tcPr>
          <w:p w14:paraId="2DF506FD" w14:textId="77777777" w:rsidR="00892BB4" w:rsidRPr="004510F8" w:rsidRDefault="00892BB4" w:rsidP="00EC0DDA">
            <w:pPr>
              <w:pStyle w:val="HR"/>
              <w:ind w:firstLineChars="0" w:firstLine="0"/>
              <w:rPr>
                <w:ins w:id="1386" w:author="北京车和家" w:date="2018-11-13T10:15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87" w:author="北京车和家" w:date="2018-11-13T10:15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功能信息</w:t>
              </w:r>
            </w:ins>
          </w:p>
        </w:tc>
        <w:tc>
          <w:tcPr>
            <w:tcW w:w="5286" w:type="dxa"/>
            <w:shd w:val="clear" w:color="auto" w:fill="D9D9D9" w:themeFill="background1" w:themeFillShade="D9"/>
            <w:vAlign w:val="center"/>
            <w:hideMark/>
          </w:tcPr>
          <w:p w14:paraId="2C19E011" w14:textId="77777777" w:rsidR="00892BB4" w:rsidRPr="004510F8" w:rsidRDefault="00892BB4" w:rsidP="00EC0DDA">
            <w:pPr>
              <w:pStyle w:val="HR"/>
              <w:ind w:firstLineChars="0" w:firstLine="0"/>
              <w:rPr>
                <w:ins w:id="1388" w:author="北京车和家" w:date="2018-11-13T10:15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89" w:author="北京车和家" w:date="2018-11-13T10:15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功能描述</w:t>
              </w:r>
            </w:ins>
          </w:p>
        </w:tc>
        <w:tc>
          <w:tcPr>
            <w:tcW w:w="1242" w:type="dxa"/>
            <w:shd w:val="clear" w:color="auto" w:fill="D9D9D9" w:themeFill="background1" w:themeFillShade="D9"/>
          </w:tcPr>
          <w:p w14:paraId="77B5C2F1" w14:textId="77777777" w:rsidR="00892BB4" w:rsidRPr="004510F8" w:rsidRDefault="00892BB4" w:rsidP="00EC0DDA">
            <w:pPr>
              <w:pStyle w:val="HR"/>
              <w:ind w:firstLineChars="0" w:firstLine="0"/>
              <w:rPr>
                <w:ins w:id="1390" w:author="北京车和家" w:date="2018-11-13T10:15:00Z"/>
                <w:rFonts w:ascii="Microsoft YaHei UI" w:eastAsia="Microsoft YaHei UI" w:hAnsi="Microsoft YaHei UI"/>
                <w:b/>
                <w:sz w:val="22"/>
                <w:szCs w:val="22"/>
              </w:rPr>
            </w:pPr>
            <w:ins w:id="1391" w:author="北京车和家" w:date="2018-11-13T10:15:00Z">
              <w:r w:rsidRPr="004510F8">
                <w:rPr>
                  <w:rFonts w:ascii="Microsoft YaHei UI" w:eastAsia="Microsoft YaHei UI" w:hAnsi="Microsoft YaHei UI" w:hint="eastAsia"/>
                  <w:b/>
                  <w:sz w:val="22"/>
                  <w:szCs w:val="22"/>
                </w:rPr>
                <w:t>电源模式</w:t>
              </w:r>
            </w:ins>
          </w:p>
        </w:tc>
      </w:tr>
      <w:tr w:rsidR="00892BB4" w:rsidRPr="004510F8" w14:paraId="6DD8AFD2" w14:textId="77777777" w:rsidTr="00EC0DDA">
        <w:trPr>
          <w:trHeight w:val="282"/>
          <w:ins w:id="1392" w:author="北京车和家" w:date="2018-11-13T10:15:00Z"/>
        </w:trPr>
        <w:tc>
          <w:tcPr>
            <w:tcW w:w="640" w:type="dxa"/>
            <w:shd w:val="clear" w:color="auto" w:fill="auto"/>
            <w:vAlign w:val="center"/>
          </w:tcPr>
          <w:p w14:paraId="2E730493" w14:textId="77777777" w:rsidR="00892BB4" w:rsidRPr="004510F8" w:rsidRDefault="00892BB4" w:rsidP="00EC0DDA">
            <w:pPr>
              <w:pStyle w:val="af5"/>
              <w:numPr>
                <w:ilvl w:val="0"/>
                <w:numId w:val="72"/>
              </w:numPr>
              <w:ind w:firstLineChars="0"/>
              <w:rPr>
                <w:ins w:id="1393" w:author="北京车和家" w:date="2018-11-13T10:15:00Z"/>
                <w:rFonts w:ascii="Calibri" w:eastAsia="宋体" w:hAnsi="Calibri" w:cs="宋体"/>
                <w:color w:val="000000"/>
                <w:sz w:val="6"/>
              </w:rPr>
            </w:pP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0D83413D" w14:textId="109F2A9E" w:rsidR="00892BB4" w:rsidRPr="004510F8" w:rsidRDefault="00892BB4" w:rsidP="00EC0DDA">
            <w:pPr>
              <w:rPr>
                <w:ins w:id="1394" w:author="北京车和家" w:date="2018-11-13T10:15:00Z"/>
                <w:rFonts w:ascii="宋体" w:eastAsia="宋体" w:hAnsi="宋体" w:cs="宋体"/>
                <w:color w:val="000000"/>
                <w:szCs w:val="20"/>
              </w:rPr>
            </w:pPr>
            <w:ins w:id="1395" w:author="北京车和家" w:date="2018-11-13T10:15:00Z">
              <w:r>
                <w:rPr>
                  <w:rFonts w:ascii="宋体" w:eastAsia="宋体" w:hAnsi="宋体" w:cs="宋体" w:hint="eastAsia"/>
                  <w:color w:val="000000"/>
                  <w:szCs w:val="20"/>
                </w:rPr>
                <w:t>路由功能</w:t>
              </w:r>
            </w:ins>
          </w:p>
        </w:tc>
        <w:tc>
          <w:tcPr>
            <w:tcW w:w="5286" w:type="dxa"/>
            <w:shd w:val="clear" w:color="auto" w:fill="auto"/>
            <w:noWrap/>
            <w:vAlign w:val="center"/>
          </w:tcPr>
          <w:p w14:paraId="7F6A7FB9" w14:textId="28ACB174" w:rsidR="00892BB4" w:rsidRPr="004510F8" w:rsidRDefault="00892BB4" w:rsidP="00EC0DDA">
            <w:pPr>
              <w:rPr>
                <w:ins w:id="1396" w:author="北京车和家" w:date="2018-11-13T10:15:00Z"/>
                <w:rFonts w:ascii="宋体" w:eastAsia="宋体" w:hAnsi="宋体" w:cs="宋体"/>
                <w:color w:val="000000"/>
                <w:szCs w:val="20"/>
              </w:rPr>
            </w:pPr>
            <w:ins w:id="1397" w:author="北京车和家" w:date="2018-11-13T10:15:00Z">
              <w:r>
                <w:rPr>
                  <w:rFonts w:ascii="宋体" w:eastAsia="宋体" w:hAnsi="宋体" w:cs="宋体" w:hint="eastAsia"/>
                  <w:szCs w:val="20"/>
                </w:rPr>
                <w:t>将H</w:t>
              </w:r>
              <w:r>
                <w:rPr>
                  <w:rFonts w:ascii="宋体" w:eastAsia="宋体" w:hAnsi="宋体" w:cs="宋体"/>
                  <w:szCs w:val="20"/>
                </w:rPr>
                <w:t>U</w:t>
              </w:r>
              <w:r>
                <w:rPr>
                  <w:rFonts w:ascii="宋体" w:eastAsia="宋体" w:hAnsi="宋体" w:cs="宋体" w:hint="eastAsia"/>
                  <w:szCs w:val="20"/>
                </w:rPr>
                <w:t>通过语音及远程下发指令</w:t>
              </w:r>
            </w:ins>
            <w:ins w:id="1398" w:author="北京车和家" w:date="2018-11-13T10:16:00Z">
              <w:r>
                <w:rPr>
                  <w:rFonts w:ascii="宋体" w:eastAsia="宋体" w:hAnsi="宋体" w:cs="宋体" w:hint="eastAsia"/>
                  <w:szCs w:val="20"/>
                </w:rPr>
                <w:t>在本地执行</w:t>
              </w:r>
            </w:ins>
            <w:ins w:id="1399" w:author="北京车和家" w:date="2018-11-13T10:15:00Z">
              <w:r w:rsidRPr="004510F8">
                <w:rPr>
                  <w:rFonts w:ascii="宋体" w:eastAsia="宋体" w:hAnsi="宋体" w:cs="宋体" w:hint="eastAsia"/>
                  <w:szCs w:val="20"/>
                </w:rPr>
                <w:t>。</w:t>
              </w:r>
            </w:ins>
          </w:p>
        </w:tc>
        <w:tc>
          <w:tcPr>
            <w:tcW w:w="1242" w:type="dxa"/>
          </w:tcPr>
          <w:p w14:paraId="33B2CFBF" w14:textId="77777777" w:rsidR="00892BB4" w:rsidRPr="004510F8" w:rsidRDefault="00892BB4" w:rsidP="00EC0DDA">
            <w:pPr>
              <w:rPr>
                <w:ins w:id="1400" w:author="北京车和家" w:date="2018-11-13T10:15:00Z"/>
                <w:rFonts w:ascii="宋体" w:eastAsia="宋体" w:hAnsi="宋体" w:cs="宋体"/>
                <w:szCs w:val="20"/>
              </w:rPr>
            </w:pPr>
            <w:ins w:id="1401" w:author="北京车和家" w:date="2018-11-13T10:15:00Z">
              <w:r w:rsidRPr="004510F8">
                <w:rPr>
                  <w:rFonts w:ascii="宋体" w:eastAsia="宋体" w:hAnsi="宋体" w:cs="宋体" w:hint="eastAsia"/>
                  <w:color w:val="000000"/>
                  <w:szCs w:val="20"/>
                </w:rPr>
                <w:t>A</w:t>
              </w:r>
              <w:r w:rsidRPr="004510F8">
                <w:rPr>
                  <w:rFonts w:ascii="宋体" w:eastAsia="宋体" w:hAnsi="宋体" w:cs="宋体"/>
                  <w:color w:val="000000"/>
                  <w:szCs w:val="20"/>
                </w:rPr>
                <w:t>CC/ON</w:t>
              </w:r>
            </w:ins>
          </w:p>
        </w:tc>
      </w:tr>
    </w:tbl>
    <w:p w14:paraId="65BE0571" w14:textId="77777777" w:rsidR="00B019A4" w:rsidRPr="00684F63" w:rsidRDefault="00B019A4">
      <w:pPr>
        <w:rPr>
          <w:ins w:id="1402" w:author="马玉成" w:date="2018-09-20T16:22:00Z"/>
        </w:rPr>
        <w:pPrChange w:id="1403" w:author="马玉成" w:date="2018-09-20T16:22:00Z">
          <w:pPr>
            <w:pStyle w:val="3"/>
          </w:pPr>
        </w:pPrChange>
      </w:pPr>
    </w:p>
    <w:p w14:paraId="77C018F8" w14:textId="77777777" w:rsidR="00735E1D" w:rsidRPr="004510F8" w:rsidRDefault="00735E1D" w:rsidP="00735E1D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1404" w:name="_Toc532203304"/>
      <w:r w:rsidRPr="004510F8">
        <w:rPr>
          <w:rFonts w:ascii="Microsoft YaHei UI" w:eastAsia="Microsoft YaHei UI" w:hAnsi="Microsoft YaHei UI" w:cs="Arial" w:hint="eastAsia"/>
        </w:rPr>
        <w:t>功能范围</w:t>
      </w:r>
      <w:bookmarkEnd w:id="1404"/>
    </w:p>
    <w:p w14:paraId="7A45B1AF" w14:textId="77777777" w:rsidR="00735E1D" w:rsidRPr="004510F8" w:rsidRDefault="00735E1D" w:rsidP="00735E1D"/>
    <w:tbl>
      <w:tblPr>
        <w:tblStyle w:val="af6"/>
        <w:tblW w:w="0" w:type="auto"/>
        <w:tblInd w:w="426" w:type="dxa"/>
        <w:tblLook w:val="04A0" w:firstRow="1" w:lastRow="0" w:firstColumn="1" w:lastColumn="0" w:noHBand="0" w:noVBand="1"/>
      </w:tblPr>
      <w:tblGrid>
        <w:gridCol w:w="5948"/>
        <w:gridCol w:w="2801"/>
      </w:tblGrid>
      <w:tr w:rsidR="00111B84" w:rsidRPr="004510F8" w14:paraId="742EF3EC" w14:textId="77777777" w:rsidTr="00111B84">
        <w:trPr>
          <w:tblHeader/>
        </w:trPr>
        <w:tc>
          <w:tcPr>
            <w:tcW w:w="5948" w:type="dxa"/>
            <w:shd w:val="clear" w:color="auto" w:fill="D9D9D9" w:themeFill="background1" w:themeFillShade="D9"/>
          </w:tcPr>
          <w:p w14:paraId="602945E5" w14:textId="7AF53AC4" w:rsidR="00111B84" w:rsidRPr="004510F8" w:rsidRDefault="00111B84" w:rsidP="00170C9E">
            <w:pPr>
              <w:rPr>
                <w:rFonts w:ascii="Microsoft YaHei UI" w:eastAsia="Microsoft YaHei UI" w:hAnsi="Microsoft YaHei UI" w:cs="Arial"/>
                <w:b/>
              </w:rPr>
            </w:pPr>
            <w:r w:rsidRPr="004510F8">
              <w:rPr>
                <w:rFonts w:ascii="Microsoft YaHei UI" w:eastAsia="Microsoft YaHei UI" w:hAnsi="Microsoft YaHei UI" w:cs="Arial" w:hint="eastAsia"/>
                <w:b/>
              </w:rPr>
              <w:t>系统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A6B5F2C" w14:textId="735C1B5E" w:rsidR="00111B84" w:rsidRPr="004510F8" w:rsidRDefault="00111B84" w:rsidP="00170C9E">
            <w:pPr>
              <w:rPr>
                <w:rFonts w:ascii="Microsoft YaHei UI" w:eastAsia="Microsoft YaHei UI" w:hAnsi="Microsoft YaHei UI" w:cs="Arial"/>
                <w:b/>
              </w:rPr>
            </w:pPr>
            <w:r w:rsidRPr="004510F8">
              <w:rPr>
                <w:rFonts w:ascii="Microsoft YaHei UI" w:eastAsia="Microsoft YaHei UI" w:hAnsi="Microsoft YaHei UI" w:cs="Arial" w:hint="eastAsia"/>
                <w:b/>
              </w:rPr>
              <w:t>是否支持</w:t>
            </w:r>
          </w:p>
        </w:tc>
      </w:tr>
      <w:tr w:rsidR="00111B84" w:rsidRPr="004510F8" w14:paraId="50B7D907" w14:textId="77777777" w:rsidTr="00111B84">
        <w:tc>
          <w:tcPr>
            <w:tcW w:w="5948" w:type="dxa"/>
          </w:tcPr>
          <w:p w14:paraId="485095E0" w14:textId="2CB7103C" w:rsidR="00C570AA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/>
              </w:rPr>
              <w:t>820A</w:t>
            </w:r>
          </w:p>
        </w:tc>
        <w:tc>
          <w:tcPr>
            <w:tcW w:w="2801" w:type="dxa"/>
          </w:tcPr>
          <w:p w14:paraId="56929701" w14:textId="4CC5B96B" w:rsidR="00111B84" w:rsidRPr="004510F8" w:rsidRDefault="00DE243E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X</w:t>
            </w:r>
          </w:p>
        </w:tc>
      </w:tr>
      <w:tr w:rsidR="00111B84" w:rsidRPr="004510F8" w14:paraId="493C0DBC" w14:textId="77777777" w:rsidTr="00111B84">
        <w:tc>
          <w:tcPr>
            <w:tcW w:w="5948" w:type="dxa"/>
          </w:tcPr>
          <w:p w14:paraId="380DCF50" w14:textId="3E1E3B76" w:rsidR="00111B84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/>
              </w:rPr>
              <w:t>820A-MCU</w:t>
            </w:r>
          </w:p>
        </w:tc>
        <w:tc>
          <w:tcPr>
            <w:tcW w:w="2801" w:type="dxa"/>
          </w:tcPr>
          <w:p w14:paraId="04D70DE0" w14:textId="08D9D234" w:rsidR="00111B84" w:rsidRPr="004510F8" w:rsidRDefault="00DE243E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X</w:t>
            </w:r>
          </w:p>
        </w:tc>
      </w:tr>
      <w:tr w:rsidR="00C570AA" w:rsidRPr="004510F8" w14:paraId="7CCA1B7B" w14:textId="77777777" w:rsidTr="00111B84">
        <w:tc>
          <w:tcPr>
            <w:tcW w:w="5948" w:type="dxa"/>
          </w:tcPr>
          <w:p w14:paraId="6C6F1E30" w14:textId="708D338B" w:rsidR="00C570AA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/>
              </w:rPr>
              <w:t>J6</w:t>
            </w:r>
          </w:p>
        </w:tc>
        <w:tc>
          <w:tcPr>
            <w:tcW w:w="2801" w:type="dxa"/>
          </w:tcPr>
          <w:p w14:paraId="7DE607E7" w14:textId="507DC7E3" w:rsidR="00C570AA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√</w:t>
            </w:r>
          </w:p>
        </w:tc>
      </w:tr>
      <w:tr w:rsidR="00C570AA" w:rsidRPr="004510F8" w14:paraId="6DEE7487" w14:textId="77777777" w:rsidTr="00111B84">
        <w:tc>
          <w:tcPr>
            <w:tcW w:w="5948" w:type="dxa"/>
          </w:tcPr>
          <w:p w14:paraId="2E87D6E4" w14:textId="6FF95893" w:rsidR="00C570AA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/>
              </w:rPr>
              <w:t>J6-MCU</w:t>
            </w:r>
          </w:p>
        </w:tc>
        <w:tc>
          <w:tcPr>
            <w:tcW w:w="2801" w:type="dxa"/>
          </w:tcPr>
          <w:p w14:paraId="2C4BAB11" w14:textId="046A2171" w:rsidR="00C570AA" w:rsidRPr="004510F8" w:rsidRDefault="00C570AA" w:rsidP="00170C9E">
            <w:pPr>
              <w:rPr>
                <w:rFonts w:ascii="Microsoft YaHei UI" w:eastAsia="Microsoft YaHei UI" w:hAnsi="Microsoft YaHei UI" w:cs="Arial"/>
              </w:rPr>
            </w:pPr>
            <w:r w:rsidRPr="004510F8">
              <w:rPr>
                <w:rFonts w:ascii="Microsoft YaHei UI" w:eastAsia="Microsoft YaHei UI" w:hAnsi="Microsoft YaHei UI" w:cs="Arial" w:hint="eastAsia"/>
              </w:rPr>
              <w:t>√</w:t>
            </w:r>
          </w:p>
        </w:tc>
      </w:tr>
    </w:tbl>
    <w:p w14:paraId="46DD1EBE" w14:textId="77777777" w:rsidR="00BD02D5" w:rsidRPr="004510F8" w:rsidRDefault="00BD02D5" w:rsidP="00BF644D">
      <w:pPr>
        <w:ind w:leftChars="213" w:left="426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/>
        </w:rPr>
        <w:br w:type="page"/>
      </w:r>
    </w:p>
    <w:p w14:paraId="2BF12A41" w14:textId="1960A06B" w:rsidR="00BD02D5" w:rsidRPr="004510F8" w:rsidRDefault="000D5CDD" w:rsidP="00BF644D">
      <w:pPr>
        <w:pStyle w:val="1"/>
        <w:tabs>
          <w:tab w:val="clear" w:pos="360"/>
          <w:tab w:val="num" w:pos="785"/>
        </w:tabs>
        <w:ind w:leftChars="213" w:left="426"/>
        <w:rPr>
          <w:rFonts w:ascii="Microsoft YaHei UI" w:eastAsia="Microsoft YaHei UI" w:hAnsi="Microsoft YaHei UI" w:cs="Arial"/>
        </w:rPr>
      </w:pPr>
      <w:bookmarkStart w:id="1405" w:name="_Toc532203305"/>
      <w:r w:rsidRPr="004510F8">
        <w:rPr>
          <w:rFonts w:ascii="Microsoft YaHei UI" w:eastAsia="Microsoft YaHei UI" w:hAnsi="Microsoft YaHei UI" w:cs="Arial" w:hint="eastAsia"/>
        </w:rPr>
        <w:lastRenderedPageBreak/>
        <w:t>功能设计要求</w:t>
      </w:r>
      <w:bookmarkEnd w:id="1405"/>
    </w:p>
    <w:p w14:paraId="49618B5C" w14:textId="2F629422" w:rsidR="000D5CDD" w:rsidRPr="004510F8" w:rsidRDefault="00DE243E" w:rsidP="00062F06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1406" w:name="_Toc532203306"/>
      <w:r w:rsidRPr="004510F8">
        <w:rPr>
          <w:rFonts w:ascii="Microsoft YaHei UI" w:eastAsia="Microsoft YaHei UI" w:hAnsi="Microsoft YaHei UI" w:cs="Arial" w:hint="eastAsia"/>
        </w:rPr>
        <w:t>空调系统控制</w:t>
      </w:r>
      <w:r w:rsidR="007F11E3" w:rsidRPr="004510F8">
        <w:rPr>
          <w:rFonts w:ascii="Microsoft YaHei UI" w:eastAsia="Microsoft YaHei UI" w:hAnsi="Microsoft YaHei UI" w:cs="Arial" w:hint="eastAsia"/>
        </w:rPr>
        <w:t>功能</w:t>
      </w:r>
      <w:bookmarkEnd w:id="1406"/>
    </w:p>
    <w:p w14:paraId="693BDD7C" w14:textId="0C31E903" w:rsidR="003B368A" w:rsidRPr="004510F8" w:rsidRDefault="003B368A" w:rsidP="006A36EA">
      <w:pPr>
        <w:jc w:val="center"/>
      </w:pPr>
    </w:p>
    <w:p w14:paraId="4965BB30" w14:textId="6345A21A" w:rsidR="00DE243E" w:rsidRPr="004510F8" w:rsidRDefault="00DE243E" w:rsidP="00DE243E">
      <w:pPr>
        <w:ind w:leftChars="213" w:left="426" w:firstLineChars="200" w:firstLine="400"/>
      </w:pPr>
      <w:r w:rsidRPr="004510F8">
        <w:rPr>
          <w:rFonts w:hint="eastAsia"/>
        </w:rPr>
        <w:t xml:space="preserve">1. </w:t>
      </w:r>
      <w:r w:rsidRPr="004510F8">
        <w:rPr>
          <w:rFonts w:hint="eastAsia"/>
        </w:rPr>
        <w:t>空调系统</w:t>
      </w:r>
      <w:r w:rsidRPr="004510F8">
        <w:rPr>
          <w:rFonts w:hint="eastAsia"/>
        </w:rPr>
        <w:t>OFF</w:t>
      </w:r>
      <w:r w:rsidRPr="004510F8">
        <w:rPr>
          <w:rFonts w:hint="eastAsia"/>
        </w:rPr>
        <w:t>状态，操作</w:t>
      </w:r>
      <w:r w:rsidRPr="004510F8">
        <w:rPr>
          <w:rFonts w:hint="eastAsia"/>
        </w:rPr>
        <w:t>CCP</w:t>
      </w:r>
      <w:r w:rsidRPr="004510F8">
        <w:rPr>
          <w:rFonts w:hint="eastAsia"/>
        </w:rPr>
        <w:t>的部分按键可以开启空调，此时</w:t>
      </w:r>
      <w:r w:rsidRPr="004510F8">
        <w:rPr>
          <w:rFonts w:hint="eastAsia"/>
        </w:rPr>
        <w:t>CCP</w:t>
      </w:r>
      <w:r w:rsidRPr="004510F8">
        <w:rPr>
          <w:rFonts w:hint="eastAsia"/>
        </w:rPr>
        <w:t>需要发送用户当前操作的控件信号，其余信号按照真值表发送；发送后</w:t>
      </w:r>
      <w:r w:rsidRPr="004510F8">
        <w:rPr>
          <w:rFonts w:hint="eastAsia"/>
        </w:rPr>
        <w:t>AC</w:t>
      </w:r>
      <w:r w:rsidRPr="004510F8">
        <w:rPr>
          <w:rFonts w:hint="eastAsia"/>
        </w:rPr>
        <w:t>的状态由</w:t>
      </w:r>
      <w:r w:rsidRPr="004510F8">
        <w:rPr>
          <w:rFonts w:hint="eastAsia"/>
        </w:rPr>
        <w:t>AC</w:t>
      </w:r>
      <w:r w:rsidRPr="004510F8">
        <w:rPr>
          <w:rFonts w:hint="eastAsia"/>
        </w:rPr>
        <w:t>自身控制，</w:t>
      </w:r>
      <w:r w:rsidRPr="004510F8">
        <w:rPr>
          <w:rFonts w:hint="eastAsia"/>
        </w:rPr>
        <w:t>CCP</w:t>
      </w:r>
      <w:r w:rsidRPr="004510F8">
        <w:rPr>
          <w:rFonts w:hint="eastAsia"/>
        </w:rPr>
        <w:t>按照</w:t>
      </w:r>
      <w:r w:rsidRPr="004510F8">
        <w:rPr>
          <w:rFonts w:hint="eastAsia"/>
        </w:rPr>
        <w:t>AC</w:t>
      </w:r>
      <w:r w:rsidRPr="004510F8">
        <w:rPr>
          <w:rFonts w:hint="eastAsia"/>
        </w:rPr>
        <w:t>的反馈进行显示</w:t>
      </w:r>
      <w:r w:rsidRPr="004510F8">
        <w:rPr>
          <w:rFonts w:hint="eastAsia"/>
        </w:rPr>
        <w:t>.</w:t>
      </w:r>
    </w:p>
    <w:p w14:paraId="5ECAFF5F" w14:textId="2E8C4B10" w:rsidR="00DE243E" w:rsidRPr="004510F8" w:rsidRDefault="00DE243E" w:rsidP="00DE243E">
      <w:pPr>
        <w:ind w:leftChars="213" w:left="426" w:firstLineChars="200" w:firstLine="400"/>
      </w:pPr>
      <w:r w:rsidRPr="004510F8">
        <w:rPr>
          <w:rFonts w:hint="eastAsia"/>
        </w:rPr>
        <w:t xml:space="preserve">2. </w:t>
      </w:r>
      <w:r w:rsidRPr="004510F8">
        <w:rPr>
          <w:rFonts w:hint="eastAsia"/>
        </w:rPr>
        <w:t>空调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模式下，前排左右温度同步且都可操作，在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模式下可开启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，开启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后后排同步到</w:t>
      </w:r>
      <w:proofErr w:type="gramStart"/>
      <w:r w:rsidRPr="004510F8">
        <w:rPr>
          <w:rFonts w:hint="eastAsia"/>
        </w:rPr>
        <w:t>主驾当前</w:t>
      </w:r>
      <w:proofErr w:type="gramEnd"/>
      <w:r w:rsidRPr="004510F8">
        <w:rPr>
          <w:rFonts w:hint="eastAsia"/>
        </w:rPr>
        <w:t>状态，退出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模式时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不退出，同步到进入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模式前</w:t>
      </w:r>
      <w:proofErr w:type="gramStart"/>
      <w:r w:rsidRPr="004510F8">
        <w:rPr>
          <w:rFonts w:hint="eastAsia"/>
        </w:rPr>
        <w:t>的主驾状</w:t>
      </w:r>
      <w:proofErr w:type="gramEnd"/>
      <w:r w:rsidRPr="004510F8">
        <w:rPr>
          <w:rFonts w:hint="eastAsia"/>
        </w:rPr>
        <w:t>态；</w:t>
      </w:r>
    </w:p>
    <w:p w14:paraId="377F25AF" w14:textId="1BEEA9D0" w:rsidR="00020859" w:rsidRPr="004510F8" w:rsidRDefault="00DE243E" w:rsidP="00DE243E">
      <w:pPr>
        <w:ind w:leftChars="213" w:left="426" w:firstLineChars="200" w:firstLine="400"/>
      </w:pPr>
      <w:r w:rsidRPr="004510F8">
        <w:rPr>
          <w:rFonts w:hint="eastAsia"/>
        </w:rPr>
        <w:t xml:space="preserve">      </w:t>
      </w:r>
      <w:r w:rsidRPr="004510F8">
        <w:rPr>
          <w:rFonts w:hint="eastAsia"/>
        </w:rPr>
        <w:t>在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模式下进入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模式，则先退出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，再执行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，如果再次退出</w:t>
      </w:r>
      <w:r w:rsidRPr="004510F8">
        <w:rPr>
          <w:rFonts w:hint="eastAsia"/>
        </w:rPr>
        <w:t>DEF</w:t>
      </w:r>
      <w:r w:rsidRPr="004510F8">
        <w:rPr>
          <w:rFonts w:hint="eastAsia"/>
        </w:rPr>
        <w:t>，则恢复到</w:t>
      </w:r>
      <w:r w:rsidRPr="004510F8">
        <w:rPr>
          <w:rFonts w:hint="eastAsia"/>
        </w:rPr>
        <w:t>SYNC</w:t>
      </w:r>
      <w:r w:rsidRPr="004510F8">
        <w:rPr>
          <w:rFonts w:hint="eastAsia"/>
        </w:rPr>
        <w:t>；</w:t>
      </w:r>
    </w:p>
    <w:p w14:paraId="4C195F68" w14:textId="5F529172" w:rsidR="00062F06" w:rsidRPr="004510F8" w:rsidRDefault="00020859" w:rsidP="00020859">
      <w:pPr>
        <w:pStyle w:val="3"/>
      </w:pPr>
      <w:bookmarkStart w:id="1407" w:name="_Toc532203307"/>
      <w:r w:rsidRPr="004510F8">
        <w:rPr>
          <w:rFonts w:hint="eastAsia"/>
        </w:rPr>
        <w:lastRenderedPageBreak/>
        <w:t>内外循环功能</w:t>
      </w:r>
      <w:bookmarkEnd w:id="1407"/>
    </w:p>
    <w:tbl>
      <w:tblPr>
        <w:tblW w:w="9468" w:type="dxa"/>
        <w:tblInd w:w="-10" w:type="dxa"/>
        <w:tblLook w:val="04A0" w:firstRow="1" w:lastRow="0" w:firstColumn="1" w:lastColumn="0" w:noHBand="0" w:noVBand="1"/>
      </w:tblPr>
      <w:tblGrid>
        <w:gridCol w:w="1278"/>
        <w:gridCol w:w="2443"/>
        <w:gridCol w:w="987"/>
        <w:gridCol w:w="2498"/>
        <w:gridCol w:w="2262"/>
      </w:tblGrid>
      <w:tr w:rsidR="00020859" w:rsidRPr="004510F8" w14:paraId="65BFC4DF" w14:textId="77777777" w:rsidTr="00020859">
        <w:trPr>
          <w:trHeight w:val="270"/>
          <w:tblHeader/>
        </w:trPr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5671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FB71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内、外循环</w:t>
            </w:r>
          </w:p>
        </w:tc>
      </w:tr>
      <w:tr w:rsidR="00020859" w:rsidRPr="004510F8" w14:paraId="4683794A" w14:textId="77777777" w:rsidTr="00020859">
        <w:trPr>
          <w:trHeight w:val="270"/>
          <w:tblHeader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07ED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F0A8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空调系统内外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循环功能的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20859" w:rsidRPr="004510F8" w14:paraId="5ADCD757" w14:textId="77777777" w:rsidTr="00020859">
        <w:trPr>
          <w:trHeight w:val="270"/>
          <w:tblHeader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0F81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9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C9FC3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66D8AD27" w14:textId="77777777" w:rsidTr="00020859">
        <w:trPr>
          <w:trHeight w:val="270"/>
          <w:tblHeader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3E01E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724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108559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15288606" w14:textId="77777777" w:rsidTr="00020859">
        <w:trPr>
          <w:trHeight w:val="270"/>
          <w:tblHeader/>
        </w:trPr>
        <w:tc>
          <w:tcPr>
            <w:tcW w:w="12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779AE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E01FC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IPC_RecyModeSwitchReq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DC4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7F4EDA0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AC_RecyModeStatus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4CF38F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Cycle</w:t>
            </w:r>
          </w:p>
        </w:tc>
      </w:tr>
      <w:tr w:rsidR="00020859" w:rsidRPr="004510F8" w14:paraId="037D7770" w14:textId="77777777" w:rsidTr="00020859">
        <w:trPr>
          <w:trHeight w:val="416"/>
          <w:tblHeader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5C2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9F6644" w14:textId="77777777" w:rsidR="00020859" w:rsidRPr="004510F8" w:rsidRDefault="00020859" w:rsidP="0051760D">
            <w:pPr>
              <w:pStyle w:val="af5"/>
              <w:numPr>
                <w:ilvl w:val="1"/>
                <w:numId w:val="2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16232DD3" w14:textId="77777777" w:rsidR="00020859" w:rsidRPr="004510F8" w:rsidRDefault="00020859" w:rsidP="0051760D">
            <w:pPr>
              <w:pStyle w:val="af5"/>
              <w:numPr>
                <w:ilvl w:val="0"/>
                <w:numId w:val="2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5EA1B983" w14:textId="653AA203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用户触控“控件”，触摸有效后立即发送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del w:id="1408" w:author="Yucheng Ma" w:date="2019-01-02T09:59:00Z">
              <w:r w:rsidRPr="004510F8" w:rsidDel="00F34C3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pressed</w:delText>
              </w:r>
              <w:r w:rsidRPr="004510F8" w:rsidDel="00F34C3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 xml:space="preserve"> </w:delText>
              </w:r>
            </w:del>
            <w:ins w:id="1409" w:author="Yucheng Ma" w:date="2019-01-02T09:59:00Z">
              <w:r w:rsidR="00F34C3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相应循环</w:t>
              </w:r>
            </w:ins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del w:id="1410" w:author="Yucheng Ma" w:date="2019-01-02T09:59:00Z">
              <w:r w:rsidRPr="004510F8" w:rsidDel="00F34C3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pressed</w:delText>
              </w:r>
            </w:del>
            <w:ins w:id="1411" w:author="Yucheng Ma" w:date="2019-01-02T09:59:00Z">
              <w:r w:rsidR="00F34C3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request</w:t>
              </w:r>
            </w:ins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，手指不离开认为是同一事件。AC控制器收到CCP的请求信号后进行模式切换并发送反馈信号AC_RecyModeStatus，CCP根据接收到的RecyModeStatus信号显示不同的模式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。</w:t>
            </w:r>
          </w:p>
          <w:p w14:paraId="7D56C9D3" w14:textId="3D0AC8FF" w:rsidR="00020859" w:rsidRDefault="00020859" w:rsidP="00020859">
            <w:pPr>
              <w:spacing w:line="360" w:lineRule="auto"/>
              <w:ind w:firstLineChars="200" w:firstLine="360"/>
              <w:rPr>
                <w:ins w:id="1412" w:author="北京车和家" w:date="2018-11-21T14:27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AC控制器记忆，CCP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del w:id="1413" w:author="Yucheng Ma" w:date="2019-01-02T10:00:00Z">
              <w:r w:rsidRPr="004510F8" w:rsidDel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pressed</w:delText>
              </w:r>
            </w:del>
            <w:ins w:id="1414" w:author="Yucheng Ma" w:date="2019-01-02T10:00:00Z"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request</w:t>
              </w:r>
            </w:ins>
          </w:p>
          <w:p w14:paraId="7CFF8A32" w14:textId="7038EB40" w:rsidR="00123BE7" w:rsidRPr="00F34C37" w:rsidDel="000055B8" w:rsidRDefault="002A06FB" w:rsidP="00020859">
            <w:pPr>
              <w:spacing w:line="360" w:lineRule="auto"/>
              <w:ind w:firstLineChars="200" w:firstLine="360"/>
              <w:rPr>
                <w:ins w:id="1415" w:author="北京车和家" w:date="2018-11-21T14:30:00Z"/>
                <w:del w:id="1416" w:author="Yucheng Ma" w:date="2019-01-15T09:18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417" w:author="Yucheng Ma" w:date="2019-01-02T10:00:00Z">
                  <w:rPr>
                    <w:ins w:id="1418" w:author="北京车和家" w:date="2018-11-21T14:30:00Z"/>
                    <w:del w:id="1419" w:author="Yucheng Ma" w:date="2019-01-15T09:18:00Z"/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1420" w:author="北京车和家" w:date="2018-11-21T14:27:00Z">
              <w:del w:id="1421" w:author="Yucheng Ma" w:date="2019-01-15T09:18:00Z"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22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CCP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23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界面三种模式分开显示，为了满足上述信号逻辑，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24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CCP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25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需根据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26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AC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27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的模式定义设计按键的</w:delText>
                </w:r>
              </w:del>
            </w:ins>
            <w:ins w:id="1428" w:author="北京车和家" w:date="2018-11-21T14:28:00Z">
              <w:del w:id="1429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30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状态，</w:delText>
                </w:r>
              </w:del>
            </w:ins>
            <w:ins w:id="1431" w:author="北京车和家" w:date="2018-11-21T14:29:00Z">
              <w:del w:id="1432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33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空调内外循环的模式切换顺序为：</w:delText>
                </w:r>
              </w:del>
            </w:ins>
            <w:ins w:id="1434" w:author="北京车和家" w:date="2018-11-21T14:28:00Z">
              <w:del w:id="1435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36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内循环→外循环→自动循环</w:delText>
                </w:r>
              </w:del>
            </w:ins>
            <w:ins w:id="1437" w:author="北京车和家" w:date="2018-11-21T14:29:00Z">
              <w:del w:id="1438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39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→</w:delText>
                </w:r>
              </w:del>
            </w:ins>
            <w:ins w:id="1440" w:author="北京车和家" w:date="2018-11-21T14:28:00Z">
              <w:del w:id="1441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42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内循环</w:delText>
                </w:r>
              </w:del>
            </w:ins>
            <w:ins w:id="1443" w:author="北京车和家" w:date="2018-11-21T14:29:00Z">
              <w:del w:id="1444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45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切换，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46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CCP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47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需要根据当前</w:delText>
                </w:r>
              </w:del>
            </w:ins>
            <w:ins w:id="1448" w:author="北京车和家" w:date="2018-11-21T14:30:00Z">
              <w:del w:id="1449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50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循环模式判断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51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AC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52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下一个循环模式，并将按键进行对应的显示。</w:delText>
                </w:r>
              </w:del>
            </w:ins>
          </w:p>
          <w:p w14:paraId="6A813E3B" w14:textId="15936058" w:rsidR="002A06FB" w:rsidRPr="00F34C37" w:rsidDel="000055B8" w:rsidRDefault="002A06FB" w:rsidP="00020859">
            <w:pPr>
              <w:spacing w:line="360" w:lineRule="auto"/>
              <w:ind w:firstLineChars="200" w:firstLine="360"/>
              <w:rPr>
                <w:del w:id="1453" w:author="Yucheng Ma" w:date="2019-01-15T09:18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454" w:author="Yucheng Ma" w:date="2019-01-02T10:00:00Z">
                  <w:rPr>
                    <w:del w:id="1455" w:author="Yucheng Ma" w:date="2019-01-15T09:18:00Z"/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1456" w:author="北京车和家" w:date="2018-11-21T14:30:00Z">
              <w:del w:id="1457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58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如：当前状态为内循环，当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59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CCP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60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发出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61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pressed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62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信号</w:delText>
                </w:r>
              </w:del>
            </w:ins>
            <w:ins w:id="1463" w:author="北京车和家" w:date="2018-11-21T14:31:00Z">
              <w:del w:id="1464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65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后，空调会切换为外循环，此时三个按键的状态为：内循环按键高亮并不可触控、外循环按键可触控、自动循环按键置灰不可触控；当此时用户点击</w:delText>
                </w:r>
              </w:del>
            </w:ins>
            <w:ins w:id="1466" w:author="北京车和家" w:date="2018-11-21T14:32:00Z">
              <w:del w:id="1467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68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外循环按键时，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69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CCP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70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发送</w:delText>
                </w:r>
                <w:r w:rsidRPr="00F34C37" w:rsidDel="000055B8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471" w:author="Yucheng Ma" w:date="2019-01-02T10:00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pressed，AC</w:delText>
                </w:r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72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切换为外循环模式，此时三个按键状态为：内循环置灰不可触控、外循环高亮不可触控、自动循环可触控，</w:delText>
                </w:r>
              </w:del>
            </w:ins>
            <w:ins w:id="1473" w:author="北京车和家" w:date="2018-11-21T14:34:00Z">
              <w:del w:id="1474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75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以此</w:delText>
                </w:r>
              </w:del>
            </w:ins>
            <w:ins w:id="1476" w:author="北京车和家" w:date="2018-11-21T14:32:00Z">
              <w:del w:id="1477" w:author="Yucheng Ma" w:date="2019-01-15T09:18:00Z">
                <w:r w:rsidRPr="00F34C37" w:rsidDel="000055B8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478" w:author="Yucheng Ma" w:date="2019-01-02T10:00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类推。</w:delText>
                </w:r>
              </w:del>
            </w:ins>
          </w:p>
          <w:p w14:paraId="0589B1CC" w14:textId="2BD8E68D" w:rsidR="00020859" w:rsidRPr="004510F8" w:rsidDel="000055B8" w:rsidRDefault="00020859" w:rsidP="0051760D">
            <w:pPr>
              <w:pStyle w:val="af5"/>
              <w:numPr>
                <w:ilvl w:val="0"/>
                <w:numId w:val="21"/>
              </w:numPr>
              <w:spacing w:line="360" w:lineRule="auto"/>
              <w:ind w:firstLineChars="0"/>
              <w:jc w:val="both"/>
              <w:rPr>
                <w:del w:id="1479" w:author="Yucheng Ma" w:date="2019-01-15T09:18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</w:rPr>
            </w:pPr>
            <w:del w:id="1480" w:author="Yucheng Ma" w:date="2019-01-15T09:18:00Z">
              <w:r w:rsidRPr="004510F8" w:rsidDel="000055B8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</w:rPr>
                <w:delText>远程操作</w:delText>
              </w:r>
            </w:del>
          </w:p>
          <w:p w14:paraId="0E768241" w14:textId="4D786231" w:rsidR="00020859" w:rsidRPr="004510F8" w:rsidDel="000055B8" w:rsidRDefault="00020859" w:rsidP="00020859">
            <w:pPr>
              <w:spacing w:line="360" w:lineRule="auto"/>
              <w:ind w:firstLineChars="200" w:firstLine="360"/>
              <w:rPr>
                <w:del w:id="1481" w:author="Yucheng Ma" w:date="2019-01-15T09:18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</w:rPr>
            </w:pPr>
            <w:del w:id="1482" w:author="Yucheng Ma" w:date="2019-01-15T09:18:00Z">
              <w:r w:rsidRPr="004510F8" w:rsidDel="000055B8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</w:rPr>
                <w:delText>CCP接收到HU</w:delText>
              </w:r>
              <w:r w:rsidRPr="004510F8" w:rsidDel="000055B8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</w:rPr>
                <w:delText>发送的开启外循环信号后，根据</w:delText>
              </w:r>
              <w:r w:rsidRPr="004510F8" w:rsidDel="000055B8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</w:rPr>
                <w:delText>AC控制器反馈的模式信号AC_RecyModeStatus</w:delText>
              </w:r>
              <w:r w:rsidRPr="004510F8" w:rsidDel="000055B8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</w:rPr>
                <w:delText>判断当前是否为外循环，如果不是则发送信号</w:delText>
              </w:r>
              <w:r w:rsidRPr="004510F8" w:rsidDel="000055B8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</w:rPr>
                <w:delText>pressed三帧，请求AC切换模式，然后发送no pressed</w:delText>
              </w:r>
              <w:r w:rsidRPr="004510F8" w:rsidDel="000055B8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</w:rPr>
                <w:delText>。</w:delText>
              </w:r>
            </w:del>
          </w:p>
          <w:p w14:paraId="736FB25B" w14:textId="77777777" w:rsidR="00020859" w:rsidRPr="004510F8" w:rsidRDefault="00020859" w:rsidP="0051760D">
            <w:pPr>
              <w:pStyle w:val="af5"/>
              <w:numPr>
                <w:ilvl w:val="1"/>
                <w:numId w:val="2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F1A367C" w14:textId="76A85ADC" w:rsidR="00020859" w:rsidRPr="004510F8" w:rsidRDefault="000055B8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1483" w:author="Yucheng Ma" w:date="2019-01-15T09:19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IPC_RecyModeReq</w:t>
              </w:r>
            </w:ins>
            <w:del w:id="1484" w:author="Yucheng Ma" w:date="2019-01-15T09:19:00Z">
              <w:r w:rsidR="00020859" w:rsidRPr="004510F8" w:rsidDel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 xml:space="preserve">IPC_RecyModeSwitchReq </w:delText>
              </w:r>
            </w:del>
            <w:ins w:id="1485" w:author="Yucheng Ma" w:date="2019-01-15T09:19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r w:rsidR="00020859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==0x0</w:t>
            </w:r>
            <w:r w:rsidR="00020859"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，no</w:t>
            </w:r>
            <w:r w:rsidR="00020859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del w:id="1486" w:author="Yucheng Ma" w:date="2019-01-02T09:42:00Z">
              <w:r w:rsidR="00020859" w:rsidRPr="004510F8" w:rsidDel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pressed</w:delText>
              </w:r>
            </w:del>
            <w:ins w:id="1487" w:author="Yucheng Ma" w:date="2019-01-02T09:42:00Z"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Request</w:t>
              </w:r>
            </w:ins>
          </w:p>
          <w:p w14:paraId="4BA8FC67" w14:textId="70E92F1E" w:rsidR="00020859" w:rsidRDefault="000055B8" w:rsidP="00020859">
            <w:pPr>
              <w:spacing w:line="360" w:lineRule="auto"/>
              <w:rPr>
                <w:ins w:id="1488" w:author="Yucheng Ma" w:date="2019-01-02T09:4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1489" w:author="Yucheng Ma" w:date="2019-01-15T09:19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IPC_RecyModeReq</w:t>
              </w:r>
            </w:ins>
            <w:del w:id="1490" w:author="Yucheng Ma" w:date="2019-01-15T09:19:00Z">
              <w:r w:rsidR="00020859" w:rsidRPr="004510F8" w:rsidDel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IPC_RecyModeSwitchReq</w:delText>
              </w:r>
            </w:del>
            <w:r w:rsidR="00020859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==0x1</w:t>
            </w:r>
            <w:r w:rsidR="00020859"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del w:id="1491" w:author="Yucheng Ma" w:date="2019-01-02T09:42:00Z">
              <w:r w:rsidR="00020859" w:rsidRPr="004510F8" w:rsidDel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pressed</w:delText>
              </w:r>
            </w:del>
            <w:ins w:id="1492" w:author="Yucheng Ma" w:date="2019-01-02T09:42:00Z">
              <w:r w:rsidR="00F34C37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内</w:t>
              </w:r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循环请求</w:t>
              </w:r>
            </w:ins>
          </w:p>
          <w:p w14:paraId="3FCCE628" w14:textId="6745B5AE" w:rsidR="00F34C37" w:rsidRDefault="000055B8" w:rsidP="00F34C37">
            <w:pPr>
              <w:spacing w:line="360" w:lineRule="auto"/>
              <w:rPr>
                <w:ins w:id="1493" w:author="Yucheng Ma" w:date="2019-01-02T09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1494" w:author="Yucheng Ma" w:date="2019-01-15T09:19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IPC_RecyModeReq</w:t>
              </w:r>
            </w:ins>
            <w:ins w:id="1495" w:author="Yucheng Ma" w:date="2019-01-02T09:58:00Z">
              <w:r w:rsidR="00F34C37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</w:t>
              </w:r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2</w:t>
              </w:r>
              <w:r w:rsidR="00F34C37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="00F34C37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外</w:t>
              </w:r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循环请求</w:t>
              </w:r>
            </w:ins>
          </w:p>
          <w:p w14:paraId="14CD3CE1" w14:textId="3E7F4854" w:rsidR="00F34C37" w:rsidRPr="00F34C37" w:rsidRDefault="000055B8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1496" w:author="Yucheng Ma" w:date="2019-01-15T09:19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IPC_RecyModeReq</w:t>
              </w:r>
            </w:ins>
            <w:ins w:id="1497" w:author="Yucheng Ma" w:date="2019-01-02T09:58:00Z"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==0x3</w:t>
              </w:r>
              <w:r w:rsidR="00F34C37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="00F34C37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AUTO</w:t>
              </w:r>
              <w:r w:rsidR="00F34C3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循环请求</w:t>
              </w:r>
            </w:ins>
          </w:p>
          <w:p w14:paraId="2CE7CE97" w14:textId="77777777" w:rsidR="00020859" w:rsidRPr="004510F8" w:rsidRDefault="00020859" w:rsidP="0051760D">
            <w:pPr>
              <w:pStyle w:val="af5"/>
              <w:numPr>
                <w:ilvl w:val="1"/>
                <w:numId w:val="2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3ED422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AC_RecyModeStatus == 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时，外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循环；</w:t>
            </w:r>
          </w:p>
          <w:p w14:paraId="500FE76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AC_RecyModeStatus == 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内循环；</w:t>
            </w:r>
          </w:p>
          <w:p w14:paraId="0D2E13D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AC_RecyModeStatus == 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时，自动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循环</w:t>
            </w:r>
          </w:p>
          <w:p w14:paraId="3BBC17BE" w14:textId="77777777" w:rsidR="00020859" w:rsidRPr="004510F8" w:rsidRDefault="00020859" w:rsidP="0051760D">
            <w:pPr>
              <w:pStyle w:val="af5"/>
              <w:numPr>
                <w:ilvl w:val="1"/>
                <w:numId w:val="2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39E7986F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04CFADF3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E50EBAA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16DAEEC" w14:textId="77777777" w:rsidR="00020859" w:rsidRPr="004510F8" w:rsidRDefault="00020859" w:rsidP="0051760D">
            <w:pPr>
              <w:pStyle w:val="Default"/>
              <w:numPr>
                <w:ilvl w:val="1"/>
                <w:numId w:val="20"/>
              </w:numPr>
              <w:topLinePunct/>
              <w:autoSpaceDE/>
              <w:autoSpaceDN/>
              <w:spacing w:line="360" w:lineRule="auto"/>
              <w:jc w:val="both"/>
              <w:rPr>
                <w:rFonts w:hAnsi="宋体"/>
                <w:b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17DC8F98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 w:hint="eastAsia"/>
                <w:sz w:val="18"/>
                <w:szCs w:val="18"/>
              </w:rPr>
              <w:t>无</w:t>
            </w:r>
          </w:p>
        </w:tc>
      </w:tr>
    </w:tbl>
    <w:p w14:paraId="7DA2A730" w14:textId="3A5652AB" w:rsidR="00020859" w:rsidRPr="004510F8" w:rsidRDefault="00020859" w:rsidP="00020859">
      <w:pPr>
        <w:pStyle w:val="3"/>
      </w:pPr>
      <w:bookmarkStart w:id="1498" w:name="_Toc488331527"/>
      <w:bookmarkStart w:id="1499" w:name="_Toc489270188"/>
      <w:bookmarkStart w:id="1500" w:name="_Toc532203308"/>
      <w:r w:rsidRPr="004510F8">
        <w:rPr>
          <w:rFonts w:hint="eastAsia"/>
        </w:rPr>
        <w:lastRenderedPageBreak/>
        <w:t>前空调吹风模式</w:t>
      </w:r>
      <w:r w:rsidRPr="004510F8">
        <w:t>功能</w:t>
      </w:r>
      <w:bookmarkEnd w:id="1498"/>
      <w:bookmarkEnd w:id="1499"/>
      <w:bookmarkEnd w:id="1500"/>
    </w:p>
    <w:tbl>
      <w:tblPr>
        <w:tblW w:w="9458" w:type="dxa"/>
        <w:tblLook w:val="04A0" w:firstRow="1" w:lastRow="0" w:firstColumn="1" w:lastColumn="0" w:noHBand="0" w:noVBand="1"/>
      </w:tblPr>
      <w:tblGrid>
        <w:gridCol w:w="1122"/>
        <w:gridCol w:w="2814"/>
        <w:gridCol w:w="1185"/>
        <w:gridCol w:w="2196"/>
        <w:gridCol w:w="2141"/>
      </w:tblGrid>
      <w:tr w:rsidR="00020859" w:rsidRPr="004510F8" w14:paraId="28A5D44A" w14:textId="77777777" w:rsidTr="00020859">
        <w:trPr>
          <w:trHeight w:val="270"/>
          <w:tblHeader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B9AD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01159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吹风模式</w:t>
            </w:r>
          </w:p>
        </w:tc>
      </w:tr>
      <w:tr w:rsidR="00020859" w:rsidRPr="004510F8" w14:paraId="4BAE44D7" w14:textId="77777777" w:rsidTr="00020859">
        <w:trPr>
          <w:trHeight w:val="270"/>
          <w:tblHeader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DE89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6083D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空调系统吹风模式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吹面/吹足吹面/吹足/吹足除霜/除霜，五种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模式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；用户可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随机选择三种风向，IPC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负责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组合和互斥关系</w:t>
            </w:r>
          </w:p>
        </w:tc>
      </w:tr>
      <w:tr w:rsidR="00020859" w:rsidRPr="004510F8" w14:paraId="293981BB" w14:textId="77777777" w:rsidTr="00020859">
        <w:trPr>
          <w:trHeight w:val="270"/>
          <w:tblHeader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3CA5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C755F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4C86D279" w14:textId="77777777" w:rsidTr="00020859">
        <w:trPr>
          <w:trHeight w:val="270"/>
          <w:tblHeader/>
        </w:trPr>
        <w:tc>
          <w:tcPr>
            <w:tcW w:w="112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2A1CD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775F829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Tx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3BE09B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Rx</w:t>
            </w:r>
          </w:p>
        </w:tc>
      </w:tr>
      <w:tr w:rsidR="00020859" w:rsidRPr="004510F8" w14:paraId="6D7D269C" w14:textId="77777777" w:rsidTr="00020859">
        <w:trPr>
          <w:trHeight w:val="270"/>
          <w:tblHeader/>
        </w:trPr>
        <w:tc>
          <w:tcPr>
            <w:tcW w:w="112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53981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9BC09FD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DD82021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755571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FFA3982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3452FA26" w14:textId="77777777" w:rsidTr="00020859">
        <w:trPr>
          <w:trHeight w:val="825"/>
          <w:tblHeader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F2E9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EA99A4" w14:textId="77777777" w:rsidR="00020859" w:rsidRPr="004510F8" w:rsidRDefault="00020859" w:rsidP="0051760D">
            <w:pPr>
              <w:pStyle w:val="af5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2A14F322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用户触控“控件”，触摸有效后立即发送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AC_BlowModeStatus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AC_BlowModeStatus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信号显示不同的模式；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用户可随意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选择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吹面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、吹足、除霜风向，CCP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负责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组合和互斥关系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，以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用户最后的操作为准，并发出相应的指令；</w:t>
            </w:r>
          </w:p>
          <w:p w14:paraId="00C02EEE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67D51030" w14:textId="77777777" w:rsidR="00020859" w:rsidRPr="004510F8" w:rsidRDefault="00020859" w:rsidP="0051760D">
            <w:pPr>
              <w:pStyle w:val="af5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3DAF65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，吹面</w:t>
            </w:r>
          </w:p>
          <w:p w14:paraId="3228C13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吹足吹面</w:t>
            </w:r>
          </w:p>
          <w:p w14:paraId="608A415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</w:t>
            </w:r>
          </w:p>
          <w:p w14:paraId="32FA5E7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吹足除霜</w:t>
            </w:r>
          </w:p>
          <w:p w14:paraId="4A0687E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Cs w:val="20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==0x4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除霜</w:t>
            </w:r>
          </w:p>
          <w:p w14:paraId="77982A6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IPC_FrontBlowModeSwitchReq ==0x5~0x6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预留</w:t>
            </w:r>
          </w:p>
          <w:p w14:paraId="23A016A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IPC_FrontBlowModeSwitchReq ==0x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7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4F90C42D" w14:textId="77777777" w:rsidR="00020859" w:rsidRPr="004510F8" w:rsidRDefault="00020859" w:rsidP="0051760D">
            <w:pPr>
              <w:pStyle w:val="af5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7FC2DA3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，吹面</w:t>
            </w:r>
          </w:p>
          <w:p w14:paraId="7139A6E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，吹面吹足</w:t>
            </w:r>
          </w:p>
          <w:p w14:paraId="4BC5A83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，吹足</w:t>
            </w:r>
          </w:p>
          <w:p w14:paraId="78D22E6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==0x3，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吹足除霜</w:t>
            </w:r>
          </w:p>
          <w:p w14:paraId="324AEDA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==0x4，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除霜</w:t>
            </w:r>
          </w:p>
          <w:p w14:paraId="7F8BD70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==0x5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~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0x6，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预留</w:t>
            </w:r>
          </w:p>
          <w:p w14:paraId="32C57D6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AC_FrontBlowModeStatus ==0x7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无效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，“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”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变化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颜色，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提示此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功能不可用。</w:t>
            </w:r>
          </w:p>
          <w:p w14:paraId="5D682863" w14:textId="77777777" w:rsidR="00020859" w:rsidRPr="004510F8" w:rsidRDefault="00020859" w:rsidP="0051760D">
            <w:pPr>
              <w:pStyle w:val="af5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7FE24D9B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27C825E0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4461D1E0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7BD4D7F" w14:textId="39941649" w:rsidR="00C76126" w:rsidRPr="00273108" w:rsidRDefault="00020859">
            <w:pPr>
              <w:pStyle w:val="af5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  <w:rPrChange w:id="1501" w:author="北京车和家" w:date="2018-11-13T10:32:00Z">
                  <w:rPr/>
                </w:rPrChange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</w:t>
            </w:r>
            <w:del w:id="1502" w:author="北京车和家" w:date="2018-11-13T10:32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或者预留</w:delText>
              </w:r>
            </w:del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：</w:t>
            </w:r>
            <w:del w:id="1503" w:author="北京车和家" w:date="2018-11-13T10:32:00Z"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  <w:ins w:id="1504" w:author="北京车和家" w:date="2018-11-13T10:32:00Z"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</w:ins>
            <w:ins w:id="1505" w:author="北京车和家" w:date="2018-11-13T10:31:00Z">
              <w:r w:rsidR="00273108" w:rsidRPr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1506" w:author="北京车和家" w:date="2018-11-13T10:32:00Z">
                    <w:rPr>
                      <w:rFonts w:hint="eastAsia"/>
                      <w:b/>
                      <w:bCs/>
                    </w:rPr>
                  </w:rPrChange>
                </w:rPr>
                <w:t>信号为预留值：</w:t>
              </w:r>
              <w:r w:rsidR="00273108" w:rsidRPr="00273108">
                <w:rPr>
                  <w:rFonts w:hAnsi="宋体" w:hint="eastAsia"/>
                  <w:sz w:val="18"/>
                  <w:szCs w:val="18"/>
                  <w:rPrChange w:id="1507" w:author="北京车和家" w:date="2018-11-13T10:32:00Z">
                    <w:rPr>
                      <w:rFonts w:hint="eastAsia"/>
                    </w:rPr>
                  </w:rPrChange>
                </w:rPr>
                <w:t>保持当前状态不变</w:t>
              </w:r>
            </w:ins>
          </w:p>
        </w:tc>
      </w:tr>
    </w:tbl>
    <w:p w14:paraId="45849CF2" w14:textId="55259D42" w:rsidR="00020859" w:rsidRPr="004510F8" w:rsidRDefault="00020859" w:rsidP="00020859">
      <w:pPr>
        <w:pStyle w:val="3"/>
      </w:pPr>
      <w:bookmarkStart w:id="1508" w:name="_Toc488331528"/>
      <w:bookmarkStart w:id="1509" w:name="_Toc489270189"/>
      <w:bookmarkStart w:id="1510" w:name="_Toc532203309"/>
      <w:r w:rsidRPr="004510F8">
        <w:rPr>
          <w:rFonts w:hint="eastAsia"/>
        </w:rPr>
        <w:lastRenderedPageBreak/>
        <w:t>前风窗</w:t>
      </w:r>
      <w:r w:rsidRPr="004510F8">
        <w:t>最大除霜功能</w:t>
      </w:r>
      <w:bookmarkEnd w:id="1508"/>
      <w:bookmarkEnd w:id="1509"/>
      <w:bookmarkEnd w:id="1510"/>
    </w:p>
    <w:tbl>
      <w:tblPr>
        <w:tblW w:w="9458" w:type="dxa"/>
        <w:tblLook w:val="04A0" w:firstRow="1" w:lastRow="0" w:firstColumn="1" w:lastColumn="0" w:noHBand="0" w:noVBand="1"/>
      </w:tblPr>
      <w:tblGrid>
        <w:gridCol w:w="1151"/>
        <w:gridCol w:w="2926"/>
        <w:gridCol w:w="662"/>
        <w:gridCol w:w="2206"/>
        <w:gridCol w:w="2513"/>
      </w:tblGrid>
      <w:tr w:rsidR="00020859" w:rsidRPr="004510F8" w14:paraId="0AB86132" w14:textId="77777777" w:rsidTr="00020859">
        <w:trPr>
          <w:trHeight w:val="270"/>
          <w:tblHeader/>
        </w:trPr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5479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0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7947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前风窗最大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除霜</w:t>
            </w:r>
          </w:p>
        </w:tc>
      </w:tr>
      <w:tr w:rsidR="00020859" w:rsidRPr="004510F8" w14:paraId="6D20993B" w14:textId="77777777" w:rsidTr="00020859">
        <w:trPr>
          <w:trHeight w:val="270"/>
          <w:tblHeader/>
        </w:trPr>
        <w:tc>
          <w:tcPr>
            <w:tcW w:w="11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704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619867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前风窗最大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除霜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1D9B5285" w14:textId="77777777" w:rsidTr="00020859">
        <w:trPr>
          <w:trHeight w:val="270"/>
          <w:tblHeader/>
        </w:trPr>
        <w:tc>
          <w:tcPr>
            <w:tcW w:w="11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3694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0A20D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6CE2D306" w14:textId="77777777" w:rsidTr="00020859">
        <w:trPr>
          <w:trHeight w:val="270"/>
          <w:tblHeader/>
        </w:trPr>
        <w:tc>
          <w:tcPr>
            <w:tcW w:w="11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96D7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6A85992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38127DA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2B25E8A0" w14:textId="77777777" w:rsidTr="00020859">
        <w:trPr>
          <w:trHeight w:val="270"/>
          <w:tblHeader/>
        </w:trPr>
        <w:tc>
          <w:tcPr>
            <w:tcW w:w="115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C67E8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DF193F4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IPC_DefrostModeSwitchReq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7C5E257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D88F04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DefrostModeStatus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975E6D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013076EA" w14:textId="77777777" w:rsidTr="00020859">
        <w:trPr>
          <w:trHeight w:val="825"/>
          <w:tblHeader/>
        </w:trPr>
        <w:tc>
          <w:tcPr>
            <w:tcW w:w="11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A1B2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D005D3" w14:textId="77777777" w:rsidR="00020859" w:rsidRPr="004510F8" w:rsidRDefault="00020859" w:rsidP="0051760D">
            <w:pPr>
              <w:pStyle w:val="af5"/>
              <w:numPr>
                <w:ilvl w:val="0"/>
                <w:numId w:val="2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3E7C5003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用户触控“控件”，触摸有效后立即发送三帧pressed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DefrostModeStatus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DefrostModeStatus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信号显示不同的模式。</w:t>
            </w:r>
          </w:p>
          <w:p w14:paraId="42164D32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6C9C434A" w14:textId="77777777" w:rsidR="00020859" w:rsidRPr="004510F8" w:rsidRDefault="00020859" w:rsidP="0051760D">
            <w:pPr>
              <w:pStyle w:val="af5"/>
              <w:numPr>
                <w:ilvl w:val="0"/>
                <w:numId w:val="2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1CE5CB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IPC_DefrostModeSwitchReq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pressed</w:t>
            </w:r>
          </w:p>
          <w:p w14:paraId="24C731B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IPC_DefrostModeSwitchReq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pressed</w:t>
            </w:r>
          </w:p>
          <w:p w14:paraId="08CC2363" w14:textId="77777777" w:rsidR="00020859" w:rsidRPr="004510F8" w:rsidRDefault="00020859" w:rsidP="0051760D">
            <w:pPr>
              <w:pStyle w:val="af5"/>
              <w:numPr>
                <w:ilvl w:val="0"/>
                <w:numId w:val="2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1A764CE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DefrostModeStatus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时，最大除霜关闭</w:t>
            </w:r>
          </w:p>
          <w:p w14:paraId="47702B4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DefrostModeStatus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时，最大除霜开启</w:t>
            </w:r>
          </w:p>
          <w:p w14:paraId="35383C73" w14:textId="77777777" w:rsidR="00020859" w:rsidRPr="004510F8" w:rsidRDefault="00020859" w:rsidP="0051760D">
            <w:pPr>
              <w:pStyle w:val="af5"/>
              <w:numPr>
                <w:ilvl w:val="0"/>
                <w:numId w:val="2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973C777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9B80934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445FC17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BE4BCEC" w14:textId="3E14D919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</w:t>
            </w:r>
            <w:ins w:id="1511" w:author="北京车和家" w:date="2018-11-13T10:33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512" w:author="北京车和家" w:date="2018-11-13T10:33:00Z"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或者预留</w:delText>
              </w:r>
              <w:r w:rsidRPr="004510F8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3B43B125" w14:textId="5373AF87" w:rsidR="00020859" w:rsidRPr="004510F8" w:rsidRDefault="00020859" w:rsidP="00020859">
      <w:pPr>
        <w:pStyle w:val="3"/>
      </w:pPr>
      <w:bookmarkStart w:id="1513" w:name="_Toc488331529"/>
      <w:bookmarkStart w:id="1514" w:name="_Toc489270190"/>
      <w:bookmarkStart w:id="1515" w:name="_Toc532203310"/>
      <w:r w:rsidRPr="004510F8">
        <w:rPr>
          <w:rFonts w:hint="eastAsia"/>
        </w:rPr>
        <w:lastRenderedPageBreak/>
        <w:t>后风窗除霜</w:t>
      </w:r>
      <w:r w:rsidRPr="004510F8">
        <w:t>功能</w:t>
      </w:r>
      <w:bookmarkEnd w:id="1513"/>
      <w:bookmarkEnd w:id="1514"/>
      <w:bookmarkEnd w:id="1515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1187"/>
        <w:gridCol w:w="2890"/>
        <w:gridCol w:w="709"/>
        <w:gridCol w:w="2693"/>
        <w:gridCol w:w="1979"/>
      </w:tblGrid>
      <w:tr w:rsidR="00020859" w:rsidRPr="004510F8" w14:paraId="6E5CDE33" w14:textId="77777777" w:rsidTr="00020859">
        <w:trPr>
          <w:trHeight w:val="270"/>
          <w:tblHeader/>
        </w:trPr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10D7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CE389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后风窗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除霜</w:t>
            </w:r>
          </w:p>
        </w:tc>
      </w:tr>
      <w:tr w:rsidR="00020859" w:rsidRPr="004510F8" w14:paraId="41A40365" w14:textId="77777777" w:rsidTr="00020859">
        <w:trPr>
          <w:trHeight w:val="270"/>
          <w:tblHeader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54E5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5AB37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空调系统后风窗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除霜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后视镜加热功能的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39172B35" w14:textId="77777777" w:rsidTr="00020859">
        <w:trPr>
          <w:trHeight w:val="270"/>
          <w:tblHeader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31CB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12AA2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43BEC386" w14:textId="77777777" w:rsidTr="00020859">
        <w:trPr>
          <w:trHeight w:val="270"/>
          <w:tblHeader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E1663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1A731F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BF0F67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4B8FD9AC" w14:textId="77777777" w:rsidTr="00020859">
        <w:trPr>
          <w:trHeight w:val="270"/>
          <w:tblHeader/>
        </w:trPr>
        <w:tc>
          <w:tcPr>
            <w:tcW w:w="118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5FD51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7F361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IPC_RearDefrostSwitchReq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E4ADC8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8FC296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BCM_RearDefrostModeStatus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CCC1008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5FEEF898" w14:textId="77777777" w:rsidTr="00020859">
        <w:trPr>
          <w:trHeight w:val="825"/>
          <w:tblHeader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E825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BEC53" w14:textId="77777777" w:rsidR="00020859" w:rsidRPr="004510F8" w:rsidRDefault="00020859" w:rsidP="0051760D">
            <w:pPr>
              <w:pStyle w:val="af5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12A5EB05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用户触控“控件”，触摸有效后立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即发送请求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pressed三帧，然后发送no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，手指不离开认为是同一事件。AC控制器收到CCP的请求信号后进行模式切换并发送反馈信号。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BCM_RearDefrostModeStatus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BCM_RearDefrostModeStatus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信号显示不同的模式。</w:t>
            </w:r>
          </w:p>
          <w:p w14:paraId="0235E182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后风窗除霜模式</w:t>
            </w:r>
            <w:r w:rsidRPr="004510F8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AC记忆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6818DEAA" w14:textId="77777777" w:rsidR="00020859" w:rsidRPr="004510F8" w:rsidRDefault="00020859" w:rsidP="0051760D">
            <w:pPr>
              <w:pStyle w:val="af5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:</w:t>
            </w:r>
          </w:p>
          <w:p w14:paraId="1D23009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IPC_RearDefrostSwitchReq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pressed。</w:t>
            </w:r>
          </w:p>
          <w:p w14:paraId="62D99F3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IPC_RearDefrostSwitchReq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，pressed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51BE6B21" w14:textId="77777777" w:rsidR="00020859" w:rsidRPr="004510F8" w:rsidRDefault="00020859" w:rsidP="0051760D">
            <w:pPr>
              <w:pStyle w:val="af5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1120C2E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BCM_RearDefrostModeStatus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时，后除霜关闭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；</w:t>
            </w:r>
          </w:p>
          <w:p w14:paraId="30E10F2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BCM_RearDefrostModeStatus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时，后除霜开启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；</w:t>
            </w:r>
          </w:p>
          <w:p w14:paraId="450FF83B" w14:textId="77777777" w:rsidR="00020859" w:rsidRPr="004510F8" w:rsidRDefault="00020859" w:rsidP="0051760D">
            <w:pPr>
              <w:pStyle w:val="af5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0B2C2D5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4E91F39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6E5FB03C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67F8E887" w14:textId="77777777" w:rsidR="00020859" w:rsidRPr="004510F8" w:rsidRDefault="00020859" w:rsidP="0051760D">
            <w:pPr>
              <w:pStyle w:val="af5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52FD714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5787D764" w14:textId="42C40C0E" w:rsidR="00020859" w:rsidRPr="004510F8" w:rsidRDefault="00020859" w:rsidP="00020859">
      <w:pPr>
        <w:pStyle w:val="3"/>
      </w:pPr>
      <w:bookmarkStart w:id="1516" w:name="_Toc488331530"/>
      <w:bookmarkStart w:id="1517" w:name="_Toc489270191"/>
      <w:bookmarkStart w:id="1518" w:name="_Toc532203311"/>
      <w:r w:rsidRPr="004510F8">
        <w:rPr>
          <w:rFonts w:hint="eastAsia"/>
        </w:rPr>
        <w:lastRenderedPageBreak/>
        <w:t>空调一键关闭</w:t>
      </w:r>
      <w:r w:rsidRPr="004510F8">
        <w:t>功能</w:t>
      </w:r>
      <w:bookmarkEnd w:id="1516"/>
      <w:bookmarkEnd w:id="1517"/>
      <w:bookmarkEnd w:id="1518"/>
    </w:p>
    <w:tbl>
      <w:tblPr>
        <w:tblW w:w="9458" w:type="dxa"/>
        <w:tblLook w:val="04A0" w:firstRow="1" w:lastRow="0" w:firstColumn="1" w:lastColumn="0" w:noHBand="0" w:noVBand="1"/>
      </w:tblPr>
      <w:tblGrid>
        <w:gridCol w:w="1186"/>
        <w:gridCol w:w="1802"/>
        <w:gridCol w:w="1803"/>
        <w:gridCol w:w="1836"/>
        <w:gridCol w:w="2831"/>
      </w:tblGrid>
      <w:tr w:rsidR="00020859" w:rsidRPr="004510F8" w14:paraId="0C1D7BB1" w14:textId="77777777" w:rsidTr="00020859">
        <w:trPr>
          <w:trHeight w:val="270"/>
          <w:tblHeader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A31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7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61559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空调一键关闭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功能</w:t>
            </w:r>
          </w:p>
        </w:tc>
      </w:tr>
      <w:tr w:rsidR="00020859" w:rsidRPr="004510F8" w14:paraId="6E62DCA8" w14:textId="77777777" w:rsidTr="00020859">
        <w:trPr>
          <w:trHeight w:val="270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EF61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494F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关闭整车空调（前排和后排）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7C4DDE52" w14:textId="77777777" w:rsidTr="00020859">
        <w:trPr>
          <w:trHeight w:val="270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8039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6E29F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4AB8E293" w14:textId="77777777" w:rsidTr="00020859">
        <w:trPr>
          <w:trHeight w:val="270"/>
          <w:tblHeader/>
        </w:trPr>
        <w:tc>
          <w:tcPr>
            <w:tcW w:w="118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6E31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534B4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87B3BFC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3AB6AB82" w14:textId="77777777" w:rsidTr="00020859">
        <w:trPr>
          <w:trHeight w:val="270"/>
          <w:tblHeader/>
        </w:trPr>
        <w:tc>
          <w:tcPr>
            <w:tcW w:w="118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90BC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A68E9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IPC_OFFSwitchReq 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6BA006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8ADD0C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AC_OFFStatus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F2F0A9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381EED0A" w14:textId="77777777" w:rsidTr="00020859">
        <w:trPr>
          <w:trHeight w:val="416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E73D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 xml:space="preserve">策略 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0EE23C" w14:textId="77777777" w:rsidR="00020859" w:rsidRPr="004510F8" w:rsidRDefault="00020859" w:rsidP="0051760D">
            <w:pPr>
              <w:pStyle w:val="af5"/>
              <w:numPr>
                <w:ilvl w:val="0"/>
                <w:numId w:val="2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4F09FD8D" w14:textId="77777777" w:rsidR="00020859" w:rsidRPr="004510F8" w:rsidRDefault="00020859" w:rsidP="0051760D">
            <w:pPr>
              <w:pStyle w:val="af5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4D50D753" w14:textId="4981D4BC" w:rsidR="00020859" w:rsidRPr="004510F8" w:rsidRDefault="00020859" w:rsidP="00020859">
            <w:pPr>
              <w:spacing w:line="360" w:lineRule="auto"/>
              <w:ind w:firstLineChars="250" w:firstLine="45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用户触控“控件”，触摸有效后立即发送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pressed三帧，然后发送no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AC_OFFStatus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AC_OFFStatus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信号显示不同的模式</w:t>
            </w:r>
            <w:del w:id="1519" w:author="北京车和家" w:date="2019-01-16T11:55:00Z">
              <w:r w:rsidRPr="004510F8" w:rsidDel="007B462C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delText>；如果是空调关闭状态，则除“OFF”控件高亮，其它控件为关闭状态，操作空调系统任意按键（包括虚拟按键和实体按键）都能打开空调；</w:delText>
              </w:r>
            </w:del>
            <w:ins w:id="1520" w:author="北京车和家" w:date="2019-01-16T11:55:00Z">
              <w:r w:rsidR="007B462C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。</w:t>
              </w:r>
            </w:ins>
          </w:p>
          <w:p w14:paraId="31616179" w14:textId="77777777" w:rsidR="00020859" w:rsidRPr="004510F8" w:rsidRDefault="00020859" w:rsidP="00020859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7FE51C05" w14:textId="77777777" w:rsidR="00020859" w:rsidRPr="004510F8" w:rsidRDefault="00020859" w:rsidP="0051760D">
            <w:pPr>
              <w:pStyle w:val="af5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1370ED72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CCP接收到HMI发送的关闭空调命令后，立即转发关闭命令pressed三帧给AC控制器进行关闭空调，然后发送no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532F4973" w14:textId="77777777" w:rsidR="00471848" w:rsidRPr="004510F8" w:rsidRDefault="00471848" w:rsidP="00471848">
            <w:pPr>
              <w:spacing w:line="360" w:lineRule="auto"/>
              <w:rPr>
                <w:ins w:id="1521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ins w:id="1522" w:author="北京车和家" w:date="2018-11-09T16:21:00Z"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3） 前排可开机按键</w:t>
              </w:r>
            </w:ins>
          </w:p>
          <w:p w14:paraId="582196DE" w14:textId="32B765EC" w:rsidR="00471848" w:rsidRPr="004510F8" w:rsidRDefault="00471848" w:rsidP="00471848">
            <w:pPr>
              <w:spacing w:line="360" w:lineRule="auto"/>
              <w:rPr>
                <w:ins w:id="1523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ins w:id="1524" w:author="北京车和家" w:date="2018-11-09T16:21:00Z"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前排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AC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、前排风量、前排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AUTO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、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DEF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、前排温度、前排吹风模式、</w:t>
              </w:r>
            </w:ins>
            <w:ins w:id="1525" w:author="北京车和家" w:date="2018-11-12T18:16:00Z">
              <w:r w:rsidR="009C5D81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电源键</w:t>
              </w:r>
            </w:ins>
          </w:p>
          <w:p w14:paraId="1BA5B78A" w14:textId="77777777" w:rsidR="00471848" w:rsidRPr="004510F8" w:rsidRDefault="00471848" w:rsidP="00471848">
            <w:pPr>
              <w:spacing w:line="360" w:lineRule="auto"/>
              <w:rPr>
                <w:ins w:id="1526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ins w:id="1527" w:author="北京车和家" w:date="2018-11-09T16:21:00Z"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4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） 前排可关机按键</w:t>
              </w:r>
            </w:ins>
          </w:p>
          <w:p w14:paraId="3F7EEA65" w14:textId="59DC39BF" w:rsidR="00471848" w:rsidRPr="004510F8" w:rsidRDefault="00471848" w:rsidP="00471848">
            <w:pPr>
              <w:spacing w:line="360" w:lineRule="auto"/>
              <w:rPr>
                <w:ins w:id="1528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ins w:id="1529" w:author="北京车和家" w:date="2018-11-09T16:21:00Z"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 xml:space="preserve"> 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 xml:space="preserve"> </w:t>
              </w:r>
            </w:ins>
            <w:ins w:id="1530" w:author="北京车和家" w:date="2018-11-12T18:16:00Z">
              <w:r w:rsidR="009C5D81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电源键</w:t>
              </w:r>
            </w:ins>
          </w:p>
          <w:p w14:paraId="6E51EB2E" w14:textId="2061B325" w:rsidR="00020859" w:rsidRPr="004510F8" w:rsidDel="00471848" w:rsidRDefault="00020859" w:rsidP="00020859">
            <w:pPr>
              <w:spacing w:line="360" w:lineRule="auto"/>
              <w:rPr>
                <w:del w:id="1531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del w:id="1532" w:author="北京车和家" w:date="2018-11-09T16:21:00Z"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3） 前排可开机按键</w:delText>
              </w:r>
            </w:del>
          </w:p>
          <w:p w14:paraId="57B82976" w14:textId="72DAF6FF" w:rsidR="00020859" w:rsidRPr="004510F8" w:rsidDel="00471848" w:rsidRDefault="00020859" w:rsidP="00020859">
            <w:pPr>
              <w:spacing w:line="360" w:lineRule="auto"/>
              <w:rPr>
                <w:del w:id="1533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del w:id="1534" w:author="北京车和家" w:date="2018-11-09T16:21:00Z"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前排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AC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、前排风量、全局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SYNC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、前排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AUTO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、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DEF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、前排温度、前排吹风模式、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iCs/>
                  <w:color w:val="FF0000"/>
                  <w:sz w:val="18"/>
                  <w:szCs w:val="18"/>
                </w:rPr>
                <w:delText>内外循环（待定）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i/>
                  <w:iCs/>
                  <w:color w:val="FF0000"/>
                  <w:sz w:val="18"/>
                  <w:szCs w:val="18"/>
                </w:rPr>
                <w:delText>、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OFF</w:delText>
              </w:r>
            </w:del>
          </w:p>
          <w:p w14:paraId="4F1B877B" w14:textId="6EBE0E7B" w:rsidR="00020859" w:rsidRPr="004510F8" w:rsidDel="00471848" w:rsidRDefault="00020859" w:rsidP="00020859">
            <w:pPr>
              <w:spacing w:line="360" w:lineRule="auto"/>
              <w:rPr>
                <w:del w:id="1535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del w:id="1536" w:author="北京车和家" w:date="2018-11-09T16:21:00Z"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4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） 前排可关机按键</w:delText>
              </w:r>
            </w:del>
          </w:p>
          <w:p w14:paraId="6E295DEF" w14:textId="3A150360" w:rsidR="00020859" w:rsidRPr="004510F8" w:rsidDel="00471848" w:rsidRDefault="00020859" w:rsidP="00020859">
            <w:pPr>
              <w:spacing w:line="360" w:lineRule="auto"/>
              <w:rPr>
                <w:del w:id="1537" w:author="北京车和家" w:date="2018-11-09T16:21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del w:id="1538" w:author="北京车和家" w:date="2018-11-09T16:21:00Z"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 xml:space="preserve"> 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 xml:space="preserve"> </w:delText>
              </w:r>
              <w:r w:rsidRPr="004510F8" w:rsidDel="0047184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delText>前排</w:delText>
              </w:r>
              <w:r w:rsidRPr="004510F8" w:rsidDel="0047184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delText>OFF</w:delText>
              </w:r>
            </w:del>
          </w:p>
          <w:p w14:paraId="44059B60" w14:textId="77777777" w:rsidR="00020859" w:rsidRPr="0047184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</w:p>
          <w:p w14:paraId="26268DF7" w14:textId="77777777" w:rsidR="00020859" w:rsidRPr="004510F8" w:rsidRDefault="00020859" w:rsidP="0051760D">
            <w:pPr>
              <w:pStyle w:val="af5"/>
              <w:numPr>
                <w:ilvl w:val="0"/>
                <w:numId w:val="2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020F94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IPC_OFFSwitchReq =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pressed</w:t>
            </w:r>
          </w:p>
          <w:p w14:paraId="7C07C34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IPC_OFFSwitchReq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，pressed</w:t>
            </w:r>
          </w:p>
          <w:p w14:paraId="50DB5442" w14:textId="77777777" w:rsidR="00020859" w:rsidRPr="004510F8" w:rsidRDefault="00020859" w:rsidP="0051760D">
            <w:pPr>
              <w:pStyle w:val="af5"/>
              <w:numPr>
                <w:ilvl w:val="0"/>
                <w:numId w:val="2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093C3D5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AC_OFFStatus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时，空调为开启状态</w:t>
            </w:r>
          </w:p>
          <w:p w14:paraId="6709485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AC_OFFStatus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时，空调为关闭状态</w:t>
            </w:r>
          </w:p>
          <w:p w14:paraId="6A29B58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当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CCP收到AC_OFFStatus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为“空调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关闭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”时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，无论其他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发送的是什么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所有空调功能置灰， </w:t>
            </w:r>
          </w:p>
          <w:p w14:paraId="5D260084" w14:textId="77777777" w:rsidR="00020859" w:rsidRPr="004510F8" w:rsidRDefault="00020859" w:rsidP="0051760D">
            <w:pPr>
              <w:pStyle w:val="af5"/>
              <w:numPr>
                <w:ilvl w:val="0"/>
                <w:numId w:val="2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5EEA731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F90B11A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6CE73C63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E048B3C" w14:textId="77777777" w:rsidR="00020859" w:rsidRPr="004510F8" w:rsidRDefault="00020859" w:rsidP="0051760D">
            <w:pPr>
              <w:pStyle w:val="af5"/>
              <w:numPr>
                <w:ilvl w:val="0"/>
                <w:numId w:val="25"/>
              </w:numPr>
              <w:spacing w:line="360" w:lineRule="auto"/>
              <w:ind w:firstLineChars="0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0F5E84F2" w14:textId="77777777" w:rsidR="00020859" w:rsidRPr="004510F8" w:rsidRDefault="00020859" w:rsidP="00020859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43E7023C" w14:textId="588B68FC" w:rsidR="00020859" w:rsidRPr="004510F8" w:rsidRDefault="00020859" w:rsidP="00020859">
      <w:pPr>
        <w:pStyle w:val="3"/>
      </w:pPr>
      <w:bookmarkStart w:id="1539" w:name="_Toc488331531"/>
      <w:bookmarkStart w:id="1540" w:name="_Toc489270192"/>
      <w:bookmarkStart w:id="1541" w:name="_Toc532203312"/>
      <w:r w:rsidRPr="004510F8">
        <w:rPr>
          <w:rFonts w:hint="eastAsia"/>
        </w:rPr>
        <w:lastRenderedPageBreak/>
        <w:t>AC</w:t>
      </w:r>
      <w:r w:rsidRPr="004510F8">
        <w:t>功能</w:t>
      </w:r>
      <w:bookmarkEnd w:id="1539"/>
      <w:bookmarkEnd w:id="1540"/>
      <w:bookmarkEnd w:id="1541"/>
    </w:p>
    <w:tbl>
      <w:tblPr>
        <w:tblW w:w="9458" w:type="dxa"/>
        <w:tblLook w:val="04A0" w:firstRow="1" w:lastRow="0" w:firstColumn="1" w:lastColumn="0" w:noHBand="0" w:noVBand="1"/>
      </w:tblPr>
      <w:tblGrid>
        <w:gridCol w:w="1190"/>
        <w:gridCol w:w="1881"/>
        <w:gridCol w:w="1807"/>
        <w:gridCol w:w="2432"/>
        <w:gridCol w:w="2148"/>
      </w:tblGrid>
      <w:tr w:rsidR="00020859" w:rsidRPr="004510F8" w14:paraId="0417C433" w14:textId="77777777" w:rsidTr="00020859">
        <w:trPr>
          <w:trHeight w:val="270"/>
          <w:tblHeader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8B01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277DF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</w:t>
            </w:r>
          </w:p>
        </w:tc>
      </w:tr>
      <w:tr w:rsidR="00020859" w:rsidRPr="004510F8" w14:paraId="796D8BA3" w14:textId="77777777" w:rsidTr="00020859">
        <w:trPr>
          <w:trHeight w:val="270"/>
          <w:tblHeader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E81B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5405C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3C5B5FB2" w14:textId="77777777" w:rsidTr="00020859">
        <w:trPr>
          <w:trHeight w:val="270"/>
          <w:tblHeader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2D3D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D5C10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3B974683" w14:textId="77777777" w:rsidTr="00020859">
        <w:trPr>
          <w:trHeight w:val="270"/>
          <w:tblHeader/>
        </w:trPr>
        <w:tc>
          <w:tcPr>
            <w:tcW w:w="11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2F90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C807FD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DE74036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4B9F21D6" w14:textId="77777777" w:rsidTr="00020859">
        <w:trPr>
          <w:trHeight w:val="270"/>
          <w:tblHeader/>
        </w:trPr>
        <w:tc>
          <w:tcPr>
            <w:tcW w:w="119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8E2D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9A2FE0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IPC_ACSwitchReq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CF7A3D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35628F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AC_FrontACStatus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B6EFAF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52AF609E" w14:textId="77777777" w:rsidTr="00020859">
        <w:trPr>
          <w:trHeight w:val="274"/>
          <w:tblHeader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E07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6DFBC5" w14:textId="77777777" w:rsidR="00020859" w:rsidRPr="004510F8" w:rsidRDefault="00020859" w:rsidP="0051760D">
            <w:pPr>
              <w:pStyle w:val="af5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7C607EAB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用户触控“控件”，触摸有效后立即发送pressed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信号显示不同的模式。</w:t>
            </w:r>
          </w:p>
          <w:p w14:paraId="1CE8589D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C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189C477E" w14:textId="77777777" w:rsidR="00020859" w:rsidRPr="004510F8" w:rsidRDefault="00020859" w:rsidP="0051760D">
            <w:pPr>
              <w:pStyle w:val="af5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:</w:t>
            </w:r>
          </w:p>
          <w:p w14:paraId="3E6F790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IPC_ACSwitchReq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pressed。</w:t>
            </w:r>
          </w:p>
          <w:p w14:paraId="5583BE1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IPC_ACSwitchReq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pressed。</w:t>
            </w:r>
          </w:p>
          <w:p w14:paraId="3A2148EF" w14:textId="77777777" w:rsidR="00020859" w:rsidRPr="004510F8" w:rsidRDefault="00020859" w:rsidP="0051760D">
            <w:pPr>
              <w:pStyle w:val="af5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29F7CFF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AC_FrontACStatus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OFF；</w:t>
            </w:r>
          </w:p>
          <w:p w14:paraId="22F21A1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AC_FrontACStatus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时，ON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；</w:t>
            </w:r>
          </w:p>
          <w:p w14:paraId="3CDF9249" w14:textId="77777777" w:rsidR="00020859" w:rsidRPr="004510F8" w:rsidRDefault="00020859" w:rsidP="0051760D">
            <w:pPr>
              <w:pStyle w:val="af5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67FBE19E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450B6834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在TBD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61A96BC1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3B97B54A" w14:textId="77777777" w:rsidR="00020859" w:rsidRPr="004510F8" w:rsidRDefault="00020859" w:rsidP="0051760D">
            <w:pPr>
              <w:pStyle w:val="af5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46129A1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1EE0A87" w14:textId="08FE256C" w:rsidR="00020859" w:rsidRPr="004510F8" w:rsidRDefault="00020859" w:rsidP="00020859">
      <w:pPr>
        <w:pStyle w:val="3"/>
      </w:pPr>
      <w:bookmarkStart w:id="1542" w:name="_Toc488331532"/>
      <w:bookmarkStart w:id="1543" w:name="_Toc489270193"/>
      <w:bookmarkStart w:id="1544" w:name="_Toc532203313"/>
      <w:r w:rsidRPr="004510F8">
        <w:rPr>
          <w:rFonts w:hint="eastAsia"/>
        </w:rPr>
        <w:lastRenderedPageBreak/>
        <w:t>前排自动空调</w:t>
      </w:r>
      <w:r w:rsidRPr="004510F8">
        <w:t>功能</w:t>
      </w:r>
      <w:bookmarkEnd w:id="1542"/>
      <w:bookmarkEnd w:id="1543"/>
      <w:bookmarkEnd w:id="1544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1206"/>
        <w:gridCol w:w="3013"/>
        <w:gridCol w:w="709"/>
        <w:gridCol w:w="2693"/>
        <w:gridCol w:w="1837"/>
      </w:tblGrid>
      <w:tr w:rsidR="00020859" w:rsidRPr="004510F8" w14:paraId="106960BC" w14:textId="77777777" w:rsidTr="00020859">
        <w:trPr>
          <w:trHeight w:val="270"/>
          <w:tblHeader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82B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59EC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自动空调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020859" w:rsidRPr="004510F8" w14:paraId="4C1FCAF7" w14:textId="77777777" w:rsidTr="00020859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0CC5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9CCAE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空调系统前排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自动空调功能的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020859" w:rsidRPr="004510F8" w14:paraId="0082CFAC" w14:textId="77777777" w:rsidTr="00020859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A4C87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816DF5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0FE25BCF" w14:textId="77777777" w:rsidTr="00020859">
        <w:trPr>
          <w:trHeight w:val="270"/>
          <w:tblHeader/>
        </w:trPr>
        <w:tc>
          <w:tcPr>
            <w:tcW w:w="12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59C67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2DE7A0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A1B99A6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6905B768" w14:textId="77777777" w:rsidTr="00020859">
        <w:trPr>
          <w:trHeight w:val="270"/>
          <w:tblHeader/>
        </w:trPr>
        <w:tc>
          <w:tcPr>
            <w:tcW w:w="120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8DA4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09E97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IPC_FrontAutoACSwitchReq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84DA1B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542BC1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AC_FrontAutoACStatus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C36451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C </w:t>
            </w:r>
          </w:p>
        </w:tc>
      </w:tr>
      <w:tr w:rsidR="00020859" w:rsidRPr="004510F8" w14:paraId="135CB278" w14:textId="77777777" w:rsidTr="00020859">
        <w:trPr>
          <w:trHeight w:val="825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9FD2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0A77D" w14:textId="77777777" w:rsidR="00020859" w:rsidRPr="004510F8" w:rsidRDefault="00020859" w:rsidP="0051760D">
            <w:pPr>
              <w:pStyle w:val="af5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3F3651B5" w14:textId="77777777" w:rsidR="00020859" w:rsidRPr="004510F8" w:rsidRDefault="00020859" w:rsidP="0051760D">
            <w:pPr>
              <w:pStyle w:val="af5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21E96ACB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用户操作“AUTO”按钮后立即发送pressed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三帧，然后发送 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no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AC_FrontAutoACStatus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AC_FrontAutoACStatus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信号进行控制AUTO状态指示灯状态。</w:t>
            </w:r>
          </w:p>
          <w:p w14:paraId="12B29FA7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 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上电或休眠唤醒后发送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69A37C18" w14:textId="77777777" w:rsidR="00020859" w:rsidRPr="004510F8" w:rsidRDefault="00020859" w:rsidP="0051760D">
            <w:pPr>
              <w:pStyle w:val="af5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3FDC87ED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CCP接收到HMI发送的空调AUTO命令后，立即转发命令pressed三帧给AC控制器，请求空调进入AUTO模式，然后发送no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0A57557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376327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IPC_FrontAutoACSwitchReq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pressed。</w:t>
            </w:r>
          </w:p>
          <w:p w14:paraId="787B95B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IPC_FrontAutoACSwitchReq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，pressed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382C539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178ECEB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AC_FrontAutoACStatus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Not Auto AC；</w:t>
            </w:r>
          </w:p>
          <w:p w14:paraId="5C9C678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AC_FrontAutoACStatus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Front Auto AC；</w:t>
            </w:r>
          </w:p>
          <w:p w14:paraId="773C1F8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.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8923916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CA4DFEC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C2F6641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172BFD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A35F74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6B3A563" w14:textId="06B402E5" w:rsidR="00020859" w:rsidRPr="004510F8" w:rsidRDefault="00020859" w:rsidP="00020859">
      <w:pPr>
        <w:pStyle w:val="3"/>
      </w:pPr>
      <w:bookmarkStart w:id="1545" w:name="_Toc488331533"/>
      <w:bookmarkStart w:id="1546" w:name="_Toc489270194"/>
      <w:bookmarkStart w:id="1547" w:name="_Toc532203314"/>
      <w:r w:rsidRPr="004510F8">
        <w:rPr>
          <w:rFonts w:hint="eastAsia"/>
        </w:rPr>
        <w:lastRenderedPageBreak/>
        <w:t>前排左温区</w:t>
      </w:r>
      <w:r w:rsidRPr="004510F8">
        <w:t>温度</w:t>
      </w:r>
      <w:r w:rsidRPr="004510F8">
        <w:rPr>
          <w:rFonts w:hint="eastAsia"/>
        </w:rPr>
        <w:t>调节</w:t>
      </w:r>
      <w:r w:rsidRPr="004510F8">
        <w:t>功能</w:t>
      </w:r>
      <w:bookmarkEnd w:id="1545"/>
      <w:bookmarkEnd w:id="1546"/>
      <w:bookmarkEnd w:id="1547"/>
    </w:p>
    <w:tbl>
      <w:tblPr>
        <w:tblW w:w="9458" w:type="dxa"/>
        <w:tblLook w:val="04A0" w:firstRow="1" w:lastRow="0" w:firstColumn="1" w:lastColumn="0" w:noHBand="0" w:noVBand="1"/>
      </w:tblPr>
      <w:tblGrid>
        <w:gridCol w:w="1206"/>
        <w:gridCol w:w="2588"/>
        <w:gridCol w:w="1302"/>
        <w:gridCol w:w="2252"/>
        <w:gridCol w:w="2110"/>
      </w:tblGrid>
      <w:tr w:rsidR="00020859" w:rsidRPr="004510F8" w14:paraId="2745C2B0" w14:textId="77777777" w:rsidTr="00020859">
        <w:trPr>
          <w:trHeight w:val="270"/>
          <w:tblHeader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5AA0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592DF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前排左温区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温度调节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020859" w:rsidRPr="004510F8" w14:paraId="0537A185" w14:textId="77777777" w:rsidTr="00020859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A9EF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C08EE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空调系统排左温区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温度调节功能的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49BFE03F" w14:textId="77777777" w:rsidTr="00020859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C1E1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75C449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6C7338C1" w14:textId="77777777" w:rsidTr="00020859">
        <w:trPr>
          <w:trHeight w:val="270"/>
          <w:tblHeader/>
        </w:trPr>
        <w:tc>
          <w:tcPr>
            <w:tcW w:w="12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A9BB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058D1B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30330C8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288D2292" w14:textId="77777777" w:rsidTr="00020859">
        <w:trPr>
          <w:trHeight w:val="270"/>
          <w:tblHeader/>
        </w:trPr>
        <w:tc>
          <w:tcPr>
            <w:tcW w:w="120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5524A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6ABFC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IPC_FLTempSwitchReq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4D05B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3E1536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AC_FLTemp_Status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49CEB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39A0A8E8" w14:textId="77777777" w:rsidTr="00020859">
        <w:trPr>
          <w:trHeight w:val="825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402D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D0C95" w14:textId="77777777" w:rsidR="00020859" w:rsidRPr="004510F8" w:rsidRDefault="00020859" w:rsidP="0051760D">
            <w:pPr>
              <w:pStyle w:val="af5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5DF85EE2" w14:textId="77777777" w:rsidR="00020859" w:rsidRPr="004510F8" w:rsidRDefault="00020859" w:rsidP="0051760D">
            <w:pPr>
              <w:pStyle w:val="af5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1C5CEB22" w14:textId="77777777" w:rsidR="00020859" w:rsidRPr="004510F8" w:rsidRDefault="00020859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点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动操作，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用户触控“控件”，触摸后立即发送相应温度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三帧，然后发送0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Invalid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），手指不离开认为是同一事件。</w:t>
            </w:r>
          </w:p>
          <w:p w14:paraId="33B53877" w14:textId="67338AC4" w:rsidR="00020859" w:rsidRPr="004510F8" w:rsidRDefault="00020859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用户滑动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时CCP动态显示滑动条位置，在手指离开时发送手指当前的温度值三帧然后发送0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；滑动时的温度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显示与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位置同步变化。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（具体交互说明见C</w:t>
            </w:r>
            <w:r w:rsidR="008D0F74">
              <w:rPr>
                <w:rFonts w:ascii="宋体" w:eastAsia="宋体" w:hAnsi="宋体" w:cs="宋体"/>
                <w:bCs/>
                <w:sz w:val="18"/>
                <w:szCs w:val="18"/>
              </w:rPr>
              <w:t>CP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产品文档）</w:t>
            </w:r>
          </w:p>
          <w:p w14:paraId="4A440126" w14:textId="77777777" w:rsidR="00020859" w:rsidRPr="004510F8" w:rsidRDefault="00020859" w:rsidP="0051760D">
            <w:pPr>
              <w:pStyle w:val="af5"/>
              <w:numPr>
                <w:ilvl w:val="1"/>
                <w:numId w:val="30"/>
              </w:numPr>
              <w:shd w:val="clear" w:color="auto" w:fill="FFFF00"/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温度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调节范围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~32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(61</w:t>
            </w:r>
            <w:r w:rsidRPr="004510F8">
              <w:rPr>
                <w:rFonts w:ascii="宋体" w:eastAsia="宋体" w:hAnsi="宋体" w:cs="宋体" w:hint="eastAsia"/>
                <w:color w:val="000000" w:themeColor="text1"/>
                <w:szCs w:val="20"/>
              </w:rPr>
              <w:t>℉</w:t>
            </w:r>
            <w:r w:rsidRPr="004510F8">
              <w:rPr>
                <w:rFonts w:ascii="宋体" w:eastAsia="宋体" w:hAnsi="宋体" w:cs="宋体"/>
                <w:color w:val="000000" w:themeColor="text1"/>
                <w:szCs w:val="20"/>
              </w:rPr>
              <w:t>~89℉)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61℉）显示LOW，32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89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℉）显示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High；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移动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一个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档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位温度变化0.5℃或者1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</w:t>
            </w:r>
          </w:p>
          <w:p w14:paraId="2DECF96E" w14:textId="77777777" w:rsidR="00020859" w:rsidRPr="004510F8" w:rsidRDefault="00020859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CCP发送给空调控制器的均为摄氏度值，如果当前用户显示华氏度，则CCP转化为摄氏度后发给空调控制器，转化公式为：华氏度=摄氏度×1.8+32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7729B6A4" w14:textId="77777777" w:rsidR="00020859" w:rsidRPr="004510F8" w:rsidRDefault="00020859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温度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控制信号为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周期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信号，温度的信号变化为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5倍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信号周期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，5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00ms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如果在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500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ms内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调节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的温度有变化，则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保持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报文数值不变，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500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ms后，按照当前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温度发送。</w:t>
            </w:r>
          </w:p>
          <w:p w14:paraId="1650AEF0" w14:textId="77777777" w:rsidR="00020859" w:rsidRPr="00684F63" w:rsidRDefault="00020859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ins w:id="1548" w:author="马玉成" w:date="2018-10-15T17:23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 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上电或休眠唤醒后发送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Invalid</w:t>
            </w:r>
          </w:p>
          <w:p w14:paraId="54842A6D" w14:textId="461993B4" w:rsidR="00E50D45" w:rsidRPr="004510F8" w:rsidRDefault="00E50D45" w:rsidP="0051760D">
            <w:pPr>
              <w:pStyle w:val="af5"/>
              <w:numPr>
                <w:ilvl w:val="1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1549" w:author="马玉成" w:date="2018-10-15T17:24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SYNC状态下，用户点击左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温区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调节后CCP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左右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温区温度</w:t>
              </w:r>
            </w:ins>
            <w:ins w:id="1550" w:author="马玉成" w:date="2018-10-15T17:25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均</w:t>
              </w:r>
            </w:ins>
            <w:ins w:id="1551" w:author="马玉成" w:date="2018-10-15T17:24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显示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下发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目标温度</w:t>
              </w:r>
            </w:ins>
            <w:ins w:id="1552" w:author="马玉成" w:date="2018-10-15T17:25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防止左右温度显示不同步现象</w:t>
              </w:r>
            </w:ins>
            <w:ins w:id="1553" w:author="北京车和家" w:date="2018-10-23T14:24:00Z">
              <w:r w:rsidR="00FF037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，如果反馈信号与目标值不一致，反馈实际值</w:t>
              </w:r>
            </w:ins>
            <w:ins w:id="1554" w:author="马玉成" w:date="2018-10-15T17:24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。</w:t>
              </w:r>
            </w:ins>
          </w:p>
          <w:p w14:paraId="3053DC52" w14:textId="77777777" w:rsidR="00020859" w:rsidRPr="004510F8" w:rsidRDefault="00020859" w:rsidP="0051760D">
            <w:pPr>
              <w:pStyle w:val="af5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1C37F2EF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CCP接收到HMI发送的空调远程温度命令后，判断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是否为Auto档位，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如果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不是Auto档位，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立即转发命令pressed三帧给AC控制器，请求空调进入AUTO模式，然后发送no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296F76B2" w14:textId="77777777" w:rsidR="00020859" w:rsidRPr="004510F8" w:rsidRDefault="00020859" w:rsidP="0051760D">
            <w:pPr>
              <w:pStyle w:val="af5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429432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IPC_FLTempSwitchRequest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：长度：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6bit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，单位：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℃</w:t>
            </w:r>
          </w:p>
          <w:p w14:paraId="2E02541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0.5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，偏移量：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16℃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IPC_FLTempSwitchRequest=0x3f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，无效请求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2A60A1D1" w14:textId="77777777" w:rsidR="00020859" w:rsidRPr="004510F8" w:rsidRDefault="00020859" w:rsidP="0051760D">
            <w:pPr>
              <w:pStyle w:val="af5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582C8FE3" w14:textId="20F96537" w:rsidR="00020859" w:rsidRPr="004510F8" w:rsidRDefault="006B0E87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AC_FLTemp_Status</w:t>
            </w:r>
            <w:r w:rsidR="00020859" w:rsidRPr="004510F8">
              <w:rPr>
                <w:rFonts w:ascii="宋体" w:eastAsia="宋体" w:hAnsi="宋体" w:cs="宋体" w:hint="eastAsia"/>
                <w:sz w:val="18"/>
                <w:szCs w:val="18"/>
              </w:rPr>
              <w:t>：长度：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6bit</w:t>
            </w:r>
            <w:r w:rsidR="00020859" w:rsidRPr="004510F8">
              <w:rPr>
                <w:rFonts w:ascii="宋体" w:eastAsia="宋体" w:hAnsi="宋体" w:cs="宋体" w:hint="eastAsia"/>
                <w:sz w:val="18"/>
                <w:szCs w:val="18"/>
              </w:rPr>
              <w:t>，单位：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℃</w:t>
            </w:r>
          </w:p>
          <w:p w14:paraId="4098E3D0" w14:textId="2F010175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0.5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，偏移量：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16℃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="006B0E87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AC_FLTemp_Status</w:t>
            </w:r>
            <w:r w:rsidR="006B0E87" w:rsidRPr="004510F8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=0x3f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，无效，控件置灰，</w:t>
            </w:r>
            <w:proofErr w:type="gramStart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提示此</w:t>
            </w:r>
            <w:proofErr w:type="gramEnd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功能不可用。</w:t>
            </w:r>
          </w:p>
          <w:p w14:paraId="44686F10" w14:textId="77777777" w:rsidR="00020859" w:rsidRPr="004510F8" w:rsidRDefault="00020859" w:rsidP="0051760D">
            <w:pPr>
              <w:pStyle w:val="af5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7579A41B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699A435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F3D5D98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503C6FFA" w14:textId="0EB449D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</w:t>
            </w:r>
            <w:ins w:id="1555" w:author="北京车和家" w:date="2018-11-13T10:33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</w:t>
              </w:r>
            </w:ins>
            <w:del w:id="1556" w:author="北京车和家" w:date="2018-11-13T10:33:00Z"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预留</w:delText>
              </w:r>
            </w:del>
            <w:ins w:id="1557" w:author="北京车和家" w:date="2018-11-13T10:33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558" w:author="北京车和家" w:date="2018-11-13T10:33:00Z">
              <w:r w:rsidRPr="004510F8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69111AC4" w14:textId="2E422C96" w:rsidR="00020859" w:rsidRPr="004510F8" w:rsidRDefault="00020859" w:rsidP="00020859">
      <w:pPr>
        <w:pStyle w:val="3"/>
      </w:pPr>
      <w:bookmarkStart w:id="1559" w:name="_Toc488331534"/>
      <w:bookmarkStart w:id="1560" w:name="_Toc489270195"/>
      <w:bookmarkStart w:id="1561" w:name="_Toc532203315"/>
      <w:r w:rsidRPr="004510F8">
        <w:rPr>
          <w:rFonts w:hint="eastAsia"/>
        </w:rPr>
        <w:lastRenderedPageBreak/>
        <w:t>前排风速调节</w:t>
      </w:r>
      <w:r w:rsidRPr="004510F8">
        <w:t>功能</w:t>
      </w:r>
      <w:bookmarkEnd w:id="1559"/>
      <w:bookmarkEnd w:id="1560"/>
      <w:bookmarkEnd w:id="1561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1213"/>
        <w:gridCol w:w="2967"/>
        <w:gridCol w:w="488"/>
        <w:gridCol w:w="3105"/>
        <w:gridCol w:w="1685"/>
      </w:tblGrid>
      <w:tr w:rsidR="00020859" w:rsidRPr="004510F8" w14:paraId="280FFD9C" w14:textId="77777777" w:rsidTr="00020859">
        <w:trPr>
          <w:trHeight w:val="269"/>
          <w:tblHeader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9FDB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24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7017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前排</w:t>
            </w:r>
            <w:r w:rsidRPr="004510F8">
              <w:rPr>
                <w:sz w:val="18"/>
                <w:szCs w:val="18"/>
              </w:rPr>
              <w:t>空调</w:t>
            </w:r>
            <w:r w:rsidRPr="004510F8">
              <w:rPr>
                <w:rFonts w:hint="eastAsia"/>
                <w:sz w:val="18"/>
                <w:szCs w:val="18"/>
              </w:rPr>
              <w:t>风速</w:t>
            </w:r>
            <w:r w:rsidRPr="004510F8">
              <w:rPr>
                <w:sz w:val="18"/>
                <w:szCs w:val="18"/>
              </w:rPr>
              <w:t>调节</w:t>
            </w:r>
            <w:r w:rsidRPr="004510F8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020859" w:rsidRPr="004510F8" w14:paraId="52C5E499" w14:textId="77777777" w:rsidTr="00020859">
        <w:trPr>
          <w:trHeight w:val="269"/>
          <w:tblHeader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1195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B53BD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</w:t>
            </w:r>
            <w:r w:rsidRPr="004510F8">
              <w:rPr>
                <w:rFonts w:hint="eastAsia"/>
                <w:sz w:val="18"/>
                <w:szCs w:val="18"/>
              </w:rPr>
              <w:t>前排</w:t>
            </w:r>
            <w:r w:rsidRPr="004510F8">
              <w:rPr>
                <w:sz w:val="18"/>
                <w:szCs w:val="18"/>
              </w:rPr>
              <w:t>空调</w:t>
            </w:r>
            <w:r w:rsidRPr="004510F8">
              <w:rPr>
                <w:rFonts w:hint="eastAsia"/>
                <w:sz w:val="18"/>
                <w:szCs w:val="18"/>
              </w:rPr>
              <w:t>风速</w:t>
            </w:r>
            <w:r w:rsidRPr="004510F8">
              <w:rPr>
                <w:sz w:val="18"/>
                <w:szCs w:val="18"/>
              </w:rPr>
              <w:t>调节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02B47E03" w14:textId="77777777" w:rsidTr="00020859">
        <w:trPr>
          <w:trHeight w:val="269"/>
          <w:tblHeader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FA99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79977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5369EBB0" w14:textId="77777777" w:rsidTr="00020859">
        <w:trPr>
          <w:trHeight w:val="269"/>
          <w:tblHeader/>
        </w:trPr>
        <w:tc>
          <w:tcPr>
            <w:tcW w:w="121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2DB2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2AF665B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DF67817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54A80093" w14:textId="77777777" w:rsidTr="00020859">
        <w:trPr>
          <w:trHeight w:val="269"/>
          <w:tblHeader/>
        </w:trPr>
        <w:tc>
          <w:tcPr>
            <w:tcW w:w="121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8396E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40FF3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88B14D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AABDA6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E711E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318C2909" w14:textId="77777777" w:rsidTr="00020859">
        <w:trPr>
          <w:trHeight w:val="824"/>
          <w:tblHeader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ADFE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DC1B8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E18BA85" w14:textId="77777777" w:rsidR="00020859" w:rsidRPr="004510F8" w:rsidRDefault="00020859" w:rsidP="0051760D">
            <w:pPr>
              <w:pStyle w:val="af5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点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动操作，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用户触控“控件”，触摸后立即发送相应档位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，手指不离开认为是同一事件。</w:t>
            </w:r>
          </w:p>
          <w:p w14:paraId="25B86E2A" w14:textId="3F1A962C" w:rsidR="00020859" w:rsidRPr="004510F8" w:rsidRDefault="00020859" w:rsidP="0051760D">
            <w:pPr>
              <w:pStyle w:val="af5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，用户滑动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时CCP动态显示滑动条位置，在手指离开时发送手指当前的风速；滑动时的档位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显示与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位置同步变化。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（具体交互说明见C</w:t>
            </w:r>
            <w:r w:rsidR="008D0F74">
              <w:rPr>
                <w:rFonts w:ascii="宋体" w:eastAsia="宋体" w:hAnsi="宋体" w:cs="宋体"/>
                <w:bCs/>
                <w:sz w:val="18"/>
                <w:szCs w:val="18"/>
              </w:rPr>
              <w:t>CP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产品文档）</w:t>
            </w:r>
          </w:p>
          <w:p w14:paraId="2F66FFA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AC控制器收到CCP的请求信号后进行模式切换并发送反馈信号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AC_FrontBlowSpeedCtrlFeedback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AC_FrontBlowSpeedCtrlFeedback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信号显示不同的模式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；</w:t>
            </w:r>
          </w:p>
          <w:p w14:paraId="1D6B4F17" w14:textId="30B14830" w:rsidR="00020859" w:rsidRPr="004510F8" w:rsidRDefault="00020859" w:rsidP="0051760D">
            <w:pPr>
              <w:pStyle w:val="af5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 CCP</w:t>
            </w:r>
            <w:proofErr w:type="gramStart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sz w:val="18"/>
                <w:szCs w:val="18"/>
              </w:rPr>
              <w:t>上电或休眠唤醒后发送</w:t>
            </w:r>
            <w:ins w:id="1562" w:author="北京车和家" w:date="2018-11-09T16:55:00Z">
              <w:r w:rsidR="000D7FB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no request</w:t>
              </w:r>
            </w:ins>
            <w:del w:id="1563" w:author="北京车和家" w:date="2018-11-09T16:55:00Z">
              <w:r w:rsidRPr="004510F8" w:rsidDel="000D7FB1">
                <w:rPr>
                  <w:rFonts w:ascii="宋体" w:eastAsia="宋体" w:hAnsi="宋体" w:cs="宋体"/>
                  <w:sz w:val="18"/>
                  <w:szCs w:val="18"/>
                  <w:shd w:val="clear" w:color="auto" w:fill="FFFF00"/>
                </w:rPr>
                <w:delText>Invalid</w:delText>
              </w:r>
            </w:del>
          </w:p>
          <w:p w14:paraId="38C5E48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:</w:t>
            </w:r>
          </w:p>
          <w:p w14:paraId="1ADCA0E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request</w:t>
            </w:r>
          </w:p>
          <w:p w14:paraId="1D14940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==0x1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，1档风速请求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3980BF6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==0x2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1B3B452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==0x3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4BD8E39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==0x4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4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5AA05D2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552211E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==0x6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6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1714E2D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IPC_FrontBlowSpdCtrlSwitchReq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==0x7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7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档风速请求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174F46D9" w14:textId="78BEADAB" w:rsidR="00020859" w:rsidRPr="004510F8" w:rsidRDefault="00FA3322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ins w:id="1564" w:author="北京车和家" w:date="2018-10-30T14:13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</w:t>
              </w:r>
            </w:ins>
            <w:del w:id="1565" w:author="北京车和家" w:date="2018-10-30T14:13:00Z">
              <w:r w:rsidR="00020859" w:rsidRPr="004510F8" w:rsidDel="00FA3322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CCP</w:delText>
              </w:r>
            </w:del>
            <w:r w:rsidR="00020859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_FrontBlowSpdCtrlSwitchReq</w:t>
            </w:r>
            <w:r w:rsidR="00020859"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==0x</w:t>
            </w:r>
            <w:r w:rsidR="00020859" w:rsidRPr="004510F8">
              <w:rPr>
                <w:rFonts w:ascii="宋体" w:eastAsia="宋体" w:hAnsi="宋体" w:cs="宋体" w:hint="eastAsia"/>
                <w:sz w:val="18"/>
                <w:szCs w:val="18"/>
              </w:rPr>
              <w:t xml:space="preserve">F  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Invalid</w:t>
            </w:r>
          </w:p>
          <w:p w14:paraId="575DA62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3EBC36A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AC_FrontBlowSpeedCtrlFeedback ==0x0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，鼓风机关闭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状态；</w:t>
            </w:r>
          </w:p>
          <w:p w14:paraId="5588A01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，1档风速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；</w:t>
            </w:r>
          </w:p>
          <w:p w14:paraId="757392B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</w:p>
          <w:p w14:paraId="6DD12F7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</w:p>
          <w:p w14:paraId="0D166A6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==0x4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4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2FFCD59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==0x5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5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119B22C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0792F29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AC_FrontBlowSpeedCtrlFeedback ==0x7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7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档风速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2B71FFD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.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F71E680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FA4AA32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4B221701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5D96F35" w14:textId="09A1CC56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1566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567" w:author="北京车和家" w:date="2018-11-13T10:34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2EE75A07" w14:textId="2308007E" w:rsidR="00020859" w:rsidRPr="004510F8" w:rsidRDefault="00020859" w:rsidP="00020859">
      <w:pPr>
        <w:pStyle w:val="3"/>
      </w:pPr>
      <w:bookmarkStart w:id="1568" w:name="_Toc488331535"/>
      <w:bookmarkStart w:id="1569" w:name="_Toc489270196"/>
      <w:bookmarkStart w:id="1570" w:name="_Toc532203316"/>
      <w:proofErr w:type="gramStart"/>
      <w:r w:rsidRPr="004510F8">
        <w:rPr>
          <w:rFonts w:hint="eastAsia"/>
        </w:rPr>
        <w:lastRenderedPageBreak/>
        <w:t>前排右温区</w:t>
      </w:r>
      <w:proofErr w:type="gramEnd"/>
      <w:r w:rsidRPr="004510F8">
        <w:t>温度</w:t>
      </w:r>
      <w:r w:rsidRPr="004510F8">
        <w:rPr>
          <w:rFonts w:hint="eastAsia"/>
        </w:rPr>
        <w:t>调节</w:t>
      </w:r>
      <w:r w:rsidRPr="004510F8">
        <w:t>功能</w:t>
      </w:r>
      <w:bookmarkEnd w:id="1568"/>
      <w:bookmarkEnd w:id="1569"/>
      <w:bookmarkEnd w:id="1570"/>
    </w:p>
    <w:tbl>
      <w:tblPr>
        <w:tblW w:w="9458" w:type="dxa"/>
        <w:tblLook w:val="04A0" w:firstRow="1" w:lastRow="0" w:firstColumn="1" w:lastColumn="0" w:noHBand="0" w:noVBand="1"/>
      </w:tblPr>
      <w:tblGrid>
        <w:gridCol w:w="1207"/>
        <w:gridCol w:w="2134"/>
        <w:gridCol w:w="1313"/>
        <w:gridCol w:w="2030"/>
        <w:gridCol w:w="2774"/>
      </w:tblGrid>
      <w:tr w:rsidR="00020859" w:rsidRPr="004510F8" w14:paraId="583434B8" w14:textId="77777777" w:rsidTr="00020859">
        <w:trPr>
          <w:trHeight w:val="270"/>
          <w:tblHeader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3E32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D9D3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gramStart"/>
            <w:r w:rsidRPr="004510F8">
              <w:rPr>
                <w:rFonts w:hint="eastAsia"/>
                <w:sz w:val="18"/>
                <w:szCs w:val="18"/>
              </w:rPr>
              <w:t>前排右温区</w:t>
            </w:r>
            <w:proofErr w:type="gramEnd"/>
            <w:r w:rsidRPr="004510F8">
              <w:rPr>
                <w:sz w:val="18"/>
                <w:szCs w:val="18"/>
              </w:rPr>
              <w:t>温度调节</w:t>
            </w:r>
            <w:r w:rsidRPr="004510F8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020859" w:rsidRPr="004510F8" w14:paraId="5DA1C0C9" w14:textId="77777777" w:rsidTr="00020859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6177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2FE4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</w:t>
            </w:r>
            <w:r w:rsidRPr="004510F8">
              <w:rPr>
                <w:rFonts w:hint="eastAsia"/>
                <w:sz w:val="18"/>
                <w:szCs w:val="18"/>
              </w:rPr>
              <w:t>排左温区</w:t>
            </w:r>
            <w:r w:rsidRPr="004510F8">
              <w:rPr>
                <w:sz w:val="18"/>
                <w:szCs w:val="18"/>
              </w:rPr>
              <w:t>温度调节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645EB60F" w14:textId="77777777" w:rsidTr="00020859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6DB47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B0093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12408C9F" w14:textId="77777777" w:rsidTr="00020859">
        <w:trPr>
          <w:trHeight w:val="270"/>
          <w:tblHeader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7B3BF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2B71B8A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5A83D3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340B8907" w14:textId="77777777" w:rsidTr="00020859">
        <w:trPr>
          <w:trHeight w:val="270"/>
          <w:tblHeader/>
        </w:trPr>
        <w:tc>
          <w:tcPr>
            <w:tcW w:w="120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F60F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318B0B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IPC_FRTempSwitchReq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540180C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6E76DB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AC_FRTemp_Status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768A19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02D1B55F" w14:textId="77777777" w:rsidTr="00020859">
        <w:trPr>
          <w:trHeight w:val="416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4985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A5812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2C576698" w14:textId="77777777" w:rsidR="00020859" w:rsidRPr="004510F8" w:rsidRDefault="00020859" w:rsidP="0051760D">
            <w:pPr>
              <w:pStyle w:val="af5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点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动操作，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用户触控“控件”，触摸后立即发送相应温度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三帧，然后发送0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（Invalid），手指不离开认为是同一事件。</w:t>
            </w:r>
          </w:p>
          <w:p w14:paraId="30079103" w14:textId="79FFD8F8" w:rsidR="00020859" w:rsidRPr="004510F8" w:rsidRDefault="00020859" w:rsidP="0051760D">
            <w:pPr>
              <w:pStyle w:val="af5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，用户滑动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时CCP动态显示滑动条位置，在手指离开时发送手指当前的温度值三帧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然后发送0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（Invalid）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；滑动时的温度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显示与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位置同步变化。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（具体交互说明见C</w:t>
            </w:r>
            <w:r w:rsidR="008D0F74">
              <w:rPr>
                <w:rFonts w:ascii="宋体" w:eastAsia="宋体" w:hAnsi="宋体" w:cs="宋体"/>
                <w:bCs/>
                <w:sz w:val="18"/>
                <w:szCs w:val="18"/>
              </w:rPr>
              <w:t>CP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产品文档）</w:t>
            </w:r>
          </w:p>
          <w:p w14:paraId="2D52F7FB" w14:textId="77777777" w:rsidR="00020859" w:rsidRPr="004510F8" w:rsidRDefault="00020859" w:rsidP="0051760D">
            <w:pPr>
              <w:pStyle w:val="af5"/>
              <w:numPr>
                <w:ilvl w:val="0"/>
                <w:numId w:val="33"/>
              </w:numPr>
              <w:shd w:val="clear" w:color="auto" w:fill="FFFF00"/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温度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调节范围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℃~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℃(61℉~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89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℉)，</w:t>
            </w:r>
            <w:r w:rsidRPr="004510F8" w:rsidDel="00EC0C34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℃（61℉）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LOW，3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℃（8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9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℉）显示High；移动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一个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档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位温度变化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0.5℃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或者1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℉；</w:t>
            </w:r>
          </w:p>
          <w:p w14:paraId="6300347E" w14:textId="77777777" w:rsidR="00020859" w:rsidRPr="004510F8" w:rsidRDefault="00020859" w:rsidP="0051760D">
            <w:pPr>
              <w:pStyle w:val="af5"/>
              <w:widowControl w:val="0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CCP发送给空调控制器的均为摄氏度值，如果当前用户显示华氏度，则CCP转化为摄氏度后发给空调控制器，转化公式为：华氏度=摄氏度×1.8+32， </w:t>
            </w:r>
          </w:p>
          <w:p w14:paraId="19EABD96" w14:textId="1AEB9222" w:rsidR="00020859" w:rsidRDefault="00020859">
            <w:pPr>
              <w:pStyle w:val="af5"/>
              <w:widowControl w:val="0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ins w:id="1571" w:author="马玉成" w:date="2018-10-15T17:26:00Z"/>
                <w:rFonts w:ascii="宋体" w:eastAsia="宋体" w:hAnsi="宋体" w:cs="宋体"/>
                <w:bCs/>
                <w:color w:val="000000"/>
                <w:sz w:val="18"/>
                <w:szCs w:val="18"/>
              </w:rPr>
              <w:pPrChange w:id="1572" w:author="马玉成" w:date="2018-10-15T17:26:00Z">
                <w:pPr>
                  <w:spacing w:line="360" w:lineRule="auto"/>
                  <w:ind w:firstLineChars="200" w:firstLine="360"/>
                </w:pPr>
              </w:pPrChange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AC控制器收到CCP的请求信号后进行温度切换并发送反馈信号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AC_FRTemp_Status</w:t>
            </w:r>
            <w:del w:id="1573" w:author="马玉成" w:date="2018-10-15T17:27:00Z">
              <w:r w:rsidRPr="004510F8" w:rsidDel="007B0AA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，CCP根据接收到的</w:delText>
              </w:r>
              <w:r w:rsidRPr="004510F8" w:rsidDel="007B0AA2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AC_FRTemp_Status</w:delText>
              </w:r>
              <w:r w:rsidRPr="004510F8" w:rsidDel="007B0AA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信号显示不同的温度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，用户操作温度变化是基于显示温度；</w:t>
            </w:r>
          </w:p>
          <w:p w14:paraId="7DFF9C7B" w14:textId="28765A20" w:rsidR="00E301BB" w:rsidRPr="00AD18F4" w:rsidDel="00C015E1" w:rsidRDefault="00E301BB">
            <w:pPr>
              <w:pStyle w:val="af5"/>
              <w:widowControl w:val="0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del w:id="1574" w:author="北京车和家" w:date="2018-11-13T14:30:00Z"/>
                <w:rFonts w:ascii="宋体" w:eastAsia="宋体" w:hAnsi="宋体" w:cs="宋体"/>
                <w:bCs/>
                <w:color w:val="000000"/>
                <w:sz w:val="18"/>
                <w:szCs w:val="18"/>
              </w:rPr>
              <w:pPrChange w:id="1575" w:author="马玉成" w:date="2018-10-15T17:26:00Z">
                <w:pPr>
                  <w:spacing w:line="360" w:lineRule="auto"/>
                  <w:ind w:firstLineChars="200" w:firstLine="360"/>
                </w:pPr>
              </w:pPrChange>
            </w:pPr>
            <w:ins w:id="1576" w:author="马玉成" w:date="2018-10-15T17:26:00Z">
              <w:del w:id="1577" w:author="北京车和家" w:date="2018-11-13T14:30:00Z"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SYNC状态下，用户点击</w:delText>
                </w:r>
                <w:r w:rsidRPr="00AD18F4" w:rsidDel="00C015E1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右温区</w:delText>
                </w:r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调节后CCP</w:delText>
                </w:r>
                <w:r w:rsidRPr="00AD18F4" w:rsidDel="00C015E1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左右</w:delText>
                </w:r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温区温度</w:delText>
                </w:r>
                <w:r w:rsidRPr="00AD18F4" w:rsidDel="00C015E1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均</w:delText>
                </w:r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显示</w:delText>
                </w:r>
                <w:r w:rsidRPr="00AD18F4" w:rsidDel="00C015E1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下发</w:delText>
                </w:r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目标温度</w:delText>
                </w:r>
                <w:r w:rsidRPr="00AD18F4" w:rsidDel="00C015E1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，</w:delText>
                </w:r>
                <w:r w:rsidRPr="00AD18F4" w:rsidDel="00C015E1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防止左右温度显示不同步现象。</w:delText>
                </w:r>
              </w:del>
            </w:ins>
          </w:p>
          <w:p w14:paraId="5D77E7FA" w14:textId="77777777" w:rsidR="00020859" w:rsidRPr="004510F8" w:rsidRDefault="00020859" w:rsidP="0051760D">
            <w:pPr>
              <w:pStyle w:val="af5"/>
              <w:widowControl w:val="0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 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上电或休眠唤醒后发送Invalid</w:t>
            </w:r>
          </w:p>
          <w:p w14:paraId="5C0B3C6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61952C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IPC_FRTempSwitchReq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：长度：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6bit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，单位：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℃</w:t>
            </w:r>
          </w:p>
          <w:p w14:paraId="04894C7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比例系数：0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.5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，偏移量：1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6℃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CCP_FRTempSwitchRequest=0x3f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，无效请求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22478FE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E696C5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：</w:t>
            </w:r>
          </w:p>
          <w:p w14:paraId="1D6EE987" w14:textId="4CC08F0C" w:rsidR="00020859" w:rsidRPr="004510F8" w:rsidRDefault="006B0E87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AC_FRTemp_Status</w:t>
            </w:r>
            <w:r w:rsidR="00020859" w:rsidRPr="004510F8">
              <w:rPr>
                <w:rFonts w:ascii="宋体" w:eastAsia="宋体" w:hAnsi="宋体" w:cs="宋体" w:hint="eastAsia"/>
                <w:sz w:val="18"/>
                <w:szCs w:val="18"/>
              </w:rPr>
              <w:t>：长度：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6bit</w:t>
            </w:r>
            <w:r w:rsidR="00020859" w:rsidRPr="004510F8">
              <w:rPr>
                <w:rFonts w:ascii="宋体" w:eastAsia="宋体" w:hAnsi="宋体" w:cs="宋体" w:hint="eastAsia"/>
                <w:sz w:val="18"/>
                <w:szCs w:val="18"/>
              </w:rPr>
              <w:t>，单位：</w:t>
            </w:r>
            <w:r w:rsidR="00020859" w:rsidRPr="004510F8">
              <w:rPr>
                <w:rFonts w:ascii="宋体" w:eastAsia="宋体" w:hAnsi="宋体" w:cs="宋体"/>
                <w:sz w:val="18"/>
                <w:szCs w:val="18"/>
              </w:rPr>
              <w:t>℃</w:t>
            </w:r>
          </w:p>
          <w:p w14:paraId="4301AD4B" w14:textId="5E0A5B62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比例系数：0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.5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，偏移量：1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6℃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="006B0E87"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AC_FRTemp_Status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=0x3f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，无效，控件置灰，</w:t>
            </w:r>
            <w:proofErr w:type="gramStart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提示此</w:t>
            </w:r>
            <w:proofErr w:type="gramEnd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功能不可用。</w:t>
            </w:r>
          </w:p>
          <w:p w14:paraId="3261FA8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73D3DBAF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219FCAF4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CCP开机后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0A39A838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60F71AF3" w14:textId="32BEA63F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1578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579" w:author="北京车和家" w:date="2018-11-13T10:34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36027B86" w14:textId="25D998BC" w:rsidR="00020859" w:rsidRPr="004510F8" w:rsidRDefault="00020859" w:rsidP="00020859">
      <w:pPr>
        <w:pStyle w:val="3"/>
      </w:pPr>
      <w:bookmarkStart w:id="1580" w:name="_Toc488331536"/>
      <w:bookmarkStart w:id="1581" w:name="_Toc489270197"/>
      <w:bookmarkStart w:id="1582" w:name="_Toc532203317"/>
      <w:r w:rsidRPr="004510F8">
        <w:lastRenderedPageBreak/>
        <w:t>Sync</w:t>
      </w:r>
      <w:r w:rsidRPr="004510F8">
        <w:rPr>
          <w:rFonts w:hint="eastAsia"/>
        </w:rPr>
        <w:t>同步</w:t>
      </w:r>
      <w:r w:rsidRPr="004510F8">
        <w:t>功能</w:t>
      </w:r>
      <w:bookmarkEnd w:id="1580"/>
      <w:bookmarkEnd w:id="1581"/>
      <w:bookmarkEnd w:id="1582"/>
    </w:p>
    <w:tbl>
      <w:tblPr>
        <w:tblW w:w="9458" w:type="dxa"/>
        <w:tblLook w:val="04A0" w:firstRow="1" w:lastRow="0" w:firstColumn="1" w:lastColumn="0" w:noHBand="0" w:noVBand="1"/>
      </w:tblPr>
      <w:tblGrid>
        <w:gridCol w:w="1207"/>
        <w:gridCol w:w="2729"/>
        <w:gridCol w:w="1014"/>
        <w:gridCol w:w="2133"/>
        <w:gridCol w:w="2375"/>
      </w:tblGrid>
      <w:tr w:rsidR="00020859" w:rsidRPr="004510F8" w14:paraId="73BB56CA" w14:textId="77777777" w:rsidTr="00020859">
        <w:trPr>
          <w:trHeight w:val="270"/>
          <w:tblHeader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17B2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6F1D1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同步功能——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Sync</w:t>
            </w:r>
          </w:p>
        </w:tc>
      </w:tr>
      <w:tr w:rsidR="00020859" w:rsidRPr="004510F8" w14:paraId="2BBBCF75" w14:textId="77777777" w:rsidTr="00020859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6B01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FF0DA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空调系统双温区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如果开启Sync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整车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所有温度同步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到主驾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温度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，如果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副驾或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者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手动调节温度后，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自动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退出sync功能。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20859" w:rsidRPr="004510F8" w14:paraId="258C5D22" w14:textId="77777777" w:rsidTr="00020859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284C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7CDF3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03C93BB5" w14:textId="77777777" w:rsidTr="00020859">
        <w:trPr>
          <w:trHeight w:val="270"/>
          <w:tblHeader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DA98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BCB6FF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0C51526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3E08BD4C" w14:textId="77777777" w:rsidTr="00020859">
        <w:trPr>
          <w:trHeight w:val="203"/>
          <w:tblHeader/>
        </w:trPr>
        <w:tc>
          <w:tcPr>
            <w:tcW w:w="120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44D9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2228F7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IPC_SyncSwtichReq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2E5FB9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BF13DA6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AC_SyncStatus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0D6DDD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4122263D" w14:textId="77777777" w:rsidTr="00020859">
        <w:trPr>
          <w:trHeight w:val="825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2D7AF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2954ED" w14:textId="77777777" w:rsidR="00020859" w:rsidRPr="004510F8" w:rsidRDefault="00020859" w:rsidP="00020859">
            <w:pPr>
              <w:spacing w:line="360" w:lineRule="auto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.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0DABE7C9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pressed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AC_SyncStatus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AC_SyncStatus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；</w:t>
            </w:r>
          </w:p>
          <w:p w14:paraId="16E7BBC6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电或休眠唤醒后发送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531B65C8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SYNC开启</w:t>
            </w:r>
          </w:p>
          <w:p w14:paraId="5D1C951A" w14:textId="77777777" w:rsidR="00020859" w:rsidRPr="007D5F8B" w:rsidRDefault="00020859" w:rsidP="0051760D">
            <w:pPr>
              <w:numPr>
                <w:ilvl w:val="0"/>
                <w:numId w:val="34"/>
              </w:numPr>
              <w:spacing w:line="360" w:lineRule="auto"/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583" w:author="北京车和家" w:date="2018-11-09T16:47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84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若后排有人，则前后排三区同步；若后排中途没人，则自动关闭后排空调，</w:t>
            </w:r>
            <w:r w:rsidRPr="007D5F8B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585" w:author="北京车和家" w:date="2018-11-09T16:47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SYNC</w:t>
            </w:r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86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变更为</w:t>
            </w:r>
            <w:proofErr w:type="gramStart"/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87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前排双区同步</w:t>
            </w:r>
            <w:proofErr w:type="gramEnd"/>
          </w:p>
          <w:p w14:paraId="2C90F26B" w14:textId="77777777" w:rsidR="00020859" w:rsidRPr="007D5F8B" w:rsidRDefault="00020859" w:rsidP="0051760D">
            <w:pPr>
              <w:numPr>
                <w:ilvl w:val="0"/>
                <w:numId w:val="34"/>
              </w:numPr>
              <w:spacing w:line="360" w:lineRule="auto"/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588" w:author="北京车和家" w:date="2018-11-09T16:47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89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若后排无人，则</w:t>
            </w:r>
            <w:proofErr w:type="gramStart"/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90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前排双区同步</w:t>
            </w:r>
            <w:proofErr w:type="gramEnd"/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91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；若后排中途有人，则自动开启后排空调，且</w:t>
            </w:r>
            <w:r w:rsidRPr="007D5F8B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592" w:author="北京车和家" w:date="2018-11-09T16:47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SYNC</w:t>
            </w:r>
            <w:proofErr w:type="gramStart"/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93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从双区同步</w:t>
            </w:r>
            <w:proofErr w:type="gramEnd"/>
            <w:r w:rsidRPr="007D5F8B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1594" w:author="北京车和家" w:date="2018-11-09T16:47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切到三区同步</w:t>
            </w:r>
          </w:p>
          <w:p w14:paraId="4FB0C2E5" w14:textId="77777777" w:rsidR="00020859" w:rsidRPr="004510F8" w:rsidRDefault="00020859" w:rsidP="0051760D">
            <w:pPr>
              <w:numPr>
                <w:ilvl w:val="0"/>
                <w:numId w:val="34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SYNC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开启可作为空调开启的条件</w:t>
            </w:r>
          </w:p>
          <w:p w14:paraId="4B31A4BB" w14:textId="77777777" w:rsidR="00020859" w:rsidRPr="004510F8" w:rsidRDefault="00020859" w:rsidP="00020859">
            <w:pPr>
              <w:spacing w:line="360" w:lineRule="auto"/>
              <w:ind w:left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SYNC关闭</w:t>
            </w:r>
          </w:p>
          <w:p w14:paraId="4A897618" w14:textId="77777777" w:rsidR="00020859" w:rsidRPr="004510F8" w:rsidRDefault="00020859" w:rsidP="0051760D">
            <w:pPr>
              <w:numPr>
                <w:ilvl w:val="0"/>
                <w:numId w:val="34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退出三区同步</w:t>
            </w:r>
          </w:p>
          <w:p w14:paraId="16846098" w14:textId="77777777" w:rsidR="00020859" w:rsidRPr="004510F8" w:rsidRDefault="00020859" w:rsidP="0051760D">
            <w:pPr>
              <w:numPr>
                <w:ilvl w:val="0"/>
                <w:numId w:val="34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如果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副驾或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后排操作空调后，退出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SYNC</w:t>
            </w:r>
          </w:p>
          <w:p w14:paraId="6F7A73F1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</w:p>
          <w:p w14:paraId="47BEE4C1" w14:textId="77777777" w:rsidR="00020859" w:rsidRPr="004510F8" w:rsidRDefault="00020859" w:rsidP="00020859">
            <w:pPr>
              <w:spacing w:line="360" w:lineRule="auto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15A91D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IPC_SyncSwtichReq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0A9A854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IPC_SyncSwtichReq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，pressed</w:t>
            </w:r>
          </w:p>
          <w:p w14:paraId="64F7E542" w14:textId="77777777" w:rsidR="00020859" w:rsidRPr="004510F8" w:rsidRDefault="00020859" w:rsidP="00020859">
            <w:pPr>
              <w:spacing w:line="360" w:lineRule="auto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反馈信号：</w:t>
            </w:r>
          </w:p>
          <w:p w14:paraId="152312F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AC_SyncStatus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Sync OFF；</w:t>
            </w:r>
          </w:p>
          <w:p w14:paraId="7D9B8B28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AC_SyncStatus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Sync ON；</w:t>
            </w:r>
          </w:p>
          <w:p w14:paraId="53368048" w14:textId="77777777" w:rsidR="00020859" w:rsidRPr="004510F8" w:rsidRDefault="00020859" w:rsidP="00020859">
            <w:pPr>
              <w:spacing w:line="360" w:lineRule="auto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异常信号处理</w:t>
            </w:r>
          </w:p>
          <w:p w14:paraId="6CE422A5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071201A4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8D5A10E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169083EF" w14:textId="77777777" w:rsidR="00020859" w:rsidRPr="004510F8" w:rsidRDefault="00020859" w:rsidP="00020859">
            <w:pPr>
              <w:spacing w:line="360" w:lineRule="auto"/>
              <w:jc w:val="both"/>
              <w:rPr>
                <w:rFonts w:hAnsi="宋体"/>
                <w:b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</w:t>
            </w:r>
            <w:r w:rsidRPr="004510F8">
              <w:rPr>
                <w:rFonts w:hAnsi="宋体"/>
                <w:b/>
                <w:sz w:val="18"/>
                <w:szCs w:val="18"/>
              </w:rPr>
              <w:t xml:space="preserve">. 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信号为无效或者预留值：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3A7804F3" w14:textId="05B4D7C7" w:rsidR="00020859" w:rsidRPr="004510F8" w:rsidRDefault="00020859" w:rsidP="00020859">
      <w:pPr>
        <w:pStyle w:val="3"/>
      </w:pPr>
      <w:bookmarkStart w:id="1595" w:name="_Toc488331537"/>
      <w:bookmarkStart w:id="1596" w:name="_Toc489270198"/>
      <w:bookmarkStart w:id="1597" w:name="_Toc532203318"/>
      <w:r w:rsidRPr="004510F8">
        <w:rPr>
          <w:rFonts w:hint="eastAsia"/>
        </w:rPr>
        <w:lastRenderedPageBreak/>
        <w:t>后排空调</w:t>
      </w:r>
      <w:r w:rsidRPr="004510F8">
        <w:t>吹风模式控制功能</w:t>
      </w:r>
      <w:bookmarkEnd w:id="1595"/>
      <w:bookmarkEnd w:id="1596"/>
      <w:bookmarkEnd w:id="1597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281"/>
        <w:gridCol w:w="2702"/>
        <w:gridCol w:w="847"/>
        <w:gridCol w:w="2369"/>
        <w:gridCol w:w="2141"/>
      </w:tblGrid>
      <w:tr w:rsidR="00020859" w:rsidRPr="004510F8" w14:paraId="1041DE13" w14:textId="77777777" w:rsidTr="00020859">
        <w:trPr>
          <w:trHeight w:val="264"/>
          <w:tblHeader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742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05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F75342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后排吹风模式</w:t>
            </w:r>
          </w:p>
        </w:tc>
      </w:tr>
      <w:tr w:rsidR="00020859" w:rsidRPr="004510F8" w14:paraId="5DA8C96F" w14:textId="77777777" w:rsidTr="00020859">
        <w:trPr>
          <w:trHeight w:val="264"/>
          <w:tblHeader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1433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AD47D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空调系统后排吹风模式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020859" w:rsidRPr="004510F8" w14:paraId="7375A2C0" w14:textId="77777777" w:rsidTr="00020859">
        <w:trPr>
          <w:trHeight w:val="264"/>
          <w:tblHeader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47D1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80C0E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020859" w:rsidRPr="004510F8" w14:paraId="007A0E19" w14:textId="77777777" w:rsidTr="00020859">
        <w:trPr>
          <w:trHeight w:val="264"/>
          <w:tblHeader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1A68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8F1A03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BE58DB5" w14:textId="77777777" w:rsidR="00020859" w:rsidRPr="004510F8" w:rsidRDefault="00020859" w:rsidP="00020859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020859" w:rsidRPr="004510F8" w14:paraId="00A4F701" w14:textId="77777777" w:rsidTr="00020859">
        <w:trPr>
          <w:trHeight w:val="264"/>
          <w:tblHeader/>
        </w:trPr>
        <w:tc>
          <w:tcPr>
            <w:tcW w:w="128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B85E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ECC403B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IPC_RearBlowModeSwitchReq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CC8E75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25E8D4E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05FA760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020859" w:rsidRPr="004510F8" w14:paraId="3735276E" w14:textId="77777777" w:rsidTr="00020859">
        <w:trPr>
          <w:trHeight w:val="808"/>
          <w:tblHeader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48EC5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5F840" w14:textId="77777777" w:rsidR="00020859" w:rsidRPr="004510F8" w:rsidRDefault="00020859" w:rsidP="0051760D">
            <w:pPr>
              <w:pStyle w:val="af5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5F11AF00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用户可随意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选择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吹面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、吹足风向，CCP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负责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组合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Cs w:val="20"/>
              </w:rPr>
              <w:t>并发出相应的指令；</w:t>
            </w:r>
          </w:p>
          <w:p w14:paraId="447387AA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信号显示不同的模式；</w:t>
            </w:r>
          </w:p>
          <w:p w14:paraId="1F28577B" w14:textId="77777777" w:rsidR="00020859" w:rsidRPr="004510F8" w:rsidRDefault="00020859" w:rsidP="0002085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电或休眠唤醒后发送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  <w:shd w:val="clear" w:color="auto" w:fill="FFFF00"/>
              </w:rPr>
              <w:t>“no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  <w:shd w:val="clear" w:color="auto" w:fill="FFFF00"/>
              </w:rPr>
              <w:t xml:space="preserve"> pressed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  <w:shd w:val="clear" w:color="auto" w:fill="FFFF00"/>
              </w:rPr>
              <w:t>”</w:t>
            </w:r>
          </w:p>
          <w:p w14:paraId="69B0D18A" w14:textId="77777777" w:rsidR="00020859" w:rsidRPr="004510F8" w:rsidRDefault="00020859" w:rsidP="0051760D">
            <w:pPr>
              <w:pStyle w:val="af5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F637C6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IPC_RearBlowModeSwitchReq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，吹面</w:t>
            </w:r>
          </w:p>
          <w:p w14:paraId="66A7D95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IPC_RearBlowModeSwitchReq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吹足吹面</w:t>
            </w:r>
          </w:p>
          <w:p w14:paraId="50492C8D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IPC_RearBlowModeSwitchReq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</w:t>
            </w:r>
          </w:p>
          <w:p w14:paraId="223F108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IPC_RearBlowModeSwitchReq ==0x3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</w:t>
            </w:r>
          </w:p>
          <w:p w14:paraId="686A4683" w14:textId="77777777" w:rsidR="00020859" w:rsidRPr="004510F8" w:rsidRDefault="00020859" w:rsidP="0051760D">
            <w:pPr>
              <w:pStyle w:val="af5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01FFB43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时，吹面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；</w:t>
            </w:r>
          </w:p>
          <w:p w14:paraId="75F713DA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吹足吹面</w:t>
            </w:r>
          </w:p>
          <w:p w14:paraId="22C17C39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 w:hint="eastAsia"/>
                <w:color w:val="000000"/>
                <w:szCs w:val="20"/>
              </w:rPr>
              <w:t>吹足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；</w:t>
            </w:r>
          </w:p>
          <w:p w14:paraId="73C74B14" w14:textId="77777777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AC_RearBlowModeStatus ==0x3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，“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”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变化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颜色，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提示此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功能不可用。</w:t>
            </w:r>
          </w:p>
          <w:p w14:paraId="3F983D32" w14:textId="77777777" w:rsidR="00020859" w:rsidRPr="004510F8" w:rsidRDefault="00020859" w:rsidP="0051760D">
            <w:pPr>
              <w:pStyle w:val="af5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E70759D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4B5CE8B1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4657B447" w14:textId="77777777" w:rsidR="00020859" w:rsidRPr="004510F8" w:rsidRDefault="00020859" w:rsidP="0002085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DABE9CD" w14:textId="2E4E95D8" w:rsidR="00020859" w:rsidRPr="004510F8" w:rsidRDefault="00020859" w:rsidP="0002085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 xml:space="preserve">5. 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</w:t>
            </w:r>
            <w:ins w:id="1598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599" w:author="北京车和家" w:date="2018-11-13T10:34:00Z"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3B93593D" w14:textId="719C4605" w:rsidR="00020859" w:rsidRPr="004510F8" w:rsidRDefault="007F11E3" w:rsidP="007F11E3">
      <w:pPr>
        <w:pStyle w:val="3"/>
      </w:pPr>
      <w:bookmarkStart w:id="1600" w:name="_Toc488331538"/>
      <w:bookmarkStart w:id="1601" w:name="_Toc489270199"/>
      <w:bookmarkStart w:id="1602" w:name="_Toc532203319"/>
      <w:r w:rsidRPr="004510F8">
        <w:rPr>
          <w:rFonts w:hint="eastAsia"/>
        </w:rPr>
        <w:lastRenderedPageBreak/>
        <w:t>后排空调</w:t>
      </w:r>
      <w:r w:rsidRPr="004510F8">
        <w:rPr>
          <w:rFonts w:hint="eastAsia"/>
        </w:rPr>
        <w:t>OFF</w:t>
      </w:r>
      <w:r w:rsidRPr="004510F8">
        <w:t>功能</w:t>
      </w:r>
      <w:bookmarkEnd w:id="1600"/>
      <w:bookmarkEnd w:id="1601"/>
      <w:bookmarkEnd w:id="1602"/>
    </w:p>
    <w:tbl>
      <w:tblPr>
        <w:tblW w:w="9458" w:type="dxa"/>
        <w:tblLook w:val="04A0" w:firstRow="1" w:lastRow="0" w:firstColumn="1" w:lastColumn="0" w:noHBand="0" w:noVBand="1"/>
      </w:tblPr>
      <w:tblGrid>
        <w:gridCol w:w="1307"/>
        <w:gridCol w:w="2016"/>
        <w:gridCol w:w="1493"/>
        <w:gridCol w:w="2307"/>
        <w:gridCol w:w="2335"/>
      </w:tblGrid>
      <w:tr w:rsidR="007F11E3" w:rsidRPr="004510F8" w14:paraId="0E05F4AA" w14:textId="77777777" w:rsidTr="007F11E3">
        <w:trPr>
          <w:trHeight w:val="265"/>
          <w:tblHeader/>
        </w:trPr>
        <w:tc>
          <w:tcPr>
            <w:tcW w:w="1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286C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5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D8B78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后排空调关闭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</w:t>
            </w:r>
          </w:p>
        </w:tc>
      </w:tr>
      <w:tr w:rsidR="007F11E3" w:rsidRPr="004510F8" w14:paraId="77E8FBBB" w14:textId="77777777" w:rsidTr="007F11E3">
        <w:trPr>
          <w:trHeight w:val="265"/>
          <w:tblHeader/>
        </w:trPr>
        <w:tc>
          <w:tcPr>
            <w:tcW w:w="1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7D4D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FCB64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空调系统后排空调关闭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F11E3" w:rsidRPr="004510F8" w14:paraId="0FB54510" w14:textId="77777777" w:rsidTr="007F11E3">
        <w:trPr>
          <w:trHeight w:val="265"/>
          <w:tblHeader/>
        </w:trPr>
        <w:tc>
          <w:tcPr>
            <w:tcW w:w="1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0E3B8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0DA66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5C0E1632" w14:textId="77777777" w:rsidTr="007F11E3">
        <w:trPr>
          <w:trHeight w:val="265"/>
          <w:tblHeader/>
        </w:trPr>
        <w:tc>
          <w:tcPr>
            <w:tcW w:w="13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273EA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9C0761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0D3E53D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6CB1E393" w14:textId="77777777" w:rsidTr="007F11E3">
        <w:trPr>
          <w:trHeight w:val="265"/>
          <w:tblHeader/>
        </w:trPr>
        <w:tc>
          <w:tcPr>
            <w:tcW w:w="130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66F7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9F958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IPC_RearOFFSwitchReq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2383FB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2F07FD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AC_RearOFFStatus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F64E4F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257AE646" w14:textId="77777777" w:rsidTr="007F11E3">
        <w:trPr>
          <w:trHeight w:val="408"/>
          <w:tblHeader/>
        </w:trPr>
        <w:tc>
          <w:tcPr>
            <w:tcW w:w="13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46F8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E80C20" w14:textId="77777777" w:rsidR="007F11E3" w:rsidRPr="004510F8" w:rsidRDefault="007F11E3" w:rsidP="0051760D">
            <w:pPr>
              <w:pStyle w:val="af5"/>
              <w:numPr>
                <w:ilvl w:val="0"/>
                <w:numId w:val="3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5125FF5E" w14:textId="77777777" w:rsidR="007F11E3" w:rsidRPr="004510F8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pressed三帧，然后发送no pressed，手指不离开认为是同一事件。AC控制器收到CCP的请求信号后进行模式切换并发送反馈信号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AC_RearOFFStatus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AC_RearOFFStatus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信号显示不同的模式；</w:t>
            </w:r>
          </w:p>
          <w:p w14:paraId="39C28786" w14:textId="77777777" w:rsidR="007F11E3" w:rsidRPr="004510F8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电或休眠唤醒后发送 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pressed。</w:t>
            </w:r>
          </w:p>
          <w:p w14:paraId="465DE09A" w14:textId="77777777" w:rsidR="00471848" w:rsidRPr="004510F8" w:rsidRDefault="00471848">
            <w:pPr>
              <w:spacing w:line="360" w:lineRule="auto"/>
              <w:ind w:firstLineChars="150" w:firstLine="270"/>
              <w:rPr>
                <w:ins w:id="1603" w:author="北京车和家" w:date="2018-11-09T16:22:00Z"/>
                <w:rFonts w:ascii="宋体" w:eastAsia="宋体" w:hAnsi="宋体" w:cs="宋体"/>
                <w:bCs/>
                <w:color w:val="FF0000"/>
                <w:sz w:val="18"/>
                <w:szCs w:val="18"/>
              </w:rPr>
              <w:pPrChange w:id="1604" w:author="北京车和家" w:date="2018-11-09T16:22:00Z">
                <w:pPr>
                  <w:spacing w:line="360" w:lineRule="auto"/>
                </w:pPr>
              </w:pPrChange>
            </w:pPr>
            <w:ins w:id="1605" w:author="北京车和家" w:date="2018-11-09T16:22:00Z"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后排</w:t>
              </w:r>
              <w:r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空调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可开机按键</w:t>
              </w:r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：后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排风量、</w:t>
              </w:r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后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排温度、</w:t>
              </w:r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后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排吹风模式、</w:t>
              </w:r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后排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OFF</w:t>
              </w:r>
            </w:ins>
          </w:p>
          <w:p w14:paraId="1A7E4372" w14:textId="77777777" w:rsidR="00471848" w:rsidRPr="004510F8" w:rsidRDefault="00471848" w:rsidP="00471848">
            <w:pPr>
              <w:spacing w:line="360" w:lineRule="auto"/>
              <w:ind w:firstLineChars="150" w:firstLine="270"/>
              <w:rPr>
                <w:ins w:id="1606" w:author="北京车和家" w:date="2018-11-09T16:22:00Z"/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ins w:id="1607" w:author="北京车和家" w:date="2018-11-09T16:22:00Z"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后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排可关机按键</w:t>
              </w:r>
              <w:r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：后</w:t>
              </w:r>
              <w:r w:rsidRPr="004510F8">
                <w:rPr>
                  <w:rFonts w:ascii="宋体" w:eastAsia="宋体" w:hAnsi="宋体" w:cs="宋体" w:hint="eastAsia"/>
                  <w:bCs/>
                  <w:color w:val="FF0000"/>
                  <w:sz w:val="18"/>
                  <w:szCs w:val="18"/>
                </w:rPr>
                <w:t>排</w:t>
              </w:r>
              <w:r w:rsidRPr="004510F8">
                <w:rPr>
                  <w:rFonts w:ascii="宋体" w:eastAsia="宋体" w:hAnsi="宋体" w:cs="宋体"/>
                  <w:bCs/>
                  <w:color w:val="FF0000"/>
                  <w:sz w:val="18"/>
                  <w:szCs w:val="18"/>
                </w:rPr>
                <w:t>OFF</w:t>
              </w:r>
            </w:ins>
          </w:p>
          <w:p w14:paraId="76D5F95E" w14:textId="77777777" w:rsidR="007F11E3" w:rsidRPr="00471848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</w:p>
          <w:p w14:paraId="09CC7540" w14:textId="77777777" w:rsidR="007F11E3" w:rsidRPr="004510F8" w:rsidRDefault="007F11E3" w:rsidP="0051760D">
            <w:pPr>
              <w:pStyle w:val="af5"/>
              <w:numPr>
                <w:ilvl w:val="0"/>
                <w:numId w:val="3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3BAD38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IPC_RearOFFSwitchReq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pressed。</w:t>
            </w:r>
          </w:p>
          <w:p w14:paraId="315162C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IPC_RearOFFSwitchReq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，pressed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1A47D88B" w14:textId="77777777" w:rsidR="007F11E3" w:rsidRPr="004510F8" w:rsidRDefault="007F11E3" w:rsidP="0051760D">
            <w:pPr>
              <w:pStyle w:val="af5"/>
              <w:numPr>
                <w:ilvl w:val="0"/>
                <w:numId w:val="3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14B1B5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AC_RearOFFStatus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 Inactive；</w:t>
            </w:r>
          </w:p>
          <w:p w14:paraId="4963F5E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AC_RearOFFStatus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 Active；</w:t>
            </w:r>
          </w:p>
          <w:p w14:paraId="1ADE5679" w14:textId="77777777" w:rsidR="007F11E3" w:rsidRPr="004510F8" w:rsidRDefault="007F11E3" w:rsidP="0051760D">
            <w:pPr>
              <w:pStyle w:val="af5"/>
              <w:numPr>
                <w:ilvl w:val="0"/>
                <w:numId w:val="36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EA81D79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27F89AA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1D12F61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1135003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b/>
                <w:sz w:val="18"/>
                <w:szCs w:val="18"/>
              </w:rPr>
            </w:pPr>
          </w:p>
          <w:p w14:paraId="0CF170A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 xml:space="preserve">5. 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hAnsi="宋体" w:hint="eastAsia"/>
                <w:sz w:val="18"/>
                <w:szCs w:val="18"/>
              </w:rPr>
              <w:t>无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46331C8" w14:textId="2BA51546" w:rsidR="00020859" w:rsidRPr="004510F8" w:rsidRDefault="007F11E3" w:rsidP="007F11E3">
      <w:pPr>
        <w:pStyle w:val="3"/>
      </w:pPr>
      <w:bookmarkStart w:id="1608" w:name="_Toc488331539"/>
      <w:bookmarkStart w:id="1609" w:name="_Toc489270200"/>
      <w:bookmarkStart w:id="1610" w:name="_Toc532203320"/>
      <w:r w:rsidRPr="004510F8">
        <w:rPr>
          <w:rFonts w:hint="eastAsia"/>
        </w:rPr>
        <w:lastRenderedPageBreak/>
        <w:t>后排自动空调</w:t>
      </w:r>
      <w:r w:rsidRPr="004510F8">
        <w:t>功能</w:t>
      </w:r>
      <w:bookmarkEnd w:id="1608"/>
      <w:bookmarkEnd w:id="1609"/>
      <w:bookmarkEnd w:id="1610"/>
    </w:p>
    <w:tbl>
      <w:tblPr>
        <w:tblW w:w="9458" w:type="dxa"/>
        <w:tblLook w:val="04A0" w:firstRow="1" w:lastRow="0" w:firstColumn="1" w:lastColumn="0" w:noHBand="0" w:noVBand="1"/>
      </w:tblPr>
      <w:tblGrid>
        <w:gridCol w:w="1291"/>
        <w:gridCol w:w="2458"/>
        <w:gridCol w:w="1046"/>
        <w:gridCol w:w="2390"/>
        <w:gridCol w:w="2273"/>
      </w:tblGrid>
      <w:tr w:rsidR="007F11E3" w:rsidRPr="004510F8" w14:paraId="2F16555D" w14:textId="77777777" w:rsidTr="007F11E3">
        <w:trPr>
          <w:trHeight w:val="268"/>
          <w:tblHeader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E1E2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27989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后排自动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空调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功能</w:t>
            </w:r>
          </w:p>
        </w:tc>
      </w:tr>
      <w:tr w:rsidR="007F11E3" w:rsidRPr="004510F8" w14:paraId="4E16F148" w14:textId="77777777" w:rsidTr="007F11E3">
        <w:trPr>
          <w:trHeight w:val="268"/>
          <w:tblHeader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AF9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BD454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后排自动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7F11E3" w:rsidRPr="004510F8" w14:paraId="5D95AAF4" w14:textId="77777777" w:rsidTr="007F11E3">
        <w:trPr>
          <w:trHeight w:val="268"/>
          <w:tblHeader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333E1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5E281A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0D4C5C2E" w14:textId="77777777" w:rsidTr="007F11E3">
        <w:trPr>
          <w:trHeight w:val="268"/>
          <w:tblHeader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C3C1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292175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BF551B4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245837B2" w14:textId="77777777" w:rsidTr="007F11E3">
        <w:trPr>
          <w:trHeight w:val="268"/>
          <w:tblHeader/>
        </w:trPr>
        <w:tc>
          <w:tcPr>
            <w:tcW w:w="129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918D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1BBD36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IPC_RearAutoACSwitchReq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DAA706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EA6487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AC_RearAutoACStatus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C383BB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33932F1A" w14:textId="77777777" w:rsidTr="007F11E3">
        <w:trPr>
          <w:trHeight w:val="413"/>
          <w:tblHeader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7B6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52E04" w14:textId="77777777" w:rsidR="007F11E3" w:rsidRPr="004510F8" w:rsidRDefault="007F11E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46D2F70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pressed三帧，然后发送no pressed，手指不离开认为是同一事件。AC控制器收到CCP的请求信号后进行模式切换并发送反馈信号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AC_RearAutoACStatus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AC_RearAutoACStatus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信号显示不同的模式；</w:t>
            </w:r>
          </w:p>
          <w:p w14:paraId="265B2AB3" w14:textId="77777777" w:rsidR="007F11E3" w:rsidRPr="004510F8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电或休眠唤醒后发送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pressed。</w:t>
            </w:r>
          </w:p>
          <w:p w14:paraId="1281CB21" w14:textId="77777777" w:rsidR="007F11E3" w:rsidRPr="004510F8" w:rsidRDefault="007F11E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85A6A0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IPC_RearAutoACSwitchReq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pressed。</w:t>
            </w:r>
          </w:p>
          <w:p w14:paraId="5FA1B15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IPC_RearAutoACSwitchReq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，pressed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591CE537" w14:textId="77777777" w:rsidR="007F11E3" w:rsidRPr="004510F8" w:rsidRDefault="007F11E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49258E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AC_RearAutoACStatus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0x0:Not Auto AC；</w:t>
            </w:r>
          </w:p>
          <w:p w14:paraId="3D6A762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AC_RearAutoACStatus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0x1:Rear Auto AC；</w:t>
            </w:r>
          </w:p>
          <w:p w14:paraId="3843B240" w14:textId="77777777" w:rsidR="007F11E3" w:rsidRPr="004510F8" w:rsidRDefault="007F11E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81A134D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B63207A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64E1C84D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4CE25F6" w14:textId="6D28AAAA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1611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612" w:author="北京车和家" w:date="2018-11-13T10:34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109FBEFB" w14:textId="69F242BE" w:rsidR="00020859" w:rsidRPr="004510F8" w:rsidRDefault="007F11E3" w:rsidP="007F11E3">
      <w:pPr>
        <w:pStyle w:val="3"/>
      </w:pPr>
      <w:bookmarkStart w:id="1613" w:name="_Toc488331540"/>
      <w:bookmarkStart w:id="1614" w:name="_Toc489270201"/>
      <w:bookmarkStart w:id="1615" w:name="_Toc532203321"/>
      <w:r w:rsidRPr="004510F8">
        <w:rPr>
          <w:rFonts w:hint="eastAsia"/>
        </w:rPr>
        <w:lastRenderedPageBreak/>
        <w:t>后排</w:t>
      </w:r>
      <w:r w:rsidRPr="004510F8">
        <w:t>温度</w:t>
      </w:r>
      <w:r w:rsidRPr="004510F8">
        <w:rPr>
          <w:rFonts w:hint="eastAsia"/>
        </w:rPr>
        <w:t>调节</w:t>
      </w:r>
      <w:r w:rsidRPr="004510F8">
        <w:t>功能</w:t>
      </w:r>
      <w:bookmarkEnd w:id="1613"/>
      <w:bookmarkEnd w:id="1614"/>
      <w:bookmarkEnd w:id="1615"/>
    </w:p>
    <w:tbl>
      <w:tblPr>
        <w:tblW w:w="10104" w:type="dxa"/>
        <w:tblInd w:w="118" w:type="dxa"/>
        <w:tblLook w:val="04A0" w:firstRow="1" w:lastRow="0" w:firstColumn="1" w:lastColumn="0" w:noHBand="0" w:noVBand="1"/>
      </w:tblPr>
      <w:tblGrid>
        <w:gridCol w:w="1272"/>
        <w:gridCol w:w="2971"/>
        <w:gridCol w:w="854"/>
        <w:gridCol w:w="1849"/>
        <w:gridCol w:w="3158"/>
      </w:tblGrid>
      <w:tr w:rsidR="007F11E3" w:rsidRPr="004510F8" w14:paraId="51409E93" w14:textId="77777777" w:rsidTr="006D48A5">
        <w:trPr>
          <w:trHeight w:val="270"/>
          <w:tblHeader/>
        </w:trPr>
        <w:tc>
          <w:tcPr>
            <w:tcW w:w="12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CDCE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83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72CD7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后排</w:t>
            </w:r>
            <w:r w:rsidRPr="004510F8">
              <w:rPr>
                <w:sz w:val="18"/>
                <w:szCs w:val="18"/>
              </w:rPr>
              <w:t>温度调节</w:t>
            </w:r>
            <w:r w:rsidRPr="004510F8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7F11E3" w:rsidRPr="004510F8" w14:paraId="0E942FE1" w14:textId="77777777" w:rsidTr="006D48A5">
        <w:trPr>
          <w:trHeight w:val="270"/>
          <w:tblHeader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0598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8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4747A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空调系统</w:t>
            </w:r>
            <w:r w:rsidRPr="004510F8">
              <w:rPr>
                <w:rFonts w:hint="eastAsia"/>
                <w:sz w:val="18"/>
                <w:szCs w:val="18"/>
              </w:rPr>
              <w:t>后排</w:t>
            </w:r>
            <w:r w:rsidRPr="004510F8">
              <w:rPr>
                <w:sz w:val="18"/>
                <w:szCs w:val="18"/>
              </w:rPr>
              <w:t>温度</w:t>
            </w:r>
            <w:r w:rsidRPr="004510F8">
              <w:rPr>
                <w:rFonts w:hint="eastAsia"/>
                <w:sz w:val="18"/>
                <w:szCs w:val="18"/>
              </w:rPr>
              <w:t>调节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F11E3" w:rsidRPr="004510F8" w14:paraId="775B3692" w14:textId="77777777" w:rsidTr="006D48A5">
        <w:trPr>
          <w:trHeight w:val="270"/>
          <w:tblHeader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D814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8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955B05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234D4762" w14:textId="77777777" w:rsidTr="006D48A5">
        <w:trPr>
          <w:trHeight w:val="270"/>
          <w:tblHeader/>
        </w:trPr>
        <w:tc>
          <w:tcPr>
            <w:tcW w:w="1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4982F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32F8CD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5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A7FC8F5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4A7EB34E" w14:textId="77777777" w:rsidTr="006D48A5">
        <w:trPr>
          <w:trHeight w:val="270"/>
          <w:tblHeader/>
        </w:trPr>
        <w:tc>
          <w:tcPr>
            <w:tcW w:w="1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B82F0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2F1E54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IPC_RearTempSwitchReq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4F4DF2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121D4A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AC_RearTempStatus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9E6E8D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6FB2E94C" w14:textId="77777777" w:rsidTr="006D48A5">
        <w:trPr>
          <w:trHeight w:val="825"/>
          <w:tblHeader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8A3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8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0FE90C" w14:textId="77777777" w:rsidR="007F11E3" w:rsidRPr="004510F8" w:rsidRDefault="007F11E3" w:rsidP="0051760D">
            <w:pPr>
              <w:pStyle w:val="af5"/>
              <w:numPr>
                <w:ilvl w:val="0"/>
                <w:numId w:val="38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1C6C4A74" w14:textId="77777777" w:rsidR="007F11E3" w:rsidRPr="004510F8" w:rsidRDefault="007F11E3" w:rsidP="0051760D">
            <w:pPr>
              <w:pStyle w:val="af5"/>
              <w:numPr>
                <w:ilvl w:val="0"/>
                <w:numId w:val="3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点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动操作，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用户触控“控件”，触摸后立即发送相应温度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三帧，然后发送0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（Invalid），手指不离开认为是同一事件。</w:t>
            </w:r>
          </w:p>
          <w:p w14:paraId="0170F67F" w14:textId="6FEFFCDC" w:rsidR="007F11E3" w:rsidRPr="004510F8" w:rsidRDefault="007F11E3" w:rsidP="0051760D">
            <w:pPr>
              <w:pStyle w:val="af5"/>
              <w:numPr>
                <w:ilvl w:val="0"/>
                <w:numId w:val="3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，用户滑动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操作到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某个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温度下</w:t>
            </w:r>
            <w:r w:rsidR="00FF1584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一定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时间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，认为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事件有效，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手指不离开认为是同一事件，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滑动时的温度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显示与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位置同步变化。</w:t>
            </w:r>
            <w:r w:rsidR="00FF1584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（具体交互说明见C</w:t>
            </w:r>
            <w:r w:rsidR="00FF1584">
              <w:rPr>
                <w:rFonts w:ascii="宋体" w:eastAsia="宋体" w:hAnsi="宋体" w:cs="宋体"/>
                <w:bCs/>
                <w:sz w:val="18"/>
                <w:szCs w:val="18"/>
              </w:rPr>
              <w:t>CP</w:t>
            </w:r>
            <w:r w:rsidR="00FF1584">
              <w:rPr>
                <w:rFonts w:ascii="宋体" w:eastAsia="宋体" w:hAnsi="宋体" w:cs="宋体" w:hint="eastAsia"/>
                <w:bCs/>
                <w:sz w:val="18"/>
                <w:szCs w:val="18"/>
              </w:rPr>
              <w:t>产品文档）</w:t>
            </w:r>
          </w:p>
          <w:p w14:paraId="65AD1C02" w14:textId="77777777" w:rsidR="007F11E3" w:rsidRPr="004510F8" w:rsidRDefault="007F11E3" w:rsidP="0051760D">
            <w:pPr>
              <w:pStyle w:val="af5"/>
              <w:numPr>
                <w:ilvl w:val="0"/>
                <w:numId w:val="3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温度调节，调节范围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℃~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32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℃(61℉~8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9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℉)，1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℃（61℉）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及以下显示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LOW，1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℃（61℉）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LOW，3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℃（8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9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℉）显示High；移动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一个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档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位温度变化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0.5℃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或者1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℉</w:t>
            </w:r>
          </w:p>
          <w:p w14:paraId="3D186992" w14:textId="77777777" w:rsidR="007F11E3" w:rsidRPr="004510F8" w:rsidRDefault="007F11E3" w:rsidP="0051760D">
            <w:pPr>
              <w:pStyle w:val="af5"/>
              <w:widowControl w:val="0"/>
              <w:numPr>
                <w:ilvl w:val="0"/>
                <w:numId w:val="3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CCP发送给空调控制器的均为摄氏度值，如果当前用户显示华氏度，则CCP转化为摄氏度后发给空调控制器，转化公式为：华氏度=摄氏度×1.8+32， </w:t>
            </w:r>
          </w:p>
          <w:p w14:paraId="6C96DA1B" w14:textId="77777777" w:rsidR="007F11E3" w:rsidRPr="004510F8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AC控制器收到CCP的请求信号后进行温度切换并发送反馈信号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AC_RearTempStatus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AC_RearTempStatus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信号显示不同的温度，用户操作温度变化是基于显示温度；AC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电或休眠唤醒后发0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x3f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723A365E" w14:textId="77777777" w:rsidR="007F11E3" w:rsidRPr="004510F8" w:rsidRDefault="007F11E3" w:rsidP="0051760D">
            <w:pPr>
              <w:pStyle w:val="af5"/>
              <w:widowControl w:val="0"/>
              <w:numPr>
                <w:ilvl w:val="0"/>
                <w:numId w:val="39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温度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控制信号为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周期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信号，温度的信号变化为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5倍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信号周期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，5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00ms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如果在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500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ms内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调节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的温度有变化，则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保持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报文数值不变，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500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ms后，按照当前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温度发送。</w:t>
            </w:r>
          </w:p>
          <w:p w14:paraId="3E44980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6）该功能AC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 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记忆，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上电或休眠唤醒后发送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Invalid</w:t>
            </w:r>
          </w:p>
          <w:p w14:paraId="68892353" w14:textId="77777777" w:rsidR="007F11E3" w:rsidRPr="004510F8" w:rsidRDefault="007F11E3" w:rsidP="0051760D">
            <w:pPr>
              <w:pStyle w:val="af5"/>
              <w:numPr>
                <w:ilvl w:val="0"/>
                <w:numId w:val="38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01D1EB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IPC_RearTempSwitchReq：长度：6bit，单位：℃</w:t>
            </w:r>
          </w:p>
          <w:p w14:paraId="28310E9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0.5，偏移量：16℃；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IPC_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Rear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 xml:space="preserve">TempSwitchRequest 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=0x3f，无效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请求。</w:t>
            </w:r>
          </w:p>
          <w:p w14:paraId="7D0A10F8" w14:textId="77777777" w:rsidR="007F11E3" w:rsidRPr="004510F8" w:rsidRDefault="007F11E3" w:rsidP="0051760D">
            <w:pPr>
              <w:pStyle w:val="af5"/>
              <w:numPr>
                <w:ilvl w:val="0"/>
                <w:numId w:val="38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0639F0E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sz w:val="18"/>
                <w:szCs w:val="18"/>
              </w:rPr>
              <w:t>AC_RearTempStatus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：长度：6bit，单位：℃</w:t>
            </w:r>
          </w:p>
          <w:p w14:paraId="77DCB79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比例系数：0.5，偏移量：16℃；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AC_RearTempStatus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 xml:space="preserve"> =0x3f，无效数据，此时控件置灰，表示此功能</w:t>
            </w:r>
            <w:proofErr w:type="gramStart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可用。</w:t>
            </w:r>
          </w:p>
          <w:p w14:paraId="697C39F4" w14:textId="77777777" w:rsidR="007F11E3" w:rsidRPr="004510F8" w:rsidRDefault="007F11E3" w:rsidP="0051760D">
            <w:pPr>
              <w:pStyle w:val="af5"/>
              <w:numPr>
                <w:ilvl w:val="0"/>
                <w:numId w:val="38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DC829AB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2F371C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3060549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A998C93" w14:textId="1F03D35E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1616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617" w:author="北京车和家" w:date="2018-11-13T10:34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35DF41F6" w14:textId="1B507495" w:rsidR="00020859" w:rsidRPr="004510F8" w:rsidRDefault="007F11E3" w:rsidP="007F11E3">
      <w:pPr>
        <w:pStyle w:val="3"/>
      </w:pPr>
      <w:bookmarkStart w:id="1618" w:name="_Toc488331541"/>
      <w:bookmarkStart w:id="1619" w:name="_Toc489270202"/>
      <w:bookmarkStart w:id="1620" w:name="_Toc532203322"/>
      <w:r w:rsidRPr="004510F8">
        <w:rPr>
          <w:rFonts w:hint="eastAsia"/>
        </w:rPr>
        <w:lastRenderedPageBreak/>
        <w:t>后排风速调节</w:t>
      </w:r>
      <w:r w:rsidRPr="004510F8">
        <w:t>功能</w:t>
      </w:r>
      <w:bookmarkEnd w:id="1618"/>
      <w:bookmarkEnd w:id="1619"/>
      <w:bookmarkEnd w:id="1620"/>
    </w:p>
    <w:tbl>
      <w:tblPr>
        <w:tblW w:w="9458" w:type="dxa"/>
        <w:tblLook w:val="04A0" w:firstRow="1" w:lastRow="0" w:firstColumn="1" w:lastColumn="0" w:noHBand="0" w:noVBand="1"/>
      </w:tblPr>
      <w:tblGrid>
        <w:gridCol w:w="1260"/>
        <w:gridCol w:w="2920"/>
        <w:gridCol w:w="797"/>
        <w:gridCol w:w="2615"/>
        <w:gridCol w:w="1866"/>
      </w:tblGrid>
      <w:tr w:rsidR="007F11E3" w:rsidRPr="004510F8" w14:paraId="340ACD02" w14:textId="77777777" w:rsidTr="007F11E3">
        <w:trPr>
          <w:trHeight w:val="256"/>
          <w:tblHeader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CF8D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1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3331D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后排风速调节功能</w:t>
            </w:r>
          </w:p>
        </w:tc>
      </w:tr>
      <w:tr w:rsidR="007F11E3" w:rsidRPr="004510F8" w14:paraId="20324104" w14:textId="77777777" w:rsidTr="007F11E3">
        <w:trPr>
          <w:trHeight w:val="256"/>
          <w:tblHeader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946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B5029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空调系统后排风速调节功能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F11E3" w:rsidRPr="004510F8" w14:paraId="5182392F" w14:textId="77777777" w:rsidTr="007F11E3">
        <w:trPr>
          <w:trHeight w:val="256"/>
          <w:tblHeader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4F33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A23911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028253A5" w14:textId="77777777" w:rsidTr="007F11E3">
        <w:trPr>
          <w:trHeight w:val="256"/>
          <w:tblHeader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8966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0E5DC3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52FB6BD" w14:textId="77777777" w:rsidR="007F11E3" w:rsidRPr="004510F8" w:rsidRDefault="007F11E3" w:rsidP="005A5673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17FC0FD7" w14:textId="77777777" w:rsidTr="007F11E3">
        <w:trPr>
          <w:trHeight w:val="256"/>
          <w:tblHeader/>
        </w:trPr>
        <w:tc>
          <w:tcPr>
            <w:tcW w:w="12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F926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30020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IPC_RearBlowSpdCtrlSwitchReq 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6CAFFD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4C5BC8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DDCC8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30C85A2E" w14:textId="77777777" w:rsidTr="007F11E3">
        <w:trPr>
          <w:trHeight w:val="784"/>
          <w:tblHeader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878C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F5E8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 控制逻辑：</w:t>
            </w:r>
          </w:p>
          <w:p w14:paraId="081A9699" w14:textId="77777777" w:rsidR="007F11E3" w:rsidRPr="004510F8" w:rsidRDefault="007F11E3" w:rsidP="0051760D">
            <w:pPr>
              <w:pStyle w:val="af5"/>
              <w:numPr>
                <w:ilvl w:val="0"/>
                <w:numId w:val="4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点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动操作，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用户触控“控件”，触摸后立即发送相应档位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，然后发送no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，手指不离开认为是同一事件。</w:t>
            </w:r>
          </w:p>
          <w:p w14:paraId="7F10237A" w14:textId="5B20554B" w:rsidR="007F11E3" w:rsidRPr="004510F8" w:rsidRDefault="007F11E3" w:rsidP="0051760D">
            <w:pPr>
              <w:pStyle w:val="af5"/>
              <w:numPr>
                <w:ilvl w:val="0"/>
                <w:numId w:val="4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，用户滑动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时CCP动态显示滑动条位置，在手</w:t>
            </w:r>
            <w:ins w:id="1621" w:author="北京车和家" w:date="2018-10-30T14:18:00Z">
              <w:r w:rsidR="00C57D30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 xml:space="preserve"> </w:t>
              </w:r>
            </w:ins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指离开时发送手指当前的风速；滑动时的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档位显示与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滑动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位置同步变化。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（具体交互说明见C</w:t>
            </w:r>
            <w:r w:rsidR="008D0F74">
              <w:rPr>
                <w:rFonts w:ascii="宋体" w:eastAsia="宋体" w:hAnsi="宋体" w:cs="宋体"/>
                <w:bCs/>
                <w:sz w:val="18"/>
                <w:szCs w:val="18"/>
              </w:rPr>
              <w:t>CP</w:t>
            </w:r>
            <w:r w:rsidR="008D0F74">
              <w:rPr>
                <w:rFonts w:ascii="宋体" w:eastAsia="宋体" w:hAnsi="宋体" w:cs="宋体" w:hint="eastAsia"/>
                <w:bCs/>
                <w:sz w:val="18"/>
                <w:szCs w:val="18"/>
              </w:rPr>
              <w:t>产品文档）</w:t>
            </w:r>
          </w:p>
          <w:p w14:paraId="292DEC7E" w14:textId="77777777" w:rsidR="007F11E3" w:rsidRPr="004510F8" w:rsidRDefault="007F11E3" w:rsidP="0051760D">
            <w:pPr>
              <w:pStyle w:val="af5"/>
              <w:numPr>
                <w:ilvl w:val="0"/>
                <w:numId w:val="4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AC控制器收到CCP的请求信号后进行模式切换并发送反馈信号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信号显示不同的模式；</w:t>
            </w:r>
          </w:p>
          <w:p w14:paraId="61D66A46" w14:textId="08D472DB" w:rsidR="007F11E3" w:rsidRPr="004510F8" w:rsidRDefault="007F11E3" w:rsidP="0051760D">
            <w:pPr>
              <w:pStyle w:val="af5"/>
              <w:numPr>
                <w:ilvl w:val="0"/>
                <w:numId w:val="40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AC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初次上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电或休眠唤醒后</w:t>
            </w:r>
            <w:del w:id="1622" w:author="马玉成" w:date="2018-09-18T09:46:00Z">
              <w:r w:rsidRPr="004510F8" w:rsidDel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不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发送</w:t>
            </w:r>
            <w:del w:id="1623" w:author="马玉成" w:date="2018-09-18T09:46:00Z">
              <w:r w:rsidRPr="004510F8" w:rsidDel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Reserved</w:delText>
              </w:r>
            </w:del>
            <w:ins w:id="1624" w:author="马玉成" w:date="2018-09-18T09:46:00Z">
              <w:r w:rsid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no request。</w:t>
              </w:r>
            </w:ins>
          </w:p>
          <w:p w14:paraId="79B7EAB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FB4BF9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0x0:no request.</w:t>
            </w:r>
          </w:p>
          <w:p w14:paraId="742775A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1 Request.</w:t>
            </w:r>
          </w:p>
          <w:p w14:paraId="28D9411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2:Speed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2 Request.</w:t>
            </w:r>
          </w:p>
          <w:p w14:paraId="31A1E20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3:Speed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3 Request.</w:t>
            </w:r>
          </w:p>
          <w:p w14:paraId="2A69BB0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4:Speed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4 Request.</w:t>
            </w:r>
          </w:p>
          <w:p w14:paraId="3538DF2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5:Speed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5 Request.</w:t>
            </w:r>
          </w:p>
          <w:p w14:paraId="61D4917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6:Speed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6 Request.</w:t>
            </w:r>
          </w:p>
          <w:p w14:paraId="32DD369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7:Speed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7 Request.</w:t>
            </w:r>
          </w:p>
          <w:p w14:paraId="6B84B0D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IPC_RearBlowSpdCtrlSwitchReq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0xF:Invalid</w:t>
            </w:r>
          </w:p>
          <w:p w14:paraId="5C824FA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0E3772A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0x0:OFF</w:t>
            </w:r>
          </w:p>
          <w:p w14:paraId="0035F2C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==0x1:Speed 1</w:t>
            </w:r>
          </w:p>
          <w:p w14:paraId="30AF265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==0x2:Speed 2</w:t>
            </w:r>
          </w:p>
          <w:p w14:paraId="4A5EA8F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==0x3:Speed 3</w:t>
            </w:r>
          </w:p>
          <w:p w14:paraId="2C85711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==0x4:Speed 4</w:t>
            </w:r>
          </w:p>
          <w:p w14:paraId="165032E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==0x5:Speed 5</w:t>
            </w:r>
          </w:p>
          <w:p w14:paraId="1DBDC6E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==0x6:Speed 6</w:t>
            </w:r>
          </w:p>
          <w:p w14:paraId="1485210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AC_RearBlowSpeedCtrlStatus ==0x7:Speed 7</w:t>
            </w:r>
          </w:p>
          <w:p w14:paraId="524FF1F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600258F6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51BB31A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2B2CF3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0C3C0CD" w14:textId="7415487A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</w:t>
            </w:r>
            <w:ins w:id="1625" w:author="北京车和家" w:date="2018-11-13T10:34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1626" w:author="北京车和家" w:date="2018-11-13T10:34:00Z"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4E1CD6A8" w14:textId="1F78737C" w:rsidR="00C75394" w:rsidRPr="00BB4649" w:rsidRDefault="00615788" w:rsidP="00615788">
      <w:pPr>
        <w:pStyle w:val="3"/>
        <w:rPr>
          <w:rPrChange w:id="1627" w:author="北京车和家" w:date="2018-11-12T09:45:00Z">
            <w:rPr>
              <w:highlight w:val="yellow"/>
            </w:rPr>
          </w:rPrChange>
        </w:rPr>
      </w:pPr>
      <w:bookmarkStart w:id="1628" w:name="_Toc532203323"/>
      <w:r w:rsidRPr="00BB4649">
        <w:rPr>
          <w:rFonts w:hint="eastAsia"/>
          <w:rPrChange w:id="1629" w:author="北京车和家" w:date="2018-11-12T09:45:00Z">
            <w:rPr>
              <w:rFonts w:hint="eastAsia"/>
              <w:highlight w:val="yellow"/>
            </w:rPr>
          </w:rPrChange>
        </w:rPr>
        <w:lastRenderedPageBreak/>
        <w:t>手势控制</w:t>
      </w:r>
      <w:bookmarkEnd w:id="1628"/>
    </w:p>
    <w:p w14:paraId="5133DCD3" w14:textId="37E6BCC0" w:rsidR="00615788" w:rsidRDefault="00EC77DA" w:rsidP="00C75394">
      <w:ins w:id="1630" w:author="北京车和家" w:date="2018-10-18T11:20:00Z">
        <w:r w:rsidRPr="00BB4649">
          <w:t>TBD</w:t>
        </w:r>
      </w:ins>
    </w:p>
    <w:p w14:paraId="4371A4FD" w14:textId="79D355B9" w:rsidR="00615788" w:rsidRDefault="00615788" w:rsidP="00C75394"/>
    <w:p w14:paraId="3B8C95EA" w14:textId="1B6007A7" w:rsidR="00615788" w:rsidRDefault="00615788" w:rsidP="00C75394"/>
    <w:p w14:paraId="4E125CBF" w14:textId="77777777" w:rsidR="00615788" w:rsidRDefault="00615788" w:rsidP="00C75394"/>
    <w:p w14:paraId="4518F438" w14:textId="77777777" w:rsidR="00615788" w:rsidRDefault="00615788" w:rsidP="00615788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1631" w:name="_Toc532203324"/>
      <w:r w:rsidRPr="004510F8">
        <w:rPr>
          <w:rFonts w:ascii="Microsoft YaHei UI" w:eastAsia="Microsoft YaHei UI" w:hAnsi="Microsoft YaHei UI" w:cs="Arial" w:hint="eastAsia"/>
        </w:rPr>
        <w:t>座椅系统控制功能</w:t>
      </w:r>
      <w:bookmarkEnd w:id="1631"/>
    </w:p>
    <w:p w14:paraId="637F07F6" w14:textId="77777777" w:rsidR="00C75394" w:rsidRPr="00C75394" w:rsidRDefault="00C75394" w:rsidP="00C75394"/>
    <w:p w14:paraId="7884BFC6" w14:textId="55E9F9CB" w:rsidR="00BD4307" w:rsidRPr="004510F8" w:rsidRDefault="00BD4307" w:rsidP="00BD4307">
      <w:pPr>
        <w:jc w:val="center"/>
      </w:pPr>
    </w:p>
    <w:p w14:paraId="5FC2513B" w14:textId="106A2BBF" w:rsidR="007F11E3" w:rsidRPr="004510F8" w:rsidRDefault="007F11E3" w:rsidP="007F11E3">
      <w:pPr>
        <w:pStyle w:val="3"/>
      </w:pPr>
      <w:bookmarkStart w:id="1632" w:name="_Toc488331543"/>
      <w:bookmarkStart w:id="1633" w:name="_Toc489270204"/>
      <w:bookmarkStart w:id="1634" w:name="_Toc532203325"/>
      <w:r w:rsidRPr="004510F8">
        <w:rPr>
          <w:rFonts w:hint="eastAsia"/>
        </w:rPr>
        <w:lastRenderedPageBreak/>
        <w:t>前排左侧</w:t>
      </w:r>
      <w:r w:rsidRPr="004510F8">
        <w:t>座椅</w:t>
      </w:r>
      <w:r w:rsidRPr="004510F8">
        <w:rPr>
          <w:rFonts w:hint="eastAsia"/>
        </w:rPr>
        <w:t>加热通风</w:t>
      </w:r>
      <w:r w:rsidRPr="004510F8">
        <w:t>功能</w:t>
      </w:r>
      <w:bookmarkEnd w:id="1632"/>
      <w:bookmarkEnd w:id="1633"/>
      <w:bookmarkEnd w:id="1634"/>
    </w:p>
    <w:tbl>
      <w:tblPr>
        <w:tblW w:w="10192" w:type="dxa"/>
        <w:tblInd w:w="118" w:type="dxa"/>
        <w:tblLook w:val="04A0" w:firstRow="1" w:lastRow="0" w:firstColumn="1" w:lastColumn="0" w:noHBand="0" w:noVBand="1"/>
      </w:tblPr>
      <w:tblGrid>
        <w:gridCol w:w="1230"/>
        <w:gridCol w:w="3276"/>
        <w:gridCol w:w="924"/>
        <w:gridCol w:w="2807"/>
        <w:gridCol w:w="1955"/>
      </w:tblGrid>
      <w:tr w:rsidR="007F11E3" w:rsidRPr="004510F8" w14:paraId="7089210C" w14:textId="77777777" w:rsidTr="007F11E3">
        <w:trPr>
          <w:trHeight w:val="265"/>
          <w:tblHeader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2E8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96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0C59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前排左侧座椅加热通风功能</w:t>
            </w:r>
          </w:p>
        </w:tc>
      </w:tr>
      <w:tr w:rsidR="007F11E3" w:rsidRPr="004510F8" w14:paraId="41ABAFBC" w14:textId="77777777" w:rsidTr="007F11E3">
        <w:trPr>
          <w:trHeight w:val="265"/>
          <w:tblHeader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5B87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43088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前排左侧座椅加热通风功能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7F11E3" w:rsidRPr="004510F8" w14:paraId="7AEA9004" w14:textId="77777777" w:rsidTr="007F11E3">
        <w:trPr>
          <w:trHeight w:val="265"/>
          <w:tblHeader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1A71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2F34D54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78BCC37C" w14:textId="77777777" w:rsidTr="007F11E3">
        <w:trPr>
          <w:trHeight w:val="265"/>
          <w:tblHeader/>
        </w:trPr>
        <w:tc>
          <w:tcPr>
            <w:tcW w:w="12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3D71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7EC3DB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D2C54C5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26D64BCF" w14:textId="77777777" w:rsidTr="007F11E3">
        <w:trPr>
          <w:trHeight w:val="265"/>
          <w:tblHeader/>
        </w:trPr>
        <w:tc>
          <w:tcPr>
            <w:tcW w:w="123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4558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772AC1C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5417655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B654B49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SCU_FLSeatHeatVentStFeedback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05F008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25E78C9F" w14:textId="77777777" w:rsidTr="007F11E3">
        <w:trPr>
          <w:trHeight w:val="810"/>
          <w:tblHeader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031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D65DD" w14:textId="77777777" w:rsidR="007F11E3" w:rsidRPr="004510F8" w:rsidRDefault="007F11E3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14299C17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1B55D8CD" w14:textId="77777777" w:rsidR="007F11E3" w:rsidRPr="004510F8" w:rsidRDefault="007F11E3" w:rsidP="005A5673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用户触控“控件”，触摸后立即发送档位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，手指不离开认为是同一事件。S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CU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SCU_FLSeatHeatVentStFeedback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SCU_FLSeatHeatVentStFeedback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476AFE06" w14:textId="77777777" w:rsidR="007F11E3" w:rsidRPr="004510F8" w:rsidRDefault="007F11E3" w:rsidP="005A5673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此功能相关信号以本功能规范为准。</w:t>
            </w:r>
          </w:p>
          <w:p w14:paraId="6EA005F1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0C10DF9F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当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通过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手机APP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开启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此功能时，HU通过USB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通信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下发相应的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指令给CCP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CCP需要按照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HU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指令控制座椅工作</w:t>
            </w:r>
          </w:p>
          <w:p w14:paraId="7E5F8DFB" w14:textId="77777777" w:rsidR="007F11E3" w:rsidRPr="004510F8" w:rsidRDefault="007F11E3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2D6D15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0x0:no request</w:t>
            </w:r>
          </w:p>
          <w:p w14:paraId="762ACE4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</w:t>
            </w:r>
          </w:p>
          <w:p w14:paraId="633940E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0x2: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1 Heat Request</w:t>
            </w:r>
          </w:p>
          <w:p w14:paraId="267CC61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0x3: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2 Heat Request</w:t>
            </w:r>
          </w:p>
          <w:p w14:paraId="1BC88C8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 0x4: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3 Heat Request</w:t>
            </w:r>
          </w:p>
          <w:p w14:paraId="77C473B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 0x5: Level 1 Ventilation Request</w:t>
            </w:r>
          </w:p>
          <w:p w14:paraId="4697BDF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 0x6: Level 2 Ventilation Request</w:t>
            </w:r>
          </w:p>
          <w:p w14:paraId="465FBD6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IPC_FLSeatHeatVentilationSwitchReq == 0x7: Level 3 Ventilation Request</w:t>
            </w:r>
          </w:p>
          <w:p w14:paraId="61F2820B" w14:textId="77777777" w:rsidR="007F11E3" w:rsidRPr="004510F8" w:rsidRDefault="007F11E3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2F73C779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0x0:OFF</w:t>
            </w:r>
          </w:p>
          <w:p w14:paraId="07B840E1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0x1:Level 1 Heat</w:t>
            </w:r>
          </w:p>
          <w:p w14:paraId="429DBC00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0x2:Level 2 Heat</w:t>
            </w:r>
          </w:p>
          <w:p w14:paraId="384211AF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SCU_FLSeatHeatVentStFeedback == 0x3:Level 3 Heat </w:t>
            </w:r>
          </w:p>
          <w:p w14:paraId="59AD3D91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SCU_FLSeatHeatVentStFeedback == 0x4: Level 1 Ventilation </w:t>
            </w:r>
          </w:p>
          <w:p w14:paraId="661FB918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0x5: Level 2 Ventilation</w:t>
            </w:r>
          </w:p>
          <w:p w14:paraId="6A0CAA41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0x6: Level 3 Ventilation</w:t>
            </w:r>
          </w:p>
          <w:p w14:paraId="02EC65F8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SCU_FLSeatHeatVentStFeedback == 0x7: Reserved</w:t>
            </w:r>
          </w:p>
          <w:p w14:paraId="42109337" w14:textId="77777777" w:rsidR="007F11E3" w:rsidRPr="004510F8" w:rsidRDefault="007F11E3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0EC80B3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C1203BB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3A25F952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5DDA9734" w14:textId="77777777" w:rsidR="007F11E3" w:rsidRPr="004510F8" w:rsidRDefault="007F11E3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：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无</w:t>
            </w:r>
          </w:p>
        </w:tc>
      </w:tr>
    </w:tbl>
    <w:p w14:paraId="400764CF" w14:textId="015CFC99" w:rsidR="007F11E3" w:rsidRPr="004510F8" w:rsidRDefault="007F11E3" w:rsidP="007F11E3">
      <w:pPr>
        <w:pStyle w:val="3"/>
      </w:pPr>
      <w:bookmarkStart w:id="1635" w:name="_Toc488331544"/>
      <w:bookmarkStart w:id="1636" w:name="_Toc489270205"/>
      <w:bookmarkStart w:id="1637" w:name="_Toc532203326"/>
      <w:r w:rsidRPr="004510F8">
        <w:rPr>
          <w:rFonts w:hint="eastAsia"/>
        </w:rPr>
        <w:lastRenderedPageBreak/>
        <w:t>前排右侧</w:t>
      </w:r>
      <w:r w:rsidRPr="004510F8">
        <w:t>座椅</w:t>
      </w:r>
      <w:r w:rsidRPr="004510F8">
        <w:rPr>
          <w:rFonts w:hint="eastAsia"/>
        </w:rPr>
        <w:t>加热通风</w:t>
      </w:r>
      <w:r w:rsidRPr="004510F8">
        <w:t>功能</w:t>
      </w:r>
      <w:bookmarkEnd w:id="1635"/>
      <w:bookmarkEnd w:id="1636"/>
      <w:bookmarkEnd w:id="1637"/>
    </w:p>
    <w:tbl>
      <w:tblPr>
        <w:tblW w:w="10305" w:type="dxa"/>
        <w:tblInd w:w="118" w:type="dxa"/>
        <w:tblLook w:val="04A0" w:firstRow="1" w:lastRow="0" w:firstColumn="1" w:lastColumn="0" w:noHBand="0" w:noVBand="1"/>
      </w:tblPr>
      <w:tblGrid>
        <w:gridCol w:w="1247"/>
        <w:gridCol w:w="3276"/>
        <w:gridCol w:w="1039"/>
        <w:gridCol w:w="2736"/>
        <w:gridCol w:w="2007"/>
      </w:tblGrid>
      <w:tr w:rsidR="007F11E3" w:rsidRPr="004510F8" w14:paraId="185417E3" w14:textId="77777777" w:rsidTr="007F11E3">
        <w:trPr>
          <w:trHeight w:val="267"/>
          <w:tblHeader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D7C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905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6A06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前排右侧座椅加热通风功能</w:t>
            </w:r>
          </w:p>
        </w:tc>
      </w:tr>
      <w:tr w:rsidR="007F11E3" w:rsidRPr="004510F8" w14:paraId="1DB89DC3" w14:textId="77777777" w:rsidTr="007F11E3">
        <w:trPr>
          <w:trHeight w:val="267"/>
          <w:tblHeader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5271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9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59B66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前排右侧座椅加热通风功能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7F11E3" w:rsidRPr="004510F8" w14:paraId="4A261827" w14:textId="77777777" w:rsidTr="007F11E3">
        <w:trPr>
          <w:trHeight w:val="267"/>
          <w:tblHeader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908B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9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207499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2398353D" w14:textId="77777777" w:rsidTr="007F11E3">
        <w:trPr>
          <w:trHeight w:val="267"/>
          <w:tblHeader/>
        </w:trPr>
        <w:tc>
          <w:tcPr>
            <w:tcW w:w="124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7972B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321165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D23DC3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269BAEF5" w14:textId="77777777" w:rsidTr="007F11E3">
        <w:trPr>
          <w:trHeight w:val="267"/>
          <w:tblHeader/>
        </w:trPr>
        <w:tc>
          <w:tcPr>
            <w:tcW w:w="124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F1F0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954BE6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IPC_FRSeatHeatVentilationSwitchReq 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8D6490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257B005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9088324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2AD0D263" w14:textId="77777777" w:rsidTr="007F11E3">
        <w:trPr>
          <w:trHeight w:val="818"/>
          <w:tblHeader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AD4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9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6BEA3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780617C0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1CCA08AE" w14:textId="77777777" w:rsidR="007F11E3" w:rsidRPr="004510F8" w:rsidRDefault="007F11E3" w:rsidP="005A5673">
            <w:pPr>
              <w:spacing w:line="360" w:lineRule="auto"/>
              <w:ind w:firstLineChars="300" w:firstLine="54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用户触控“控件”，触摸后立即发送档位信号三帧，然后发送no request，手指不离开认为是同一事件。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记忆。</w:t>
            </w:r>
          </w:p>
          <w:p w14:paraId="0DBBAC4B" w14:textId="77777777" w:rsidR="007F11E3" w:rsidRPr="004510F8" w:rsidRDefault="007F11E3" w:rsidP="005A5673">
            <w:pPr>
              <w:spacing w:line="360" w:lineRule="auto"/>
              <w:ind w:firstLineChars="300" w:firstLine="54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此功能相关信号以本功能规范为准。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</w:t>
            </w:r>
          </w:p>
          <w:p w14:paraId="73CD6BBF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2AAB6890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  当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通过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手机APP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开启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此功能时，HU通过USB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通信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下发相应的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指令给CCP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CCP需要按照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HU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指令控制座椅工作</w:t>
            </w:r>
          </w:p>
          <w:p w14:paraId="0CD71EA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33BEB07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583FAD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0x0:no request</w:t>
            </w:r>
          </w:p>
          <w:p w14:paraId="233A62B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0x1: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OFF</w:t>
            </w:r>
          </w:p>
          <w:p w14:paraId="11E90BA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0x2: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Level 1 Heat Request</w:t>
            </w:r>
          </w:p>
          <w:p w14:paraId="3471AA7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0x3: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Level 2 Heat Request</w:t>
            </w:r>
          </w:p>
          <w:p w14:paraId="07A6518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0x4: Level 3 Heat Request</w:t>
            </w:r>
          </w:p>
          <w:p w14:paraId="12938DC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0x5: Level 1 Ventilation Request</w:t>
            </w:r>
          </w:p>
          <w:p w14:paraId="41B1DE6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0x6: Level 2 Ventilation Request</w:t>
            </w:r>
          </w:p>
          <w:p w14:paraId="5FAF207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IPC_FRSeatHeatVentilationSwitchReq == 0x7: Level 3 Ventilation Request</w:t>
            </w:r>
          </w:p>
          <w:p w14:paraId="5C7C59E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2991DE5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0x0:OFF</w:t>
            </w:r>
          </w:p>
          <w:p w14:paraId="5C0C81C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0x1:Level 1 Heat</w:t>
            </w:r>
          </w:p>
          <w:p w14:paraId="66DABF7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0x2:Level 2 Heat</w:t>
            </w:r>
          </w:p>
          <w:p w14:paraId="70F16B0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SCU_FRSeatHeatVentStFeedback == 0x3:Level 3 Heat </w:t>
            </w:r>
          </w:p>
          <w:p w14:paraId="78A43AC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SCU_FRSeatHeatVentStFeedback == 0x4: Level 1 Ventilation </w:t>
            </w:r>
          </w:p>
          <w:p w14:paraId="4F7067C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0x5: Level 2 Ventilation</w:t>
            </w:r>
          </w:p>
          <w:p w14:paraId="2649CB4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0x6: Level 3 Ventilation</w:t>
            </w:r>
          </w:p>
          <w:p w14:paraId="780947E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SCU_FRSeatHeatVentStFeedback == 0x7: Reserved</w:t>
            </w:r>
          </w:p>
          <w:p w14:paraId="1718373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70B322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238F5DE8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4E12440E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DC99E7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hAnsi="宋体" w:hint="eastAsia"/>
                <w:sz w:val="18"/>
                <w:szCs w:val="18"/>
              </w:rPr>
              <w:t>无</w:t>
            </w:r>
          </w:p>
        </w:tc>
      </w:tr>
    </w:tbl>
    <w:p w14:paraId="5094FC84" w14:textId="4E33D208" w:rsidR="007F11E3" w:rsidRPr="004510F8" w:rsidRDefault="007F11E3" w:rsidP="007F11E3">
      <w:pPr>
        <w:pStyle w:val="3"/>
      </w:pPr>
      <w:bookmarkStart w:id="1638" w:name="_Toc488331547"/>
      <w:bookmarkStart w:id="1639" w:name="_Toc489270208"/>
      <w:bookmarkStart w:id="1640" w:name="_Toc532203327"/>
      <w:r w:rsidRPr="004510F8">
        <w:rPr>
          <w:rFonts w:hint="eastAsia"/>
        </w:rPr>
        <w:lastRenderedPageBreak/>
        <w:t>后排左侧</w:t>
      </w:r>
      <w:r w:rsidRPr="004510F8">
        <w:t>座椅</w:t>
      </w:r>
      <w:r w:rsidRPr="004510F8">
        <w:rPr>
          <w:rFonts w:hint="eastAsia"/>
        </w:rPr>
        <w:t>加热</w:t>
      </w:r>
      <w:r w:rsidRPr="004510F8">
        <w:t>功能</w:t>
      </w:r>
      <w:bookmarkEnd w:id="1638"/>
      <w:bookmarkEnd w:id="1639"/>
      <w:bookmarkEnd w:id="1640"/>
    </w:p>
    <w:tbl>
      <w:tblPr>
        <w:tblW w:w="934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180"/>
        <w:gridCol w:w="3370"/>
        <w:gridCol w:w="567"/>
        <w:gridCol w:w="2835"/>
        <w:gridCol w:w="1388"/>
      </w:tblGrid>
      <w:tr w:rsidR="007F11E3" w:rsidRPr="004510F8" w14:paraId="6CA52D6D" w14:textId="77777777" w:rsidTr="007F11E3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EEF2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D8A7A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后排左侧座椅加热功能</w:t>
            </w:r>
          </w:p>
        </w:tc>
      </w:tr>
      <w:tr w:rsidR="007F11E3" w:rsidRPr="004510F8" w14:paraId="6DBB6B30" w14:textId="77777777" w:rsidTr="007F11E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946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66EDB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后排左侧座椅加热功能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7F11E3" w:rsidRPr="004510F8" w14:paraId="0C960CF7" w14:textId="77777777" w:rsidTr="007F11E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0BF01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707AD74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28F827F4" w14:textId="77777777" w:rsidTr="007F11E3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C20B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FF12A5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37B36F6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0CE20D22" w14:textId="77777777" w:rsidTr="007F11E3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21720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20BE87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43A132B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2FE0F19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SCU_RLSeatHeatVentStFeedback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795E795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5226D6E0" w14:textId="77777777" w:rsidTr="007F11E3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E883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5BE4D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  <w:t>1.</w:t>
            </w:r>
            <w:r w:rsidRPr="004510F8">
              <w:rPr>
                <w:rFonts w:ascii="宋体" w:eastAsia="宋体" w:hAnsi="宋体" w:cs="宋体" w:hint="eastAsia"/>
                <w:b/>
                <w:color w:val="000000"/>
                <w:sz w:val="18"/>
                <w:szCs w:val="18"/>
              </w:rPr>
              <w:t>控制逻辑：</w:t>
            </w:r>
          </w:p>
          <w:p w14:paraId="6567F868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60B18CDD" w14:textId="77777777" w:rsidR="007F11E3" w:rsidRPr="004510F8" w:rsidDel="000055B8" w:rsidRDefault="007F11E3" w:rsidP="005A5673">
            <w:pPr>
              <w:spacing w:line="360" w:lineRule="auto"/>
              <w:rPr>
                <w:del w:id="1641" w:author="Yucheng Ma" w:date="2019-01-15T09:22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用户触控“控件”，触摸后立即发送档位信号三帧，然后发送no request，手指不离开认为是同一事件。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SCU_RLSeatHeatVentStFeedback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SCU_RLSeatHeatVentStFeedback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信号显示不同的模式；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后排仅加热功能，通风功能为预留功能，不实现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1675E762" w14:textId="2D7718F8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1642" w:author="Yucheng Ma" w:date="2019-01-15T09:22:00Z">
              <w:r w:rsidRPr="004510F8" w:rsidDel="000055B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 xml:space="preserve"> </w:delText>
              </w:r>
              <w:r w:rsidRPr="004510F8" w:rsidDel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 xml:space="preserve"> </w:delText>
              </w:r>
              <w:r w:rsidRPr="004510F8" w:rsidDel="000055B8">
                <w:rPr>
                  <w:rFonts w:ascii="宋体" w:eastAsia="宋体" w:hAnsi="宋体" w:cs="宋体" w:hint="eastAsia"/>
                  <w:color w:val="FF0000"/>
                  <w:sz w:val="18"/>
                  <w:szCs w:val="18"/>
                </w:rPr>
                <w:delText>此功能相关信号以本功能规范为准。</w:delText>
              </w:r>
            </w:del>
          </w:p>
          <w:p w14:paraId="443A600F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0E8407E7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  当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通过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手机APP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开启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此功能时，HU通过USB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通信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下发相应的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指令给CCP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CCP需要按照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HU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指令控制座椅工作</w:t>
            </w:r>
          </w:p>
          <w:p w14:paraId="7A2FE45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A5792A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0x0:no request</w:t>
            </w:r>
          </w:p>
          <w:p w14:paraId="2CA2019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</w:t>
            </w:r>
          </w:p>
          <w:p w14:paraId="5E23A71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0x2: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1 Heat Request</w:t>
            </w:r>
          </w:p>
          <w:p w14:paraId="18CD0D4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0x3: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2 Heat Request</w:t>
            </w:r>
          </w:p>
          <w:p w14:paraId="0D82DE9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IPC_RLSeatHeatVentilationSwitchReq == 0x4: Level 3 Heat Request</w:t>
            </w:r>
          </w:p>
          <w:p w14:paraId="70A22E7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IPC_RLSeatHeatVentilationSwitchReq == 0x5: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1 Ventilation Request（预留，不实现）</w:t>
            </w:r>
          </w:p>
          <w:p w14:paraId="18DE068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IPC_RLSeatHeatVentilationSwitchReq == 0x6: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2 Ventilation Request（预留，不实现）</w:t>
            </w:r>
          </w:p>
          <w:p w14:paraId="18ADBEA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IPC_RLSeatHeatVentilationSwitchReq == 0x7: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3 Ventilation Request（预留，不实现）</w:t>
            </w:r>
          </w:p>
          <w:p w14:paraId="5C785420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0F403DB3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0x0:OFF</w:t>
            </w:r>
          </w:p>
          <w:p w14:paraId="2E8BA8FC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0x1:Level 1 Heat</w:t>
            </w:r>
          </w:p>
          <w:p w14:paraId="3EDEA4C9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0x2:Level 2 Heat</w:t>
            </w:r>
          </w:p>
          <w:p w14:paraId="7E6499AB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SCU_RLSeatHeatVentStFeedback == 0x3:Level 3 Heat </w:t>
            </w:r>
          </w:p>
          <w:p w14:paraId="74682F7A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SCU_RLSeatHeatVentStFeedback == 0x4: Level 1 Ventilation 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（预留，不实现）</w:t>
            </w:r>
          </w:p>
          <w:p w14:paraId="5BF24CFC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0x5: Level 2 Ventilation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（预留，不实现）</w:t>
            </w:r>
          </w:p>
          <w:p w14:paraId="79804E83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0x6: Level 3 Ventilation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（预留，不实现）</w:t>
            </w:r>
          </w:p>
          <w:p w14:paraId="4A50F82B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SCU_RLSeatHeatVentStFeedback == 0x7: Reserved</w:t>
            </w:r>
          </w:p>
          <w:p w14:paraId="1F4D57C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752D0BB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C273B9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8257D59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01469E58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D3555B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hAnsi="宋体" w:hint="eastAsia"/>
                <w:sz w:val="18"/>
                <w:szCs w:val="18"/>
              </w:rPr>
              <w:t>无</w:t>
            </w:r>
          </w:p>
        </w:tc>
      </w:tr>
    </w:tbl>
    <w:p w14:paraId="155911C4" w14:textId="2E2E181C" w:rsidR="007F11E3" w:rsidRPr="004510F8" w:rsidRDefault="007F11E3" w:rsidP="007F11E3">
      <w:pPr>
        <w:pStyle w:val="3"/>
      </w:pPr>
      <w:bookmarkStart w:id="1643" w:name="_Toc488331548"/>
      <w:bookmarkStart w:id="1644" w:name="_Toc489270209"/>
      <w:bookmarkStart w:id="1645" w:name="_Toc532203328"/>
      <w:r w:rsidRPr="004510F8">
        <w:rPr>
          <w:rFonts w:hint="eastAsia"/>
        </w:rPr>
        <w:lastRenderedPageBreak/>
        <w:t>后排右侧</w:t>
      </w:r>
      <w:r w:rsidRPr="004510F8">
        <w:t>座椅</w:t>
      </w:r>
      <w:r w:rsidRPr="004510F8">
        <w:rPr>
          <w:rFonts w:hint="eastAsia"/>
        </w:rPr>
        <w:t>加热</w:t>
      </w:r>
      <w:r w:rsidRPr="004510F8">
        <w:t>功能</w:t>
      </w:r>
      <w:bookmarkEnd w:id="1643"/>
      <w:bookmarkEnd w:id="1644"/>
      <w:bookmarkEnd w:id="1645"/>
    </w:p>
    <w:tbl>
      <w:tblPr>
        <w:tblW w:w="934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180"/>
        <w:gridCol w:w="2526"/>
        <w:gridCol w:w="1128"/>
        <w:gridCol w:w="2409"/>
        <w:gridCol w:w="2097"/>
      </w:tblGrid>
      <w:tr w:rsidR="007F11E3" w:rsidRPr="004510F8" w14:paraId="007B9D74" w14:textId="77777777" w:rsidTr="007F11E3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A9D0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26684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后排右侧座椅加热功能</w:t>
            </w:r>
          </w:p>
        </w:tc>
      </w:tr>
      <w:tr w:rsidR="007F11E3" w:rsidRPr="004510F8" w14:paraId="2B27CACD" w14:textId="77777777" w:rsidTr="007F11E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4120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447AC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后排右侧座椅加热功能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7F11E3" w:rsidRPr="004510F8" w14:paraId="2342841F" w14:textId="77777777" w:rsidTr="007F11E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9BDEC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6BE07EA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7F11E3" w:rsidRPr="004510F8" w14:paraId="53AAEF8D" w14:textId="77777777" w:rsidTr="007F11E3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36ED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4FA57D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D8C8A85" w14:textId="77777777" w:rsidR="007F11E3" w:rsidRPr="004510F8" w:rsidRDefault="007F11E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7F11E3" w:rsidRPr="004510F8" w14:paraId="5A627145" w14:textId="77777777" w:rsidTr="007F11E3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4C8E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8BB669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IPC_RRSeatHeatSwitchReq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E19CFB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95023EC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SCU_RRSeatHeatStFeedback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27EED4E" w14:textId="77777777" w:rsidR="007F11E3" w:rsidRPr="004510F8" w:rsidRDefault="007F11E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7F11E3" w:rsidRPr="004510F8" w14:paraId="04FB533A" w14:textId="77777777" w:rsidTr="007F11E3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05D28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228007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color w:val="000000"/>
                <w:sz w:val="18"/>
                <w:szCs w:val="18"/>
              </w:rPr>
              <w:t>1.控制逻辑：</w:t>
            </w:r>
          </w:p>
          <w:p w14:paraId="329664BC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本地操作</w:t>
            </w:r>
          </w:p>
          <w:p w14:paraId="4EA3521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用户触控“控件”，触摸后立即发送档位信号三帧，然后发送no request，手指不离开认为是同一事件。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SCU_RRSeatHeatStFeedback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SCU_RRSeatHeatStFeedback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信号显示不同的模式；后排仅加热功能，通风功能为预留功能，不实现，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6A923039" w14:textId="7D547E1D" w:rsidR="007F11E3" w:rsidRPr="004510F8" w:rsidDel="000055B8" w:rsidRDefault="007F11E3" w:rsidP="005A5673">
            <w:pPr>
              <w:spacing w:line="360" w:lineRule="auto"/>
              <w:rPr>
                <w:del w:id="1646" w:author="Yucheng Ma" w:date="2019-01-15T09:21:00Z"/>
                <w:rFonts w:ascii="宋体" w:eastAsia="宋体" w:hAnsi="宋体" w:cs="宋体"/>
                <w:color w:val="FF0000"/>
                <w:sz w:val="18"/>
                <w:szCs w:val="18"/>
              </w:rPr>
            </w:pPr>
            <w:del w:id="1647" w:author="Yucheng Ma" w:date="2019-01-15T09:21:00Z">
              <w:r w:rsidRPr="004510F8" w:rsidDel="000055B8">
                <w:rPr>
                  <w:rFonts w:ascii="宋体" w:eastAsia="宋体" w:hAnsi="宋体" w:cs="宋体" w:hint="eastAsia"/>
                  <w:color w:val="FF0000"/>
                  <w:sz w:val="18"/>
                  <w:szCs w:val="18"/>
                </w:rPr>
                <w:delText>此功能相关信号以本功能规范为准。</w:delText>
              </w:r>
            </w:del>
          </w:p>
          <w:p w14:paraId="0550E70F" w14:textId="77777777" w:rsidR="007F11E3" w:rsidRPr="004510F8" w:rsidRDefault="007F11E3" w:rsidP="005A5673">
            <w:pPr>
              <w:pStyle w:val="af5"/>
              <w:spacing w:line="360" w:lineRule="auto"/>
              <w:ind w:left="113" w:firstLine="361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远程操作</w:t>
            </w:r>
          </w:p>
          <w:p w14:paraId="0BBCD097" w14:textId="77777777" w:rsidR="007F11E3" w:rsidRPr="004510F8" w:rsidRDefault="007F11E3" w:rsidP="005A5673">
            <w:pPr>
              <w:spacing w:line="360" w:lineRule="auto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  当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通过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手机APP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开启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此功能时，HU通过USB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通信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下发相应的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控制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指令给CCP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CCP需要按照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HU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指令控制座椅工作</w:t>
            </w:r>
          </w:p>
          <w:p w14:paraId="659AF5CA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4D4246C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IPC_RRSeatHeatVentilationSwitchReq == 0x0:no request</w:t>
            </w:r>
          </w:p>
          <w:p w14:paraId="5985F52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IPC_RRSeatHeatVentilationSwitchReq == 0x1: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</w:t>
            </w:r>
          </w:p>
          <w:p w14:paraId="031A188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IPC_RRSeatHeatVentilationSwitchReq == 0x2: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1 Heat Request</w:t>
            </w:r>
          </w:p>
          <w:p w14:paraId="1B2AF012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IPC_RRSeatHeatVentilationSwitchReq == 0x3: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Level 2 Heat Request</w:t>
            </w:r>
          </w:p>
          <w:p w14:paraId="5948A8E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IPC_RRSeatHeatVentilationSwitchReq == 0x4: Level 3 Heat Request</w:t>
            </w:r>
          </w:p>
          <w:p w14:paraId="53845F89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IPC_RRSeatHeatVentilationSwitchReq == 0x5: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1 Ventilation Request（预留，不实现）</w:t>
            </w:r>
          </w:p>
          <w:p w14:paraId="1851FEC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IPC_RRSeatHeatVentilationSwitchReq == 0x6: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2 Ventilation Request（预留，不实现）</w:t>
            </w:r>
          </w:p>
          <w:p w14:paraId="1CA7393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IPC_RRSeatHeatVentilationSwitchReq == 0x7: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Level 3 Ventilation Request（预留，不实现）</w:t>
            </w:r>
          </w:p>
          <w:p w14:paraId="564A9333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3.反馈信号：</w:t>
            </w:r>
          </w:p>
          <w:p w14:paraId="05FDE96B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0x0:OFF</w:t>
            </w:r>
          </w:p>
          <w:p w14:paraId="78F051D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0x1:Level 1 Heat</w:t>
            </w:r>
          </w:p>
          <w:p w14:paraId="36805FC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0x2:Level 2 Heat</w:t>
            </w:r>
          </w:p>
          <w:p w14:paraId="75E71175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SCU_RRSeatHeatVentStFeedback == 0x3:Level 3 Heat </w:t>
            </w:r>
          </w:p>
          <w:p w14:paraId="3C95B03D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SCU_RRSeatHeatVentStFeedback == 0x4: Level 1 Ventilation 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（预留，不实现）</w:t>
            </w:r>
          </w:p>
          <w:p w14:paraId="5596DC04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0x5: Level 2 Ventilation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（预留，不实现）</w:t>
            </w:r>
          </w:p>
          <w:p w14:paraId="178366B6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0x6: Level 3 Ventilation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（预留，不实现）</w:t>
            </w:r>
          </w:p>
          <w:p w14:paraId="2708251E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SCU_RRSeatHeatVentStFeedback == 0x7: Reserved</w:t>
            </w:r>
          </w:p>
          <w:p w14:paraId="7E84B0EF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384B424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4FF9188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6B7F010B" w14:textId="77777777" w:rsidR="007F11E3" w:rsidRPr="004510F8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257FFC1" w14:textId="77777777" w:rsidR="007F11E3" w:rsidRPr="004510F8" w:rsidRDefault="007F11E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hAnsi="宋体" w:hint="eastAsia"/>
                <w:sz w:val="18"/>
                <w:szCs w:val="18"/>
              </w:rPr>
              <w:t>无</w:t>
            </w:r>
          </w:p>
        </w:tc>
      </w:tr>
    </w:tbl>
    <w:p w14:paraId="4FB96CBC" w14:textId="3F07D7E1" w:rsidR="007F11E3" w:rsidRPr="00F817C9" w:rsidRDefault="007F11E3" w:rsidP="007F11E3">
      <w:pPr>
        <w:pStyle w:val="3"/>
        <w:rPr>
          <w:strike/>
          <w:rPrChange w:id="1648" w:author="北京车和家" w:date="2018-12-28T19:27:00Z">
            <w:rPr/>
          </w:rPrChange>
        </w:rPr>
      </w:pPr>
      <w:bookmarkStart w:id="1649" w:name="_Toc488331549"/>
      <w:bookmarkStart w:id="1650" w:name="_Toc489270210"/>
      <w:bookmarkStart w:id="1651" w:name="_Toc532203329"/>
      <w:r w:rsidRPr="00F817C9">
        <w:rPr>
          <w:rFonts w:hint="eastAsia"/>
          <w:strike/>
          <w:rPrChange w:id="1652" w:author="北京车和家" w:date="2018-12-28T19:27:00Z">
            <w:rPr>
              <w:rFonts w:hint="eastAsia"/>
            </w:rPr>
          </w:rPrChange>
        </w:rPr>
        <w:lastRenderedPageBreak/>
        <w:t>迎宾座椅配置功能</w:t>
      </w:r>
      <w:bookmarkEnd w:id="1649"/>
      <w:bookmarkEnd w:id="1650"/>
      <w:bookmarkEnd w:id="1651"/>
      <w:ins w:id="1653" w:author="北京车和家" w:date="2018-12-28T19:27:00Z">
        <w:r w:rsidR="00F817C9" w:rsidRPr="00F817C9">
          <w:rPr>
            <w:rFonts w:hint="eastAsia"/>
            <w:strike/>
            <w:rPrChange w:id="1654" w:author="北京车和家" w:date="2018-12-28T19:27:00Z">
              <w:rPr>
                <w:rFonts w:hint="eastAsia"/>
              </w:rPr>
            </w:rPrChange>
          </w:rPr>
          <w:t>（删除）</w:t>
        </w:r>
      </w:ins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35"/>
        <w:gridCol w:w="2139"/>
        <w:gridCol w:w="968"/>
        <w:gridCol w:w="2860"/>
        <w:gridCol w:w="2238"/>
      </w:tblGrid>
      <w:tr w:rsidR="007F11E3" w:rsidRPr="00F817C9" w14:paraId="16E010C1" w14:textId="77777777" w:rsidTr="007F11E3">
        <w:trPr>
          <w:trHeight w:val="270"/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33E53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55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1656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功能点</w:t>
            </w:r>
          </w:p>
        </w:tc>
        <w:tc>
          <w:tcPr>
            <w:tcW w:w="820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ABFE3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57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58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迎宾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59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座椅配置功能</w:t>
            </w:r>
          </w:p>
        </w:tc>
      </w:tr>
      <w:tr w:rsidR="007F11E3" w:rsidRPr="00F817C9" w14:paraId="1DB26EBC" w14:textId="77777777" w:rsidTr="007F11E3">
        <w:trPr>
          <w:trHeight w:val="270"/>
          <w:tblHeader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F72D0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60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1661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功能描述</w:t>
            </w:r>
          </w:p>
        </w:tc>
        <w:tc>
          <w:tcPr>
            <w:tcW w:w="8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45FF7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62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63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迎宾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64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座椅配置功能的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65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开启、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66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关闭及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67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状态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68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显示</w:t>
            </w:r>
          </w:p>
        </w:tc>
      </w:tr>
      <w:tr w:rsidR="007F11E3" w:rsidRPr="00F817C9" w14:paraId="25C864C7" w14:textId="77777777" w:rsidTr="007F11E3">
        <w:trPr>
          <w:trHeight w:val="270"/>
          <w:tblHeader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EDA44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69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1670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电源模式</w:t>
            </w:r>
          </w:p>
        </w:tc>
        <w:tc>
          <w:tcPr>
            <w:tcW w:w="8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1856D8" w14:textId="77777777" w:rsidR="007F11E3" w:rsidRPr="00F817C9" w:rsidRDefault="007F11E3" w:rsidP="005A5673">
            <w:pPr>
              <w:spacing w:line="360" w:lineRule="auto"/>
              <w:rPr>
                <w:strike/>
                <w:sz w:val="18"/>
                <w:szCs w:val="18"/>
                <w:rPrChange w:id="1671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72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ACC、ON</w:t>
            </w:r>
          </w:p>
        </w:tc>
      </w:tr>
      <w:tr w:rsidR="007F11E3" w:rsidRPr="00F817C9" w14:paraId="6AF1D1D9" w14:textId="77777777" w:rsidTr="007F11E3">
        <w:trPr>
          <w:trHeight w:val="270"/>
          <w:tblHeader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EE4A3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73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74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t xml:space="preserve">CAN 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1675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信号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25F97D" w14:textId="77777777" w:rsidR="007F11E3" w:rsidRPr="00F817C9" w:rsidRDefault="007F11E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1676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677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Tx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2E0F3B2" w14:textId="77777777" w:rsidR="007F11E3" w:rsidRPr="00F817C9" w:rsidRDefault="007F11E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1678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679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Rx</w:t>
            </w:r>
          </w:p>
        </w:tc>
      </w:tr>
      <w:tr w:rsidR="007F11E3" w:rsidRPr="00F817C9" w14:paraId="60648672" w14:textId="77777777" w:rsidTr="007F11E3">
        <w:trPr>
          <w:trHeight w:val="270"/>
          <w:tblHeader/>
        </w:trPr>
        <w:tc>
          <w:tcPr>
            <w:tcW w:w="113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C6F09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80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A0C9A31" w14:textId="77777777" w:rsidR="007F11E3" w:rsidRPr="00F817C9" w:rsidRDefault="007F11E3" w:rsidP="005A5673">
            <w:pPr>
              <w:spacing w:line="360" w:lineRule="auto"/>
              <w:rPr>
                <w:strike/>
                <w:sz w:val="18"/>
                <w:szCs w:val="18"/>
                <w:rPrChange w:id="1681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82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IPC_EasyEntryConfig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840F2F" w14:textId="77777777" w:rsidR="007F11E3" w:rsidRPr="00F817C9" w:rsidRDefault="007F11E3" w:rsidP="005A5673">
            <w:pPr>
              <w:spacing w:line="360" w:lineRule="auto"/>
              <w:rPr>
                <w:strike/>
                <w:sz w:val="18"/>
                <w:szCs w:val="18"/>
                <w:rPrChange w:id="1683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84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5475F8F" w14:textId="77777777" w:rsidR="007F11E3" w:rsidRPr="00F817C9" w:rsidRDefault="007F11E3" w:rsidP="005A5673">
            <w:pPr>
              <w:spacing w:line="360" w:lineRule="auto"/>
              <w:rPr>
                <w:strike/>
                <w:sz w:val="18"/>
                <w:szCs w:val="18"/>
                <w:rPrChange w:id="1685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86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SCU_EasyEntryConfigFeedback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E29B07D" w14:textId="77777777" w:rsidR="007F11E3" w:rsidRPr="00F817C9" w:rsidRDefault="007F11E3" w:rsidP="005A5673">
            <w:pPr>
              <w:spacing w:line="360" w:lineRule="auto"/>
              <w:rPr>
                <w:strike/>
                <w:sz w:val="18"/>
                <w:szCs w:val="18"/>
                <w:rPrChange w:id="1687" w:author="北京车和家" w:date="2018-12-28T19:27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88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</w:tr>
      <w:tr w:rsidR="007F11E3" w:rsidRPr="00F817C9" w14:paraId="0BE7E7FC" w14:textId="77777777" w:rsidTr="007F11E3">
        <w:trPr>
          <w:trHeight w:val="274"/>
          <w:tblHeader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6B7DB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689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1690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策略</w:t>
            </w:r>
          </w:p>
        </w:tc>
        <w:tc>
          <w:tcPr>
            <w:tcW w:w="8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80A60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1691" w:author="北京车和家" w:date="2018-12-28T19:27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1692" w:author="北京车和家" w:date="2018-12-28T19:27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  <w:t>1.控制逻辑：</w:t>
            </w:r>
          </w:p>
          <w:p w14:paraId="48C2D918" w14:textId="77777777" w:rsidR="007F11E3" w:rsidRPr="00F817C9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93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94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用户触控“控件”，触摸后立即发送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95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96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，手指不离开认为是同一事件。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97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698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收到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699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CCP的请求信号后进行模式切换并发送反馈信号SCU_RRSeatHeatStFeedback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00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CCP根据接收到的SCU_EasyEntryConfigFeedback 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02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信号显示不同的模式；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3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 </w:t>
            </w:r>
          </w:p>
          <w:p w14:paraId="760F4DD9" w14:textId="77777777" w:rsidR="007F11E3" w:rsidRPr="00F817C9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4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5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</w:t>
            </w:r>
            <w:proofErr w:type="gramStart"/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6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初次上</w:t>
            </w:r>
            <w:proofErr w:type="gramEnd"/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7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电或休眠唤醒后后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08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发送上次值，默认关闭。</w:t>
            </w:r>
          </w:p>
          <w:p w14:paraId="442A7FC2" w14:textId="77777777" w:rsidR="007F11E3" w:rsidRPr="00F817C9" w:rsidRDefault="007F11E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09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10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此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1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功能与账户关联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12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，用户切换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13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后需要接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14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15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HU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16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通过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17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USB发送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18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的账户关联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19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信号。CCP接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20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信号后按照信号指令显示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22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操作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3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后的状态， 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24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并将信号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5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发给SCU</w:t>
            </w:r>
          </w:p>
          <w:p w14:paraId="2D740E1E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6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727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2.请求信号:</w:t>
            </w:r>
          </w:p>
          <w:p w14:paraId="584E6A2A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8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29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IPC_EasyEntryConfig ==0x0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30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，功能开启</w:t>
            </w:r>
          </w:p>
          <w:p w14:paraId="534BC238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3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32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IPC_EasyEntryConfig ==0x1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33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，功能关闭</w:t>
            </w:r>
          </w:p>
          <w:p w14:paraId="1C66CCF1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734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735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3.反馈信号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18"/>
                <w:szCs w:val="18"/>
                <w:rPrChange w:id="1736" w:author="北京车和家" w:date="2018-12-28T19:27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：</w:t>
            </w:r>
          </w:p>
          <w:p w14:paraId="2ED0F0ED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37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38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SCU_EasyEntryConfigFeedback ==0x0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39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，功能开启</w:t>
            </w:r>
          </w:p>
          <w:p w14:paraId="20B7707E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40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4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SCU_EasyEntryConfigFeedback ==0x1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1742" w:author="北京车和家" w:date="2018-12-28T19:2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，功能关闭</w:t>
            </w:r>
          </w:p>
          <w:p w14:paraId="386354AF" w14:textId="77777777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1743" w:author="北京车和家" w:date="2018-12-28T19:27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744" w:author="北京车和家" w:date="2018-12-28T19:27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4.异常信号处理</w:t>
            </w:r>
          </w:p>
          <w:p w14:paraId="55B49F48" w14:textId="77777777" w:rsidR="007F11E3" w:rsidRPr="00F817C9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45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46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丢失时间＜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47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48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保持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49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当前状态，当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50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≥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51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 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52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时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53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，功能</w:t>
            </w:r>
            <w:proofErr w:type="gramStart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54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不</w:t>
            </w:r>
            <w:proofErr w:type="gramEnd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55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可用或失效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56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1757" w:author="北京车和家" w:date="2018-12-28T19:27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功能不显示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1758" w:author="北京车和家" w:date="2018-12-28T19:27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；</w:t>
            </w:r>
          </w:p>
          <w:p w14:paraId="0D4F619B" w14:textId="77777777" w:rsidR="007F11E3" w:rsidRPr="00F817C9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trike/>
                <w:sz w:val="18"/>
                <w:szCs w:val="18"/>
                <w:rPrChange w:id="1759" w:author="北京车和家" w:date="2018-12-28T19:27:00Z">
                  <w:rPr>
                    <w:rFonts w:hAnsi="宋体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strike/>
                <w:sz w:val="18"/>
                <w:szCs w:val="18"/>
                <w:rPrChange w:id="1760" w:author="北京车和家" w:date="2018-12-28T19:27:00Z">
                  <w:rPr>
                    <w:rFonts w:hAnsi="宋体"/>
                    <w:sz w:val="18"/>
                    <w:szCs w:val="18"/>
                  </w:rPr>
                </w:rPrChange>
              </w:rPr>
              <w:t>IPC开机后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1761" w:author="北京车和家" w:date="2018-12-28T19:27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如果</w:t>
            </w:r>
            <w:r w:rsidRPr="00F817C9">
              <w:rPr>
                <w:rFonts w:hAnsi="宋体"/>
                <w:strike/>
                <w:sz w:val="18"/>
                <w:szCs w:val="18"/>
                <w:rPrChange w:id="1762" w:author="北京车和家" w:date="2018-12-28T19:27:00Z">
                  <w:rPr>
                    <w:rFonts w:hAnsi="宋体"/>
                    <w:sz w:val="18"/>
                    <w:szCs w:val="18"/>
                  </w:rPr>
                </w:rPrChange>
              </w:rPr>
              <w:t>在1S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1763" w:author="北京车和家" w:date="2018-12-28T19:27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时间</w:t>
            </w:r>
            <w:r w:rsidRPr="00F817C9">
              <w:rPr>
                <w:rFonts w:hAnsi="宋体"/>
                <w:strike/>
                <w:sz w:val="18"/>
                <w:szCs w:val="18"/>
                <w:rPrChange w:id="1764" w:author="北京车和家" w:date="2018-12-28T19:27:00Z">
                  <w:rPr>
                    <w:rFonts w:hAnsi="宋体"/>
                    <w:sz w:val="18"/>
                    <w:szCs w:val="18"/>
                  </w:rPr>
                </w:rPrChange>
              </w:rPr>
              <w:t>内收不到反馈信号，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1765" w:author="北京车和家" w:date="2018-12-28T19:27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此功能</w:t>
            </w:r>
            <w:r w:rsidRPr="00F817C9">
              <w:rPr>
                <w:rFonts w:hAnsi="宋体"/>
                <w:strike/>
                <w:sz w:val="18"/>
                <w:szCs w:val="18"/>
                <w:rPrChange w:id="1766" w:author="北京车和家" w:date="2018-12-28T19:27:00Z">
                  <w:rPr>
                    <w:rFonts w:hAnsi="宋体"/>
                    <w:sz w:val="18"/>
                    <w:szCs w:val="18"/>
                  </w:rPr>
                </w:rPrChange>
              </w:rPr>
              <w:t>失效；</w:t>
            </w:r>
          </w:p>
          <w:p w14:paraId="39601F9F" w14:textId="77777777" w:rsidR="007F11E3" w:rsidRPr="00F817C9" w:rsidRDefault="007F11E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1767" w:author="北京车和家" w:date="2018-12-28T19:27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1768" w:author="北京车和家" w:date="2018-12-28T19:27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丢失信号接收</w:t>
            </w:r>
            <w:r w:rsidRPr="00F817C9"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1769" w:author="北京车和家" w:date="2018-12-28T19:27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  <w:t>一帧正常信号之后即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1770" w:author="北京车和家" w:date="2018-12-28T19:27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恢复正常，根据实际值进行显示。</w:t>
            </w:r>
          </w:p>
          <w:p w14:paraId="37A9E5F6" w14:textId="05B16AF1" w:rsidR="007F11E3" w:rsidRPr="00F817C9" w:rsidRDefault="007F11E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1771" w:author="北京车和家" w:date="2018-12-28T19:2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b/>
                <w:strike/>
                <w:sz w:val="18"/>
                <w:szCs w:val="18"/>
                <w:rPrChange w:id="1772" w:author="北京车和家" w:date="2018-12-28T19:27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5.</w:t>
            </w:r>
            <w:r w:rsidRPr="00F817C9">
              <w:rPr>
                <w:rFonts w:hAnsi="宋体" w:hint="eastAsia"/>
                <w:b/>
                <w:strike/>
                <w:sz w:val="18"/>
                <w:szCs w:val="18"/>
                <w:rPrChange w:id="1773" w:author="北京车和家" w:date="2018-12-28T19:27:00Z">
                  <w:rPr>
                    <w:rFonts w:hAnsi="宋体" w:hint="eastAsia"/>
                    <w:b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hAnsi="宋体"/>
                <w:b/>
                <w:strike/>
                <w:sz w:val="18"/>
                <w:szCs w:val="18"/>
                <w:rPrChange w:id="1774" w:author="北京车和家" w:date="2018-12-28T19:27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为</w:t>
            </w:r>
            <w:ins w:id="1775" w:author="北京车和家" w:date="2018-11-13T10:35:00Z">
              <w:r w:rsidR="00273108" w:rsidRPr="00F817C9">
                <w:rPr>
                  <w:rFonts w:hAnsi="宋体" w:hint="eastAsia"/>
                  <w:b/>
                  <w:strike/>
                  <w:sz w:val="18"/>
                  <w:szCs w:val="18"/>
                  <w:rPrChange w:id="1776" w:author="北京车和家" w:date="2018-12-28T19:27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无效值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777" w:author="北京车和家" w:date="2018-12-28T19:27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1778" w:author="北京车和家" w:date="2018-12-28T19:27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置灰；如有</w:t>
              </w:r>
              <w:proofErr w:type="gramStart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1779" w:author="北京车和家" w:date="2018-12-28T19:27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预留值</w:t>
              </w:r>
              <w:proofErr w:type="gramEnd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1780" w:author="北京车和家" w:date="2018-12-28T19:27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时，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1781" w:author="北京车和家" w:date="2018-12-28T19:27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782" w:author="北京车和家" w:date="2018-12-28T19:27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为预留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1783" w:author="北京车和家" w:date="2018-12-28T19:27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784" w:author="北京车和家" w:date="2018-12-28T19:27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1785" w:author="北京车和家" w:date="2018-12-28T19:27:00Z">
                    <w:rPr>
                      <w:rFonts w:hAnsi="宋体"/>
                      <w:sz w:val="18"/>
                      <w:szCs w:val="18"/>
                    </w:rPr>
                  </w:rPrChange>
                </w:rPr>
                <w:t>保持当前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1786" w:author="北京车和家" w:date="2018-12-28T19:27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状态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1787" w:author="北京车和家" w:date="2018-12-28T19:27:00Z">
                    <w:rPr>
                      <w:rFonts w:hAnsi="宋体"/>
                      <w:sz w:val="18"/>
                      <w:szCs w:val="18"/>
                    </w:rPr>
                  </w:rPrChange>
                </w:rPr>
                <w:t>不变</w:t>
              </w:r>
            </w:ins>
            <w:del w:id="1788" w:author="北京车和家" w:date="2018-11-13T10:35:00Z"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1789" w:author="北京车和家" w:date="2018-12-28T19:27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无效或者预留</w:delText>
              </w:r>
              <w:r w:rsidRPr="00F817C9" w:rsidDel="00273108">
                <w:rPr>
                  <w:rFonts w:hAnsi="宋体" w:hint="eastAsia"/>
                  <w:b/>
                  <w:strike/>
                  <w:sz w:val="18"/>
                  <w:szCs w:val="18"/>
                  <w:rPrChange w:id="1790" w:author="北京车和家" w:date="2018-12-28T19:27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delText>值</w:delText>
              </w:r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1791" w:author="北京车和家" w:date="2018-12-28T19:27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：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1792" w:author="北京车和家" w:date="2018-12-28T19:27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保持当前</w:delText>
              </w:r>
              <w:r w:rsidRPr="00F817C9" w:rsidDel="00273108">
                <w:rPr>
                  <w:rFonts w:hAnsi="宋体" w:hint="eastAsia"/>
                  <w:strike/>
                  <w:sz w:val="18"/>
                  <w:szCs w:val="18"/>
                  <w:rPrChange w:id="1793" w:author="北京车和家" w:date="2018-12-28T19:27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delText>状态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1794" w:author="北京车和家" w:date="2018-12-28T19:27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不变</w:delText>
              </w:r>
            </w:del>
          </w:p>
        </w:tc>
      </w:tr>
    </w:tbl>
    <w:p w14:paraId="20269649" w14:textId="0360436B" w:rsidR="007F11E3" w:rsidRPr="004510F8" w:rsidRDefault="007F11E3" w:rsidP="00BD4307"/>
    <w:p w14:paraId="74E7B275" w14:textId="15709030" w:rsidR="003C1594" w:rsidRPr="00F817C9" w:rsidRDefault="003C1594">
      <w:pPr>
        <w:pStyle w:val="3"/>
        <w:rPr>
          <w:ins w:id="1795" w:author="马玉成" w:date="2018-10-15T17:00:00Z"/>
          <w:strike/>
          <w:rPrChange w:id="1796" w:author="北京车和家" w:date="2018-12-28T19:28:00Z">
            <w:rPr>
              <w:ins w:id="1797" w:author="马玉成" w:date="2018-10-15T17:00:00Z"/>
            </w:rPr>
          </w:rPrChange>
        </w:rPr>
      </w:pPr>
      <w:bookmarkStart w:id="1798" w:name="_Toc532203330"/>
      <w:ins w:id="1799" w:author="马玉成" w:date="2018-10-12T09:01:00Z">
        <w:r w:rsidRPr="00F817C9">
          <w:rPr>
            <w:rFonts w:hint="eastAsia"/>
            <w:strike/>
            <w:rPrChange w:id="1800" w:author="北京车和家" w:date="2018-12-28T19:28:00Z">
              <w:rPr>
                <w:rFonts w:hint="eastAsia"/>
              </w:rPr>
            </w:rPrChange>
          </w:rPr>
          <w:lastRenderedPageBreak/>
          <w:t>座椅位置记忆</w:t>
        </w:r>
      </w:ins>
      <w:ins w:id="1801" w:author="马玉成" w:date="2018-10-15T17:00:00Z">
        <w:r w:rsidR="00252A91" w:rsidRPr="00F817C9">
          <w:rPr>
            <w:rFonts w:hint="eastAsia"/>
            <w:strike/>
            <w:rPrChange w:id="1802" w:author="北京车和家" w:date="2018-12-28T19:28:00Z">
              <w:rPr>
                <w:rFonts w:hint="eastAsia"/>
              </w:rPr>
            </w:rPrChange>
          </w:rPr>
          <w:t>及调出</w:t>
        </w:r>
      </w:ins>
      <w:ins w:id="1803" w:author="马玉成" w:date="2018-10-12T09:01:00Z">
        <w:r w:rsidRPr="00F817C9">
          <w:rPr>
            <w:rFonts w:hint="eastAsia"/>
            <w:strike/>
            <w:rPrChange w:id="1804" w:author="北京车和家" w:date="2018-12-28T19:28:00Z">
              <w:rPr>
                <w:rFonts w:hint="eastAsia"/>
              </w:rPr>
            </w:rPrChange>
          </w:rPr>
          <w:t>功能</w:t>
        </w:r>
      </w:ins>
      <w:bookmarkEnd w:id="1798"/>
      <w:ins w:id="1805" w:author="北京车和家" w:date="2018-12-28T19:28:00Z">
        <w:r w:rsidR="00F817C9" w:rsidRPr="00F817C9">
          <w:rPr>
            <w:rFonts w:hint="eastAsia"/>
            <w:strike/>
            <w:rPrChange w:id="1806" w:author="北京车和家" w:date="2018-12-28T19:28:00Z">
              <w:rPr>
                <w:rFonts w:hint="eastAsia"/>
              </w:rPr>
            </w:rPrChange>
          </w:rPr>
          <w:t>（删除）</w:t>
        </w:r>
      </w:ins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455"/>
        <w:gridCol w:w="2386"/>
        <w:gridCol w:w="527"/>
        <w:gridCol w:w="2916"/>
        <w:gridCol w:w="2056"/>
      </w:tblGrid>
      <w:tr w:rsidR="00252A91" w:rsidRPr="00F817C9" w14:paraId="0A6E63F9" w14:textId="77777777" w:rsidTr="00684F63">
        <w:trPr>
          <w:trHeight w:val="279"/>
          <w:tblHeader/>
          <w:ins w:id="1807" w:author="马玉成" w:date="2018-10-15T17:00:00Z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BE226" w14:textId="77777777" w:rsidR="00252A91" w:rsidRPr="00F817C9" w:rsidRDefault="00252A91" w:rsidP="00684F63">
            <w:pPr>
              <w:spacing w:line="360" w:lineRule="auto"/>
              <w:rPr>
                <w:ins w:id="1808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809" w:author="北京车和家" w:date="2018-12-28T19:28:00Z">
                  <w:rPr>
                    <w:ins w:id="1810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1811" w:author="马玉成" w:date="2018-10-15T17:00:00Z"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1812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功能点</w:t>
              </w:r>
            </w:ins>
          </w:p>
        </w:tc>
        <w:tc>
          <w:tcPr>
            <w:tcW w:w="788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CFAEB7" w14:textId="11F35C9D" w:rsidR="00252A91" w:rsidRPr="00F817C9" w:rsidRDefault="00252A91" w:rsidP="00684F63">
            <w:pPr>
              <w:spacing w:line="360" w:lineRule="auto"/>
              <w:rPr>
                <w:ins w:id="1813" w:author="马玉成" w:date="2018-10-15T17:00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1814" w:author="北京车和家" w:date="2018-12-28T19:28:00Z">
                  <w:rPr>
                    <w:ins w:id="1815" w:author="马玉成" w:date="2018-10-15T17:00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1816" w:author="马玉成" w:date="2018-10-15T17:00:00Z"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17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座椅位置记忆</w:t>
              </w:r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18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及调出</w:t>
              </w:r>
            </w:ins>
          </w:p>
        </w:tc>
      </w:tr>
      <w:tr w:rsidR="00252A91" w:rsidRPr="00F817C9" w14:paraId="7B29E74D" w14:textId="77777777" w:rsidTr="00684F63">
        <w:trPr>
          <w:trHeight w:val="279"/>
          <w:tblHeader/>
          <w:ins w:id="1819" w:author="马玉成" w:date="2018-10-15T17:00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DF17E" w14:textId="77777777" w:rsidR="00252A91" w:rsidRPr="00F817C9" w:rsidRDefault="00252A91" w:rsidP="00684F63">
            <w:pPr>
              <w:spacing w:line="360" w:lineRule="auto"/>
              <w:rPr>
                <w:ins w:id="1820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821" w:author="北京车和家" w:date="2018-12-28T19:28:00Z">
                  <w:rPr>
                    <w:ins w:id="1822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1823" w:author="马玉成" w:date="2018-10-15T17:00:00Z"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1824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功能描述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2644CA" w14:textId="57B6F3DE" w:rsidR="00252A91" w:rsidRPr="00F817C9" w:rsidRDefault="00252A91">
            <w:pPr>
              <w:spacing w:line="360" w:lineRule="auto"/>
              <w:rPr>
                <w:ins w:id="1825" w:author="马玉成" w:date="2018-10-15T17:00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1826" w:author="北京车和家" w:date="2018-12-28T19:28:00Z">
                  <w:rPr>
                    <w:ins w:id="1827" w:author="马玉成" w:date="2018-10-15T17:00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1828" w:author="马玉成" w:date="2018-10-15T17:00:00Z"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29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座椅位置和</w:t>
              </w:r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30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账户关联，</w:t>
              </w:r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31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座椅模式</w:t>
              </w:r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32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分为默认模式、</w:t>
              </w:r>
            </w:ins>
            <w:ins w:id="1833" w:author="马玉成" w:date="2018-10-15T17:30:00Z">
              <w:r w:rsidR="0019357B"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34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休息</w:t>
              </w:r>
              <w:r w:rsidR="0019357B"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35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模式、</w:t>
              </w:r>
            </w:ins>
            <w:ins w:id="1836" w:author="马玉成" w:date="2018-10-15T17:00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37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露营</w:t>
              </w:r>
            </w:ins>
            <w:ins w:id="1838" w:author="马玉成" w:date="2018-10-15T17:01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39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模式和长途</w:t>
              </w:r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40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模式</w:t>
              </w:r>
            </w:ins>
            <w:ins w:id="1841" w:author="马玉成" w:date="2018-10-15T17:00:00Z"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42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。</w:t>
              </w:r>
            </w:ins>
          </w:p>
        </w:tc>
      </w:tr>
      <w:tr w:rsidR="00252A91" w:rsidRPr="00F817C9" w14:paraId="112B23D2" w14:textId="77777777" w:rsidTr="00684F63">
        <w:trPr>
          <w:trHeight w:val="279"/>
          <w:tblHeader/>
          <w:ins w:id="1843" w:author="马玉成" w:date="2018-10-15T17:00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9B60CC" w14:textId="77777777" w:rsidR="00252A91" w:rsidRPr="00F817C9" w:rsidRDefault="00252A91" w:rsidP="00684F63">
            <w:pPr>
              <w:spacing w:line="360" w:lineRule="auto"/>
              <w:rPr>
                <w:ins w:id="1844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845" w:author="北京车和家" w:date="2018-12-28T19:28:00Z">
                  <w:rPr>
                    <w:ins w:id="1846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1847" w:author="马玉成" w:date="2018-10-15T17:00:00Z"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1848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电源模式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DD3446" w14:textId="77777777" w:rsidR="00252A91" w:rsidRPr="00F817C9" w:rsidRDefault="00252A91" w:rsidP="00684F63">
            <w:pPr>
              <w:spacing w:line="360" w:lineRule="auto"/>
              <w:rPr>
                <w:ins w:id="1849" w:author="马玉成" w:date="2018-10-15T17:00:00Z"/>
                <w:strike/>
                <w:sz w:val="18"/>
                <w:szCs w:val="18"/>
                <w:rPrChange w:id="1850" w:author="北京车和家" w:date="2018-12-28T19:28:00Z">
                  <w:rPr>
                    <w:ins w:id="1851" w:author="马玉成" w:date="2018-10-15T17:00:00Z"/>
                    <w:sz w:val="18"/>
                    <w:szCs w:val="18"/>
                  </w:rPr>
                </w:rPrChange>
              </w:rPr>
            </w:pPr>
            <w:ins w:id="1852" w:author="马玉成" w:date="2018-10-15T17:00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53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OFF</w:t>
              </w:r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1854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、</w:t>
              </w:r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55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ACC、ON</w:t>
              </w:r>
            </w:ins>
          </w:p>
        </w:tc>
      </w:tr>
      <w:tr w:rsidR="00252A91" w:rsidRPr="00F817C9" w14:paraId="71F1229B" w14:textId="77777777" w:rsidTr="00684F63">
        <w:trPr>
          <w:trHeight w:val="279"/>
          <w:tblHeader/>
          <w:ins w:id="1856" w:author="马玉成" w:date="2018-10-15T17:00:00Z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9E038" w14:textId="77777777" w:rsidR="00252A91" w:rsidRPr="00F817C9" w:rsidRDefault="00252A91" w:rsidP="00684F63">
            <w:pPr>
              <w:spacing w:line="360" w:lineRule="auto"/>
              <w:rPr>
                <w:ins w:id="1857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858" w:author="北京车和家" w:date="2018-12-28T19:28:00Z">
                  <w:rPr>
                    <w:ins w:id="1859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1860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22"/>
                  <w:rPrChange w:id="1861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</w:rPr>
                  </w:rPrChange>
                </w:rPr>
                <w:t xml:space="preserve">CAN </w:t>
              </w:r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1862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信号</w:t>
              </w:r>
            </w:ins>
          </w:p>
        </w:tc>
        <w:tc>
          <w:tcPr>
            <w:tcW w:w="2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EB8F45" w14:textId="77777777" w:rsidR="00252A91" w:rsidRPr="00F817C9" w:rsidRDefault="00252A91" w:rsidP="00684F63">
            <w:pPr>
              <w:spacing w:line="360" w:lineRule="auto"/>
              <w:jc w:val="center"/>
              <w:rPr>
                <w:ins w:id="1863" w:author="马玉成" w:date="2018-10-15T17:00:00Z"/>
                <w:strike/>
                <w:sz w:val="18"/>
                <w:szCs w:val="18"/>
                <w:rPrChange w:id="1864" w:author="北京车和家" w:date="2018-12-28T19:28:00Z">
                  <w:rPr>
                    <w:ins w:id="1865" w:author="马玉成" w:date="2018-10-15T17:00:00Z"/>
                    <w:sz w:val="18"/>
                    <w:szCs w:val="18"/>
                  </w:rPr>
                </w:rPrChange>
              </w:rPr>
            </w:pPr>
            <w:ins w:id="1866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867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Tx</w:t>
              </w:r>
            </w:ins>
          </w:p>
        </w:tc>
        <w:tc>
          <w:tcPr>
            <w:tcW w:w="4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FE43C7A" w14:textId="77777777" w:rsidR="00252A91" w:rsidRPr="00F817C9" w:rsidRDefault="00252A91" w:rsidP="00684F63">
            <w:pPr>
              <w:spacing w:line="360" w:lineRule="auto"/>
              <w:jc w:val="center"/>
              <w:rPr>
                <w:ins w:id="1868" w:author="马玉成" w:date="2018-10-15T17:00:00Z"/>
                <w:strike/>
                <w:sz w:val="18"/>
                <w:szCs w:val="18"/>
                <w:rPrChange w:id="1869" w:author="北京车和家" w:date="2018-12-28T19:28:00Z">
                  <w:rPr>
                    <w:ins w:id="1870" w:author="马玉成" w:date="2018-10-15T17:00:00Z"/>
                    <w:sz w:val="18"/>
                    <w:szCs w:val="18"/>
                  </w:rPr>
                </w:rPrChange>
              </w:rPr>
            </w:pPr>
            <w:ins w:id="1871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872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Rx</w:t>
              </w:r>
            </w:ins>
          </w:p>
        </w:tc>
      </w:tr>
      <w:tr w:rsidR="00252A91" w:rsidRPr="00F817C9" w14:paraId="0A393BF9" w14:textId="77777777" w:rsidTr="00684F63">
        <w:trPr>
          <w:trHeight w:val="279"/>
          <w:tblHeader/>
          <w:ins w:id="1873" w:author="马玉成" w:date="2018-10-15T17:00:00Z"/>
        </w:trPr>
        <w:tc>
          <w:tcPr>
            <w:tcW w:w="145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9921D" w14:textId="77777777" w:rsidR="00252A91" w:rsidRPr="00F817C9" w:rsidRDefault="00252A91" w:rsidP="00684F63">
            <w:pPr>
              <w:spacing w:line="360" w:lineRule="auto"/>
              <w:rPr>
                <w:ins w:id="1874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875" w:author="北京车和家" w:date="2018-12-28T19:28:00Z">
                  <w:rPr>
                    <w:ins w:id="1876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4B18219" w14:textId="3BE20A13" w:rsidR="00252A91" w:rsidRPr="00F817C9" w:rsidRDefault="007A5CFA" w:rsidP="00684F63">
            <w:pPr>
              <w:spacing w:line="360" w:lineRule="auto"/>
              <w:rPr>
                <w:ins w:id="1877" w:author="马玉成" w:date="2018-10-15T17:00:00Z"/>
                <w:strike/>
                <w:sz w:val="18"/>
                <w:szCs w:val="18"/>
                <w:rPrChange w:id="1878" w:author="北京车和家" w:date="2018-12-28T19:28:00Z">
                  <w:rPr>
                    <w:ins w:id="1879" w:author="马玉成" w:date="2018-10-15T17:00:00Z"/>
                    <w:sz w:val="18"/>
                    <w:szCs w:val="18"/>
                  </w:rPr>
                </w:rPrChange>
              </w:rPr>
            </w:pPr>
            <w:ins w:id="1880" w:author="马玉成" w:date="2018-10-15T17:07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81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IPC_SeatPositionRecall</w:t>
              </w:r>
            </w:ins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8D8DD8F" w14:textId="77777777" w:rsidR="00252A91" w:rsidRPr="00F817C9" w:rsidRDefault="00252A91" w:rsidP="00684F63">
            <w:pPr>
              <w:spacing w:line="360" w:lineRule="auto"/>
              <w:jc w:val="center"/>
              <w:rPr>
                <w:ins w:id="1882" w:author="马玉成" w:date="2018-10-15T17:00:00Z"/>
                <w:strike/>
                <w:sz w:val="18"/>
                <w:szCs w:val="18"/>
                <w:rPrChange w:id="1883" w:author="北京车和家" w:date="2018-12-28T19:28:00Z">
                  <w:rPr>
                    <w:ins w:id="1884" w:author="马玉成" w:date="2018-10-15T17:00:00Z"/>
                    <w:sz w:val="18"/>
                    <w:szCs w:val="18"/>
                  </w:rPr>
                </w:rPrChange>
              </w:rPr>
            </w:pPr>
            <w:ins w:id="1885" w:author="马玉成" w:date="2018-10-15T17:00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86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E</w:t>
              </w:r>
            </w:ins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65CF55F" w14:textId="77777777" w:rsidR="00252A91" w:rsidRPr="00F817C9" w:rsidRDefault="007A5CFA" w:rsidP="00684F63">
            <w:pPr>
              <w:spacing w:line="360" w:lineRule="auto"/>
              <w:rPr>
                <w:ins w:id="1887" w:author="马玉成" w:date="2018-10-15T17:07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1888" w:author="北京车和家" w:date="2018-12-28T19:28:00Z">
                  <w:rPr>
                    <w:ins w:id="1889" w:author="马玉成" w:date="2018-10-15T17:07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1890" w:author="马玉成" w:date="2018-10-15T17:07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891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SCU_SeatHeightPositionFeedback</w:t>
              </w:r>
            </w:ins>
          </w:p>
          <w:p w14:paraId="1C635D9D" w14:textId="77777777" w:rsidR="007A5CFA" w:rsidRPr="00F817C9" w:rsidRDefault="007A5CFA" w:rsidP="00684F63">
            <w:pPr>
              <w:spacing w:line="360" w:lineRule="auto"/>
              <w:rPr>
                <w:ins w:id="1892" w:author="马玉成" w:date="2018-10-15T17:07:00Z"/>
                <w:strike/>
                <w:sz w:val="18"/>
                <w:szCs w:val="18"/>
                <w:rPrChange w:id="1893" w:author="北京车和家" w:date="2018-12-28T19:28:00Z">
                  <w:rPr>
                    <w:ins w:id="1894" w:author="马玉成" w:date="2018-10-15T17:07:00Z"/>
                    <w:sz w:val="18"/>
                    <w:szCs w:val="18"/>
                  </w:rPr>
                </w:rPrChange>
              </w:rPr>
            </w:pPr>
            <w:ins w:id="1895" w:author="马玉成" w:date="2018-10-15T17:07:00Z">
              <w:r w:rsidRPr="00F817C9">
                <w:rPr>
                  <w:strike/>
                  <w:sz w:val="18"/>
                  <w:szCs w:val="18"/>
                  <w:rPrChange w:id="1896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SCU_SeatCushionPositionFeedback</w:t>
              </w:r>
            </w:ins>
          </w:p>
          <w:p w14:paraId="2891397E" w14:textId="77777777" w:rsidR="007A5CFA" w:rsidRPr="00F817C9" w:rsidRDefault="007A5CFA" w:rsidP="00684F63">
            <w:pPr>
              <w:spacing w:line="360" w:lineRule="auto"/>
              <w:rPr>
                <w:ins w:id="1897" w:author="马玉成" w:date="2018-10-15T17:07:00Z"/>
                <w:strike/>
                <w:sz w:val="18"/>
                <w:szCs w:val="18"/>
                <w:rPrChange w:id="1898" w:author="北京车和家" w:date="2018-12-28T19:28:00Z">
                  <w:rPr>
                    <w:ins w:id="1899" w:author="马玉成" w:date="2018-10-15T17:07:00Z"/>
                    <w:sz w:val="18"/>
                    <w:szCs w:val="18"/>
                  </w:rPr>
                </w:rPrChange>
              </w:rPr>
            </w:pPr>
            <w:ins w:id="1900" w:author="马玉成" w:date="2018-10-15T17:07:00Z">
              <w:r w:rsidRPr="00F817C9">
                <w:rPr>
                  <w:strike/>
                  <w:sz w:val="18"/>
                  <w:szCs w:val="18"/>
                  <w:rPrChange w:id="1901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SCU_SeatLevelPositionFeedback</w:t>
              </w:r>
            </w:ins>
          </w:p>
          <w:p w14:paraId="69A95663" w14:textId="77777777" w:rsidR="007A5CFA" w:rsidRPr="00F817C9" w:rsidRDefault="007A5CFA" w:rsidP="00684F63">
            <w:pPr>
              <w:spacing w:line="360" w:lineRule="auto"/>
              <w:rPr>
                <w:ins w:id="1902" w:author="马玉成" w:date="2018-10-15T17:08:00Z"/>
                <w:strike/>
                <w:sz w:val="18"/>
                <w:szCs w:val="18"/>
                <w:rPrChange w:id="1903" w:author="北京车和家" w:date="2018-12-28T19:28:00Z">
                  <w:rPr>
                    <w:ins w:id="1904" w:author="马玉成" w:date="2018-10-15T17:08:00Z"/>
                    <w:sz w:val="18"/>
                    <w:szCs w:val="18"/>
                  </w:rPr>
                </w:rPrChange>
              </w:rPr>
            </w:pPr>
            <w:ins w:id="1905" w:author="马玉成" w:date="2018-10-15T17:07:00Z">
              <w:r w:rsidRPr="00F817C9">
                <w:rPr>
                  <w:strike/>
                  <w:sz w:val="18"/>
                  <w:szCs w:val="18"/>
                  <w:rPrChange w:id="1906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SCU_SeatBRPositionFeedback</w:t>
              </w:r>
            </w:ins>
          </w:p>
          <w:p w14:paraId="50F00084" w14:textId="39D937C6" w:rsidR="007A5CFA" w:rsidRPr="00F817C9" w:rsidRDefault="007A5CFA" w:rsidP="00684F63">
            <w:pPr>
              <w:spacing w:line="360" w:lineRule="auto"/>
              <w:rPr>
                <w:ins w:id="1907" w:author="马玉成" w:date="2018-10-15T17:00:00Z"/>
                <w:strike/>
                <w:sz w:val="18"/>
                <w:szCs w:val="18"/>
                <w:rPrChange w:id="1908" w:author="北京车和家" w:date="2018-12-28T19:28:00Z">
                  <w:rPr>
                    <w:ins w:id="1909" w:author="马玉成" w:date="2018-10-15T17:00:00Z"/>
                    <w:sz w:val="18"/>
                    <w:szCs w:val="18"/>
                  </w:rPr>
                </w:rPrChange>
              </w:rPr>
            </w:pPr>
            <w:ins w:id="1910" w:author="马玉成" w:date="2018-10-15T17:08:00Z">
              <w:r w:rsidRPr="00F817C9">
                <w:rPr>
                  <w:strike/>
                  <w:sz w:val="18"/>
                  <w:szCs w:val="18"/>
                  <w:rPrChange w:id="1911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SCU_DriverSeatChangeReminder</w:t>
              </w:r>
            </w:ins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250A0E5" w14:textId="77777777" w:rsidR="00252A91" w:rsidRPr="00F817C9" w:rsidRDefault="00252A91" w:rsidP="00684F63">
            <w:pPr>
              <w:spacing w:line="360" w:lineRule="auto"/>
              <w:rPr>
                <w:ins w:id="1912" w:author="马玉成" w:date="2018-10-15T17:00:00Z"/>
                <w:strike/>
                <w:sz w:val="18"/>
                <w:szCs w:val="18"/>
                <w:rPrChange w:id="1913" w:author="北京车和家" w:date="2018-12-28T19:28:00Z">
                  <w:rPr>
                    <w:ins w:id="1914" w:author="马玉成" w:date="2018-10-15T17:00:00Z"/>
                    <w:sz w:val="18"/>
                    <w:szCs w:val="18"/>
                  </w:rPr>
                </w:rPrChange>
              </w:rPr>
            </w:pPr>
            <w:ins w:id="1915" w:author="马玉成" w:date="2018-10-15T17:00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1916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C</w:t>
              </w:r>
            </w:ins>
          </w:p>
        </w:tc>
      </w:tr>
      <w:tr w:rsidR="00252A91" w:rsidRPr="00F817C9" w14:paraId="7CF53B6D" w14:textId="77777777" w:rsidTr="00684F63">
        <w:trPr>
          <w:trHeight w:val="853"/>
          <w:tblHeader/>
          <w:ins w:id="1917" w:author="马玉成" w:date="2018-10-15T17:00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E7D92" w14:textId="77777777" w:rsidR="00252A91" w:rsidRPr="00F817C9" w:rsidRDefault="00252A91" w:rsidP="00684F63">
            <w:pPr>
              <w:spacing w:line="360" w:lineRule="auto"/>
              <w:rPr>
                <w:ins w:id="1918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1919" w:author="北京车和家" w:date="2018-12-28T19:28:00Z">
                  <w:rPr>
                    <w:ins w:id="1920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1921" w:author="马玉成" w:date="2018-10-15T17:00:00Z"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1922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策略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3A22" w14:textId="77777777" w:rsidR="00252A91" w:rsidRPr="00F817C9" w:rsidRDefault="00252A91" w:rsidP="00684F63">
            <w:pPr>
              <w:spacing w:line="360" w:lineRule="auto"/>
              <w:rPr>
                <w:ins w:id="1923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1924" w:author="北京车和家" w:date="2018-12-28T19:28:00Z">
                  <w:rPr>
                    <w:ins w:id="1925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1926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1927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1.控制逻辑：</w:t>
              </w:r>
            </w:ins>
          </w:p>
          <w:p w14:paraId="6C96F9FF" w14:textId="2AF72E4B" w:rsidR="00252A91" w:rsidRPr="00F817C9" w:rsidRDefault="007A5CFA" w:rsidP="00684F63">
            <w:pPr>
              <w:spacing w:line="360" w:lineRule="auto"/>
              <w:ind w:firstLineChars="200" w:firstLine="360"/>
              <w:rPr>
                <w:ins w:id="1928" w:author="马玉成" w:date="2018-10-15T17:00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929" w:author="北京车和家" w:date="2018-12-28T19:28:00Z">
                  <w:rPr>
                    <w:ins w:id="1930" w:author="马玉成" w:date="2018-10-15T17:00:00Z"/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1931" w:author="马玉成" w:date="2018-10-15T17:09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32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</w:t>
              </w:r>
            </w:ins>
            <w:ins w:id="1933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3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位置</w:t>
              </w:r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35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记忆</w:t>
              </w:r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36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</w:ins>
            <w:ins w:id="1937" w:author="马玉成" w:date="2018-10-15T17:09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38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当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39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用户调整座椅后SCU会发送SCU_DriverSeatChangeReminder==0x2:Changed</w:t>
              </w:r>
            </w:ins>
            <w:ins w:id="1940" w:author="马玉成" w:date="2018-10-15T17:10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41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三帧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42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，CCP接收到该状态后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43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弹出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4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提示</w:t>
              </w:r>
              <w:del w:id="1945" w:author="北京车和家" w:date="2018-11-09T16:49:00Z">
                <w:r w:rsidRPr="00F817C9" w:rsidDel="007D5F8B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946" w:author="北京车和家" w:date="2018-12-28T19:28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“座椅</w:delText>
                </w:r>
                <w:r w:rsidRPr="00F817C9" w:rsidDel="007D5F8B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947" w:author="北京车和家" w:date="2018-12-28T19:28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位置已变更，请选择是否保存</w:delText>
                </w:r>
                <w:r w:rsidRPr="00F817C9" w:rsidDel="007D5F8B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948" w:author="北京车和家" w:date="2018-12-28T19:28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？”</w:delText>
                </w:r>
              </w:del>
            </w:ins>
            <w:ins w:id="1949" w:author="马玉成" w:date="2018-10-15T17:12:00Z">
              <w:del w:id="1950" w:author="北京车和家" w:date="2018-11-09T16:49:00Z">
                <w:r w:rsidRPr="00F817C9" w:rsidDel="007D5F8B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951" w:author="北京车和家" w:date="2018-12-28T19:28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，用户</w:delText>
                </w:r>
              </w:del>
            </w:ins>
            <w:ins w:id="1952" w:author="马玉成" w:date="2018-10-15T17:13:00Z">
              <w:del w:id="1953" w:author="北京车和家" w:date="2018-11-09T16:49:00Z">
                <w:r w:rsidRPr="00F817C9" w:rsidDel="007D5F8B">
                  <w:rPr>
                    <w:rFonts w:ascii="宋体" w:eastAsia="宋体" w:hAnsi="宋体" w:cs="宋体" w:hint="eastAsia"/>
                    <w:bCs/>
                    <w:strike/>
                    <w:color w:val="000000"/>
                    <w:sz w:val="18"/>
                    <w:szCs w:val="18"/>
                    <w:rPrChange w:id="1954" w:author="北京车和家" w:date="2018-12-28T19:28:00Z">
                      <w:rPr>
                        <w:rFonts w:ascii="宋体" w:eastAsia="宋体" w:hAnsi="宋体" w:cs="宋体" w:hint="eastAsia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选择</w:delText>
                </w:r>
                <w:r w:rsidRPr="00F817C9" w:rsidDel="007D5F8B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955" w:author="北京车和家" w:date="2018-12-28T19:28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保存时，</w:delText>
                </w:r>
              </w:del>
            </w:ins>
            <w:ins w:id="1956" w:author="马玉成" w:date="2018-10-15T17:14:00Z">
              <w:del w:id="1957" w:author="北京车和家" w:date="2018-11-09T16:49:00Z">
                <w:r w:rsidRPr="00F817C9" w:rsidDel="007D5F8B">
                  <w:rPr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  <w:rPrChange w:id="1958" w:author="北京车和家" w:date="2018-12-28T19:28:00Z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</w:rPrChange>
                  </w:rPr>
                  <w:delText>可选择保存在默认模式、露营模式还是长途模式，</w:delText>
                </w:r>
              </w:del>
            </w:ins>
            <w:ins w:id="1959" w:author="北京车和家" w:date="2018-11-09T16:49:00Z">
              <w:r w:rsidR="007D5F8B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60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,用户选择座椅记忆类型并确认保存，</w:t>
              </w:r>
            </w:ins>
            <w:ins w:id="1961" w:author="马玉成" w:date="2018-10-15T17:13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62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CCP</w:t>
              </w:r>
            </w:ins>
            <w:ins w:id="1963" w:author="马玉成" w:date="2018-10-15T17:14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6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并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65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把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66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当前座椅位置和当前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67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账户</w:t>
              </w:r>
            </w:ins>
            <w:ins w:id="1968" w:author="马玉成" w:date="2018-10-15T17:21:00Z">
              <w:r w:rsidR="00213ADB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69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中</w:t>
              </w:r>
              <w:r w:rsidR="00213ADB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70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座椅模式</w:t>
              </w:r>
            </w:ins>
            <w:ins w:id="1971" w:author="马玉成" w:date="2018-10-15T17:14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72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进行关联</w:t>
              </w:r>
            </w:ins>
            <w:ins w:id="1973" w:author="马玉成" w:date="2018-10-15T17:00:00Z"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74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。</w:t>
              </w:r>
            </w:ins>
          </w:p>
          <w:p w14:paraId="7701AF0F" w14:textId="0F8D9F0D" w:rsidR="00252A91" w:rsidRPr="00F817C9" w:rsidRDefault="00A05AB0" w:rsidP="00684F63">
            <w:pPr>
              <w:spacing w:line="360" w:lineRule="auto"/>
              <w:ind w:firstLineChars="200" w:firstLine="360"/>
              <w:rPr>
                <w:ins w:id="1975" w:author="马玉成" w:date="2018-10-15T17:00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1976" w:author="北京车和家" w:date="2018-12-28T19:28:00Z">
                  <w:rPr>
                    <w:ins w:id="1977" w:author="马玉成" w:date="2018-10-15T17:00:00Z"/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1978" w:author="马玉成" w:date="2018-10-15T17:15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79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</w:t>
              </w:r>
            </w:ins>
            <w:ins w:id="1980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81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记忆位置调出：</w:t>
              </w:r>
            </w:ins>
            <w:ins w:id="1982" w:author="马玉成" w:date="2018-10-15T17:17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83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情况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8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1：用户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85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账号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86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未变更，切换当前座椅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87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模式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88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后，CCP</w:t>
              </w:r>
            </w:ins>
            <w:ins w:id="1989" w:author="马玉成" w:date="2018-10-15T17:18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90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立即下发当前账户的所选座椅模式位置给SCU；</w:t>
              </w:r>
            </w:ins>
            <w:ins w:id="1991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92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情况</w:t>
              </w:r>
            </w:ins>
            <w:ins w:id="1993" w:author="马玉成" w:date="2018-10-15T17:17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9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2</w:t>
              </w:r>
            </w:ins>
            <w:ins w:id="1995" w:author="马玉成" w:date="2018-10-15T17:00:00Z"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96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：当前</w:t>
              </w:r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97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账户切换后立即下发</w:t>
              </w:r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1998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目标</w:t>
              </w:r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1999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账户</w:t>
              </w:r>
            </w:ins>
            <w:ins w:id="2000" w:author="马玉成" w:date="2018-10-15T17:16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01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的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02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默认模式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03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座椅位置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04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给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05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SCU</w:t>
              </w:r>
            </w:ins>
            <w:ins w:id="2006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07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；情况2：</w:t>
              </w:r>
            </w:ins>
            <w:ins w:id="2008" w:author="马玉成" w:date="2018-10-15T17:18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09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用户</w:t>
              </w:r>
            </w:ins>
            <w:ins w:id="2010" w:author="马玉成" w:date="2018-10-15T17:00:00Z"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11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账</w:t>
              </w:r>
            </w:ins>
            <w:ins w:id="2012" w:author="马玉成" w:date="2018-10-15T17:18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13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号</w:t>
              </w:r>
            </w:ins>
            <w:ins w:id="2014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15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未变更，在网络每次休眠唤醒后下发当前账户</w:t>
              </w:r>
            </w:ins>
            <w:ins w:id="2016" w:author="马玉成" w:date="2018-10-15T17:19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17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所选的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18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座椅模式</w:t>
              </w:r>
            </w:ins>
            <w:ins w:id="2019" w:author="马玉成" w:date="2018-10-15T17:00:00Z">
              <w:r w:rsidR="00252A91"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20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位置</w:t>
              </w:r>
            </w:ins>
            <w:ins w:id="2021" w:author="马玉成" w:date="2018-10-15T17:19:00Z"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22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给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23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SCU</w:t>
              </w:r>
            </w:ins>
            <w:ins w:id="2024" w:author="马玉成" w:date="2018-10-15T17:00:00Z">
              <w:r w:rsidR="00252A91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25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。</w:t>
              </w:r>
            </w:ins>
          </w:p>
          <w:p w14:paraId="16A5C35E" w14:textId="03714641" w:rsidR="00252A91" w:rsidRPr="00F817C9" w:rsidRDefault="00252A91" w:rsidP="00684F63">
            <w:pPr>
              <w:spacing w:line="360" w:lineRule="auto"/>
              <w:ind w:firstLineChars="200" w:firstLine="360"/>
              <w:rPr>
                <w:ins w:id="2026" w:author="马玉成" w:date="2018-10-15T17:00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2027" w:author="北京车和家" w:date="2018-12-28T19:28:00Z">
                  <w:rPr>
                    <w:ins w:id="2028" w:author="马玉成" w:date="2018-10-15T17:00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029" w:author="马玉成" w:date="2018-10-15T17:00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30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CCP发送的</w:t>
              </w:r>
            </w:ins>
            <w:ins w:id="2031" w:author="马玉成" w:date="2018-10-15T17:19:00Z">
              <w:r w:rsidR="00A05AB0"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32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座椅</w:t>
              </w:r>
            </w:ins>
            <w:ins w:id="2033" w:author="马玉成" w:date="2018-10-15T17:00:00Z"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34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记忆位置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35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36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为事件型</w:t>
              </w:r>
              <w:r w:rsidRPr="00F817C9">
                <w:rPr>
                  <w:rFonts w:ascii="宋体" w:eastAsia="宋体" w:hAnsi="宋体" w:cs="宋体" w:hint="eastAsia"/>
                  <w:bCs/>
                  <w:strike/>
                  <w:color w:val="000000"/>
                  <w:sz w:val="18"/>
                  <w:szCs w:val="18"/>
                  <w:rPrChange w:id="2037" w:author="北京车和家" w:date="2018-12-28T19:28:00Z">
                    <w:rPr>
                      <w:rFonts w:ascii="宋体" w:eastAsia="宋体" w:hAnsi="宋体" w:cs="宋体" w:hint="eastAsia"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Pr="00F817C9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2038" w:author="北京车和家" w:date="2018-12-28T19:28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，按照网络规范要求下发。</w:t>
              </w:r>
            </w:ins>
          </w:p>
          <w:p w14:paraId="7044BCCB" w14:textId="77777777" w:rsidR="00252A91" w:rsidRPr="00F817C9" w:rsidRDefault="00252A91" w:rsidP="00684F63">
            <w:pPr>
              <w:spacing w:line="360" w:lineRule="auto"/>
              <w:rPr>
                <w:ins w:id="2039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040" w:author="北京车和家" w:date="2018-12-28T19:28:00Z">
                  <w:rPr>
                    <w:ins w:id="2041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2042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043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2.请求信号:</w:t>
              </w:r>
            </w:ins>
          </w:p>
          <w:p w14:paraId="180BBB2C" w14:textId="1B37F538" w:rsidR="00252A91" w:rsidRPr="00F817C9" w:rsidRDefault="00252A91" w:rsidP="00684F63">
            <w:pPr>
              <w:spacing w:line="360" w:lineRule="auto"/>
              <w:rPr>
                <w:ins w:id="2044" w:author="马玉成" w:date="2018-10-15T17:00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2045" w:author="北京车和家" w:date="2018-12-28T19:28:00Z">
                  <w:rPr>
                    <w:ins w:id="2046" w:author="马玉成" w:date="2018-10-15T17:00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047" w:author="马玉成" w:date="2018-10-15T17:00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2048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Message</w:t>
              </w:r>
              <w:r w:rsidRPr="00F817C9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2049" w:author="北京车和家" w:date="2018-12-28T19:28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</w:ins>
            <w:ins w:id="2050" w:author="马玉成" w:date="2018-10-15T17:19:00Z">
              <w:r w:rsidR="00C7781E"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2051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IPC_SeatPositionRecall</w:t>
              </w:r>
            </w:ins>
          </w:p>
          <w:p w14:paraId="1518518A" w14:textId="77777777" w:rsidR="00252A91" w:rsidRPr="00F817C9" w:rsidRDefault="00252A91" w:rsidP="00684F63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rPr>
                <w:ins w:id="2052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053" w:author="北京车和家" w:date="2018-12-28T19:28:00Z">
                  <w:rPr>
                    <w:ins w:id="2054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2055" w:author="马玉成" w:date="2018-10-15T17:00:00Z"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2056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反馈</w:t>
              </w:r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057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2058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</w:ins>
          </w:p>
          <w:p w14:paraId="3EB8FA8C" w14:textId="77777777" w:rsidR="00C7781E" w:rsidRPr="00F817C9" w:rsidRDefault="00C7781E" w:rsidP="00C7781E">
            <w:pPr>
              <w:spacing w:line="360" w:lineRule="auto"/>
              <w:rPr>
                <w:ins w:id="2059" w:author="马玉成" w:date="2018-10-15T17:1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2060" w:author="北京车和家" w:date="2018-12-28T19:28:00Z">
                  <w:rPr>
                    <w:ins w:id="2061" w:author="马玉成" w:date="2018-10-15T17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062" w:author="马玉成" w:date="2018-10-15T17:19:00Z">
              <w:r w:rsidRPr="00F817C9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2063" w:author="北京车和家" w:date="2018-12-28T19:28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SCU_SeatHeightPositionFeedback</w:t>
              </w:r>
            </w:ins>
          </w:p>
          <w:p w14:paraId="5970AA4B" w14:textId="77777777" w:rsidR="00C7781E" w:rsidRPr="00F817C9" w:rsidRDefault="00C7781E" w:rsidP="00C7781E">
            <w:pPr>
              <w:spacing w:line="360" w:lineRule="auto"/>
              <w:rPr>
                <w:ins w:id="2064" w:author="马玉成" w:date="2018-10-15T17:19:00Z"/>
                <w:strike/>
                <w:sz w:val="18"/>
                <w:szCs w:val="18"/>
                <w:rPrChange w:id="2065" w:author="北京车和家" w:date="2018-12-28T19:28:00Z">
                  <w:rPr>
                    <w:ins w:id="2066" w:author="马玉成" w:date="2018-10-15T17:19:00Z"/>
                    <w:sz w:val="18"/>
                    <w:szCs w:val="18"/>
                  </w:rPr>
                </w:rPrChange>
              </w:rPr>
            </w:pPr>
            <w:ins w:id="2067" w:author="马玉成" w:date="2018-10-15T17:19:00Z">
              <w:r w:rsidRPr="00F817C9">
                <w:rPr>
                  <w:strike/>
                  <w:sz w:val="18"/>
                  <w:szCs w:val="18"/>
                  <w:rPrChange w:id="2068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SCU_SeatCushionPositionFeedback</w:t>
              </w:r>
            </w:ins>
          </w:p>
          <w:p w14:paraId="5241EC7E" w14:textId="77777777" w:rsidR="00C7781E" w:rsidRPr="00F817C9" w:rsidRDefault="00C7781E" w:rsidP="00C7781E">
            <w:pPr>
              <w:spacing w:line="360" w:lineRule="auto"/>
              <w:rPr>
                <w:ins w:id="2069" w:author="马玉成" w:date="2018-10-15T17:19:00Z"/>
                <w:strike/>
                <w:sz w:val="18"/>
                <w:szCs w:val="18"/>
                <w:rPrChange w:id="2070" w:author="北京车和家" w:date="2018-12-28T19:28:00Z">
                  <w:rPr>
                    <w:ins w:id="2071" w:author="马玉成" w:date="2018-10-15T17:19:00Z"/>
                    <w:sz w:val="18"/>
                    <w:szCs w:val="18"/>
                  </w:rPr>
                </w:rPrChange>
              </w:rPr>
            </w:pPr>
            <w:ins w:id="2072" w:author="马玉成" w:date="2018-10-15T17:19:00Z">
              <w:r w:rsidRPr="00F817C9">
                <w:rPr>
                  <w:strike/>
                  <w:sz w:val="18"/>
                  <w:szCs w:val="18"/>
                  <w:rPrChange w:id="2073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SCU_SeatLevelPositionFeedback</w:t>
              </w:r>
            </w:ins>
          </w:p>
          <w:p w14:paraId="461A712B" w14:textId="77777777" w:rsidR="00C7781E" w:rsidRPr="00F817C9" w:rsidRDefault="00C7781E" w:rsidP="00C7781E">
            <w:pPr>
              <w:spacing w:line="360" w:lineRule="auto"/>
              <w:rPr>
                <w:ins w:id="2074" w:author="马玉成" w:date="2018-10-15T17:19:00Z"/>
                <w:strike/>
                <w:sz w:val="18"/>
                <w:szCs w:val="18"/>
                <w:rPrChange w:id="2075" w:author="北京车和家" w:date="2018-12-28T19:28:00Z">
                  <w:rPr>
                    <w:ins w:id="2076" w:author="马玉成" w:date="2018-10-15T17:19:00Z"/>
                    <w:sz w:val="18"/>
                    <w:szCs w:val="18"/>
                  </w:rPr>
                </w:rPrChange>
              </w:rPr>
            </w:pPr>
            <w:ins w:id="2077" w:author="马玉成" w:date="2018-10-15T17:19:00Z">
              <w:r w:rsidRPr="00F817C9">
                <w:rPr>
                  <w:strike/>
                  <w:sz w:val="18"/>
                  <w:szCs w:val="18"/>
                  <w:rPrChange w:id="2078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SCU_SeatBRPositionFeedback</w:t>
              </w:r>
            </w:ins>
          </w:p>
          <w:p w14:paraId="60FCEAB4" w14:textId="6E8B4B36" w:rsidR="00252A91" w:rsidRPr="00F817C9" w:rsidRDefault="00C7781E" w:rsidP="00C7781E">
            <w:pPr>
              <w:spacing w:line="360" w:lineRule="auto"/>
              <w:rPr>
                <w:ins w:id="2079" w:author="马玉成" w:date="2018-10-15T17:00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080" w:author="北京车和家" w:date="2018-12-28T19:28:00Z">
                  <w:rPr>
                    <w:ins w:id="2081" w:author="马玉成" w:date="2018-10-15T17:00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2082" w:author="马玉成" w:date="2018-10-15T17:19:00Z">
              <w:r w:rsidRPr="00F817C9">
                <w:rPr>
                  <w:strike/>
                  <w:sz w:val="18"/>
                  <w:szCs w:val="18"/>
                  <w:rPrChange w:id="2083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SCU_DriverSeatChangeReminder</w:t>
              </w:r>
            </w:ins>
            <w:ins w:id="2084" w:author="马玉成" w:date="2018-10-15T17:20:00Z">
              <w:r w:rsidRPr="00F817C9">
                <w:rPr>
                  <w:strike/>
                  <w:sz w:val="18"/>
                  <w:szCs w:val="18"/>
                  <w:rPrChange w:id="2085" w:author="北京车和家" w:date="2018-12-28T19:28:00Z">
                    <w:rPr>
                      <w:sz w:val="18"/>
                      <w:szCs w:val="18"/>
                    </w:rPr>
                  </w:rPrChange>
                </w:rPr>
                <w:t xml:space="preserve"> =</w:t>
              </w:r>
              <w:r w:rsidRPr="00F817C9">
                <w:rPr>
                  <w:strike/>
                  <w:sz w:val="18"/>
                  <w:szCs w:val="18"/>
                  <w:rPrChange w:id="2086" w:author="北京车和家" w:date="2018-12-28T19:28:00Z">
                    <w:rPr/>
                  </w:rPrChange>
                </w:rPr>
                <w:t>=</w:t>
              </w:r>
              <w:r w:rsidRPr="00F817C9">
                <w:rPr>
                  <w:strike/>
                  <w:sz w:val="18"/>
                  <w:szCs w:val="18"/>
                  <w:rPrChange w:id="2087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0x0:No Command</w:t>
              </w:r>
              <w:r w:rsidRPr="00F817C9">
                <w:rPr>
                  <w:rFonts w:hint="eastAsia"/>
                  <w:strike/>
                  <w:sz w:val="18"/>
                  <w:szCs w:val="18"/>
                  <w:rPrChange w:id="2088" w:author="北京车和家" w:date="2018-12-28T19:28:00Z">
                    <w:rPr>
                      <w:rFonts w:hint="eastAsia"/>
                      <w:sz w:val="18"/>
                      <w:szCs w:val="18"/>
                    </w:rPr>
                  </w:rPrChange>
                </w:rPr>
                <w:t>，</w:t>
              </w:r>
              <w:r w:rsidRPr="00F817C9">
                <w:rPr>
                  <w:strike/>
                  <w:sz w:val="18"/>
                  <w:szCs w:val="18"/>
                  <w:rPrChange w:id="2089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0x1:No Change</w:t>
              </w:r>
              <w:r w:rsidRPr="00F817C9">
                <w:rPr>
                  <w:rFonts w:hint="eastAsia"/>
                  <w:strike/>
                  <w:sz w:val="18"/>
                  <w:szCs w:val="18"/>
                  <w:rPrChange w:id="2090" w:author="北京车和家" w:date="2018-12-28T19:28:00Z">
                    <w:rPr>
                      <w:rFonts w:hint="eastAsia"/>
                      <w:sz w:val="18"/>
                      <w:szCs w:val="18"/>
                    </w:rPr>
                  </w:rPrChange>
                </w:rPr>
                <w:t>，</w:t>
              </w:r>
              <w:r w:rsidRPr="00F817C9">
                <w:rPr>
                  <w:strike/>
                  <w:sz w:val="18"/>
                  <w:szCs w:val="18"/>
                  <w:rPrChange w:id="2091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0x2:Changed</w:t>
              </w:r>
              <w:r w:rsidRPr="00F817C9">
                <w:rPr>
                  <w:rFonts w:hint="eastAsia"/>
                  <w:strike/>
                  <w:sz w:val="18"/>
                  <w:szCs w:val="18"/>
                  <w:rPrChange w:id="2092" w:author="北京车和家" w:date="2018-12-28T19:28:00Z">
                    <w:rPr>
                      <w:rFonts w:hint="eastAsia"/>
                      <w:sz w:val="18"/>
                      <w:szCs w:val="18"/>
                    </w:rPr>
                  </w:rPrChange>
                </w:rPr>
                <w:t>，</w:t>
              </w:r>
              <w:r w:rsidRPr="00F817C9">
                <w:rPr>
                  <w:strike/>
                  <w:sz w:val="18"/>
                  <w:szCs w:val="18"/>
                  <w:rPrChange w:id="2093" w:author="北京车和家" w:date="2018-12-28T19:28:00Z">
                    <w:rPr>
                      <w:sz w:val="18"/>
                      <w:szCs w:val="18"/>
                    </w:rPr>
                  </w:rPrChange>
                </w:rPr>
                <w:t>0x3:Invalid</w:t>
              </w:r>
            </w:ins>
          </w:p>
          <w:p w14:paraId="61C4F7D8" w14:textId="77777777" w:rsidR="00252A91" w:rsidRPr="00F817C9" w:rsidRDefault="00252A91" w:rsidP="00684F63">
            <w:pPr>
              <w:spacing w:line="360" w:lineRule="auto"/>
              <w:rPr>
                <w:ins w:id="2094" w:author="马玉成" w:date="2018-10-15T17:00:00Z"/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2095" w:author="北京车和家" w:date="2018-12-28T19:28:00Z">
                  <w:rPr>
                    <w:ins w:id="2096" w:author="马玉成" w:date="2018-10-15T17:00:00Z"/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097" w:author="马玉成" w:date="2018-10-15T17:00:00Z">
              <w:r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098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4.异常信号处理</w:t>
              </w:r>
            </w:ins>
          </w:p>
          <w:p w14:paraId="5C650E5B" w14:textId="77777777" w:rsidR="00252A91" w:rsidRPr="00F817C9" w:rsidRDefault="00252A91" w:rsidP="00684F63">
            <w:pPr>
              <w:spacing w:line="360" w:lineRule="auto"/>
              <w:rPr>
                <w:ins w:id="2099" w:author="马玉成" w:date="2018-10-15T17:00:00Z"/>
                <w:rFonts w:hAnsi="宋体"/>
                <w:strike/>
                <w:sz w:val="18"/>
                <w:szCs w:val="18"/>
                <w:rPrChange w:id="2100" w:author="北京车和家" w:date="2018-12-28T19:28:00Z">
                  <w:rPr>
                    <w:ins w:id="2101" w:author="马玉成" w:date="2018-10-15T17:00:00Z"/>
                    <w:rFonts w:hAnsi="宋体"/>
                    <w:sz w:val="18"/>
                    <w:szCs w:val="18"/>
                  </w:rPr>
                </w:rPrChange>
              </w:rPr>
            </w:pPr>
            <w:ins w:id="2102" w:author="马玉成" w:date="2018-10-15T17:00:00Z">
              <w:r w:rsidRPr="00F817C9">
                <w:rPr>
                  <w:rFonts w:hAnsi="宋体" w:hint="eastAsia"/>
                  <w:strike/>
                  <w:sz w:val="18"/>
                  <w:szCs w:val="18"/>
                  <w:rPrChange w:id="2103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信号</w:t>
              </w:r>
              <w:r w:rsidRPr="00F817C9">
                <w:rPr>
                  <w:rFonts w:hAnsi="宋体"/>
                  <w:strike/>
                  <w:sz w:val="18"/>
                  <w:szCs w:val="18"/>
                  <w:rPrChange w:id="2104" w:author="北京车和家" w:date="2018-12-28T19:28:00Z">
                    <w:rPr>
                      <w:rFonts w:hAnsi="宋体"/>
                      <w:sz w:val="18"/>
                      <w:szCs w:val="18"/>
                    </w:rPr>
                  </w:rPrChange>
                </w:rPr>
                <w:t>丢失不做处理</w:t>
              </w:r>
              <w:r w:rsidRPr="00F817C9">
                <w:rPr>
                  <w:rFonts w:hAnsi="宋体" w:hint="eastAsia"/>
                  <w:strike/>
                  <w:sz w:val="18"/>
                  <w:szCs w:val="18"/>
                  <w:rPrChange w:id="2105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，</w:t>
              </w:r>
              <w:r w:rsidRPr="00F817C9">
                <w:rPr>
                  <w:rFonts w:hAnsi="宋体"/>
                  <w:strike/>
                  <w:sz w:val="18"/>
                  <w:szCs w:val="18"/>
                  <w:rPrChange w:id="2106" w:author="北京车和家" w:date="2018-12-28T19:28:00Z">
                    <w:rPr>
                      <w:rFonts w:hAnsi="宋体"/>
                      <w:sz w:val="18"/>
                      <w:szCs w:val="18"/>
                    </w:rPr>
                  </w:rPrChange>
                </w:rPr>
                <w:t>保持当前记忆位置。</w:t>
              </w:r>
            </w:ins>
          </w:p>
          <w:p w14:paraId="2BE4A0B0" w14:textId="474D4AAC" w:rsidR="00252A91" w:rsidRPr="00F817C9" w:rsidRDefault="00252A91" w:rsidP="00684F63">
            <w:pPr>
              <w:spacing w:line="360" w:lineRule="auto"/>
              <w:rPr>
                <w:ins w:id="2107" w:author="马玉成" w:date="2018-10-15T17:00:00Z"/>
                <w:rFonts w:hAnsi="宋体"/>
                <w:strike/>
                <w:sz w:val="18"/>
                <w:szCs w:val="18"/>
                <w:rPrChange w:id="2108" w:author="北京车和家" w:date="2018-12-28T19:28:00Z">
                  <w:rPr>
                    <w:ins w:id="2109" w:author="马玉成" w:date="2018-10-15T17:00:00Z"/>
                    <w:rFonts w:hAnsi="宋体"/>
                    <w:sz w:val="18"/>
                    <w:szCs w:val="18"/>
                  </w:rPr>
                </w:rPrChange>
              </w:rPr>
            </w:pPr>
            <w:ins w:id="2110" w:author="马玉成" w:date="2018-10-15T17:00:00Z">
              <w:r w:rsidRPr="00F817C9">
                <w:rPr>
                  <w:rFonts w:hAnsi="宋体"/>
                  <w:b/>
                  <w:strike/>
                  <w:sz w:val="18"/>
                  <w:szCs w:val="18"/>
                  <w:rPrChange w:id="2111" w:author="北京车和家" w:date="2018-12-28T19:28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5.</w:t>
              </w:r>
              <w:r w:rsidRPr="00F817C9">
                <w:rPr>
                  <w:rFonts w:hAnsi="宋体" w:hint="eastAsia"/>
                  <w:b/>
                  <w:strike/>
                  <w:sz w:val="18"/>
                  <w:szCs w:val="18"/>
                  <w:rPrChange w:id="2112" w:author="北京车和家" w:date="2018-12-28T19:28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信号</w:t>
              </w:r>
              <w:r w:rsidRPr="00F817C9">
                <w:rPr>
                  <w:rFonts w:hAnsi="宋体"/>
                  <w:b/>
                  <w:strike/>
                  <w:sz w:val="18"/>
                  <w:szCs w:val="18"/>
                  <w:rPrChange w:id="2113" w:author="北京车和家" w:date="2018-12-28T19:28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为</w:t>
              </w:r>
            </w:ins>
            <w:ins w:id="2114" w:author="北京车和家" w:date="2018-11-13T10:35:00Z">
              <w:r w:rsidR="00273108" w:rsidRPr="00F817C9">
                <w:rPr>
                  <w:rFonts w:hAnsi="宋体" w:hint="eastAsia"/>
                  <w:b/>
                  <w:strike/>
                  <w:sz w:val="18"/>
                  <w:szCs w:val="18"/>
                  <w:rPrChange w:id="2115" w:author="北京车和家" w:date="2018-12-28T19:28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无效值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116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2117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置灰；如有</w:t>
              </w:r>
              <w:proofErr w:type="gramStart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2118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预留值</w:t>
              </w:r>
              <w:proofErr w:type="gramEnd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2119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时，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2120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121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为预留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2122" w:author="北京车和家" w:date="2018-12-28T19:28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2123" w:author="北京车和家" w:date="2018-12-28T19:28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2124" w:author="北京车和家" w:date="2018-12-28T19:28:00Z">
                    <w:rPr>
                      <w:rFonts w:hAnsi="宋体"/>
                      <w:sz w:val="18"/>
                      <w:szCs w:val="18"/>
                    </w:rPr>
                  </w:rPrChange>
                </w:rPr>
                <w:t>保持当前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2125" w:author="北京车和家" w:date="2018-12-28T19:28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状态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2126" w:author="北京车和家" w:date="2018-12-28T19:28:00Z">
                    <w:rPr>
                      <w:rFonts w:hAnsi="宋体"/>
                      <w:sz w:val="18"/>
                      <w:szCs w:val="18"/>
                    </w:rPr>
                  </w:rPrChange>
                </w:rPr>
                <w:t>不变</w:t>
              </w:r>
            </w:ins>
            <w:ins w:id="2127" w:author="马玉成" w:date="2018-10-15T17:00:00Z">
              <w:del w:id="2128" w:author="北京车和家" w:date="2018-11-13T10:35:00Z">
                <w:r w:rsidRPr="00F817C9" w:rsidDel="00273108">
                  <w:rPr>
                    <w:rFonts w:hAnsi="宋体"/>
                    <w:b/>
                    <w:strike/>
                    <w:sz w:val="18"/>
                    <w:szCs w:val="18"/>
                    <w:rPrChange w:id="2129" w:author="北京车和家" w:date="2018-12-28T19:28:00Z">
                      <w:rPr>
                        <w:rFonts w:hAnsi="宋体"/>
                        <w:b/>
                        <w:sz w:val="18"/>
                        <w:szCs w:val="18"/>
                      </w:rPr>
                    </w:rPrChange>
                  </w:rPr>
                  <w:delText>无效或者预留</w:delText>
                </w:r>
                <w:r w:rsidRPr="00F817C9" w:rsidDel="00273108">
                  <w:rPr>
                    <w:rFonts w:hAnsi="宋体" w:hint="eastAsia"/>
                    <w:b/>
                    <w:strike/>
                    <w:sz w:val="18"/>
                    <w:szCs w:val="18"/>
                    <w:rPrChange w:id="2130" w:author="北京车和家" w:date="2018-12-28T19:28:00Z">
                      <w:rPr>
                        <w:rFonts w:hAnsi="宋体" w:hint="eastAsia"/>
                        <w:b/>
                        <w:sz w:val="18"/>
                        <w:szCs w:val="18"/>
                      </w:rPr>
                    </w:rPrChange>
                  </w:rPr>
                  <w:delText>值</w:delText>
                </w:r>
                <w:r w:rsidRPr="00F817C9" w:rsidDel="00273108">
                  <w:rPr>
                    <w:rFonts w:hAnsi="宋体"/>
                    <w:b/>
                    <w:strike/>
                    <w:sz w:val="18"/>
                    <w:szCs w:val="18"/>
                    <w:rPrChange w:id="2131" w:author="北京车和家" w:date="2018-12-28T19:28:00Z">
                      <w:rPr>
                        <w:rFonts w:hAnsi="宋体"/>
                        <w:b/>
                        <w:sz w:val="18"/>
                        <w:szCs w:val="18"/>
                      </w:rPr>
                    </w:rPrChange>
                  </w:rPr>
                  <w:delText>：</w:delText>
                </w:r>
                <w:r w:rsidRPr="00F817C9" w:rsidDel="00273108">
                  <w:rPr>
                    <w:rFonts w:hAnsi="宋体"/>
                    <w:strike/>
                    <w:sz w:val="18"/>
                    <w:szCs w:val="18"/>
                    <w:rPrChange w:id="2132" w:author="北京车和家" w:date="2018-12-28T19:28:00Z">
                      <w:rPr>
                        <w:rFonts w:hAnsi="宋体"/>
                        <w:sz w:val="18"/>
                        <w:szCs w:val="18"/>
                      </w:rPr>
                    </w:rPrChange>
                  </w:rPr>
                  <w:delText>保持当前</w:delText>
                </w:r>
                <w:r w:rsidRPr="00F817C9" w:rsidDel="00273108">
                  <w:rPr>
                    <w:rFonts w:hAnsi="宋体" w:hint="eastAsia"/>
                    <w:strike/>
                    <w:sz w:val="18"/>
                    <w:szCs w:val="18"/>
                    <w:rPrChange w:id="2133" w:author="北京车和家" w:date="2018-12-28T19:28:00Z">
                      <w:rPr>
                        <w:rFonts w:hAnsi="宋体" w:hint="eastAsia"/>
                        <w:sz w:val="18"/>
                        <w:szCs w:val="18"/>
                      </w:rPr>
                    </w:rPrChange>
                  </w:rPr>
                  <w:delText>状态</w:delText>
                </w:r>
                <w:r w:rsidRPr="00F817C9" w:rsidDel="00273108">
                  <w:rPr>
                    <w:rFonts w:hAnsi="宋体"/>
                    <w:strike/>
                    <w:sz w:val="18"/>
                    <w:szCs w:val="18"/>
                    <w:rPrChange w:id="2134" w:author="北京车和家" w:date="2018-12-28T19:28:00Z">
                      <w:rPr>
                        <w:rFonts w:hAnsi="宋体"/>
                        <w:sz w:val="18"/>
                        <w:szCs w:val="18"/>
                      </w:rPr>
                    </w:rPrChange>
                  </w:rPr>
                  <w:delText>不变</w:delText>
                </w:r>
              </w:del>
            </w:ins>
          </w:p>
        </w:tc>
      </w:tr>
    </w:tbl>
    <w:p w14:paraId="033C9D51" w14:textId="77777777" w:rsidR="00252A91" w:rsidRPr="00684F63" w:rsidRDefault="00252A91">
      <w:pPr>
        <w:rPr>
          <w:ins w:id="2135" w:author="马玉成" w:date="2018-10-12T09:01:00Z"/>
        </w:rPr>
        <w:pPrChange w:id="2136" w:author="马玉成" w:date="2018-10-15T17:00:00Z">
          <w:pPr>
            <w:pStyle w:val="3"/>
          </w:pPr>
        </w:pPrChange>
      </w:pPr>
    </w:p>
    <w:p w14:paraId="22C489B1" w14:textId="77777777" w:rsidR="003C1594" w:rsidRPr="00970A8F" w:rsidRDefault="003C1594">
      <w:pPr>
        <w:rPr>
          <w:ins w:id="2137" w:author="马玉成" w:date="2018-10-12T09:01:00Z"/>
        </w:rPr>
        <w:pPrChange w:id="2138" w:author="马玉成" w:date="2018-10-12T09:01:00Z">
          <w:pPr>
            <w:pStyle w:val="3"/>
          </w:pPr>
        </w:pPrChange>
      </w:pPr>
    </w:p>
    <w:p w14:paraId="1F070BA2" w14:textId="2D09CCA2" w:rsidR="007F11E3" w:rsidRPr="004510F8" w:rsidRDefault="007F11E3" w:rsidP="007F11E3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2139" w:name="_Toc532203331"/>
      <w:r w:rsidRPr="004510F8">
        <w:rPr>
          <w:rFonts w:ascii="Microsoft YaHei UI" w:eastAsia="Microsoft YaHei UI" w:hAnsi="Microsoft YaHei UI" w:cs="Arial" w:hint="eastAsia"/>
        </w:rPr>
        <w:lastRenderedPageBreak/>
        <w:t>灯光系统控制功能</w:t>
      </w:r>
      <w:bookmarkEnd w:id="2139"/>
    </w:p>
    <w:p w14:paraId="39BDD804" w14:textId="4AC3A412" w:rsidR="007F11E3" w:rsidRPr="004510F8" w:rsidRDefault="005A5673" w:rsidP="005A5673">
      <w:pPr>
        <w:pStyle w:val="3"/>
      </w:pPr>
      <w:bookmarkStart w:id="2140" w:name="_Toc532203332"/>
      <w:r w:rsidRPr="004510F8">
        <w:rPr>
          <w:rFonts w:hint="eastAsia"/>
        </w:rPr>
        <w:t>灯光信号交互真值表</w:t>
      </w:r>
      <w:bookmarkEnd w:id="2140"/>
    </w:p>
    <w:p w14:paraId="12D30219" w14:textId="463049CD" w:rsidR="007F11E3" w:rsidRPr="004510F8" w:rsidRDefault="005A5673" w:rsidP="00BD4307">
      <w:r w:rsidRPr="004510F8">
        <w:rPr>
          <w:noProof/>
        </w:rPr>
        <w:drawing>
          <wp:anchor distT="0" distB="0" distL="114300" distR="114300" simplePos="0" relativeHeight="251661312" behindDoc="0" locked="0" layoutInCell="1" allowOverlap="1" wp14:anchorId="458C1B48" wp14:editId="2AFF82E2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5943600" cy="2716530"/>
            <wp:effectExtent l="0" t="0" r="0" b="7620"/>
            <wp:wrapSquare wrapText="bothSides"/>
            <wp:docPr id="2374" name="图片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88C6E" w14:textId="56534494" w:rsidR="007F11E3" w:rsidRPr="004510F8" w:rsidRDefault="005A5673" w:rsidP="005A5673">
      <w:pPr>
        <w:pStyle w:val="3"/>
      </w:pPr>
      <w:bookmarkStart w:id="2141" w:name="_Toc488331551"/>
      <w:bookmarkStart w:id="2142" w:name="_Toc489270212"/>
      <w:bookmarkStart w:id="2143" w:name="_Toc532203333"/>
      <w:r w:rsidRPr="004510F8">
        <w:rPr>
          <w:rFonts w:hint="eastAsia"/>
        </w:rPr>
        <w:t>灯光全关闭</w:t>
      </w:r>
      <w:r w:rsidRPr="004510F8">
        <w:t>功能</w:t>
      </w:r>
      <w:bookmarkEnd w:id="2141"/>
      <w:bookmarkEnd w:id="2142"/>
      <w:bookmarkEnd w:id="2143"/>
    </w:p>
    <w:tbl>
      <w:tblPr>
        <w:tblW w:w="9458" w:type="dxa"/>
        <w:tblLook w:val="04A0" w:firstRow="1" w:lastRow="0" w:firstColumn="1" w:lastColumn="0" w:noHBand="0" w:noVBand="1"/>
      </w:tblPr>
      <w:tblGrid>
        <w:gridCol w:w="1295"/>
        <w:gridCol w:w="2215"/>
        <w:gridCol w:w="2068"/>
        <w:gridCol w:w="1106"/>
        <w:gridCol w:w="2774"/>
      </w:tblGrid>
      <w:tr w:rsidR="005A5673" w:rsidRPr="004510F8" w14:paraId="1538C5FB" w14:textId="77777777" w:rsidTr="005A5673">
        <w:trPr>
          <w:trHeight w:val="270"/>
          <w:tblHeader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9C44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EBA57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灯光全关闭功能</w:t>
            </w:r>
          </w:p>
        </w:tc>
      </w:tr>
      <w:tr w:rsidR="005A5673" w:rsidRPr="004510F8" w14:paraId="44F24F44" w14:textId="77777777" w:rsidTr="005A5673">
        <w:trPr>
          <w:trHeight w:val="270"/>
          <w:tblHeader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D8E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020123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灯光全关闭功能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132E2BFA" w14:textId="77777777" w:rsidTr="005A5673">
        <w:trPr>
          <w:trHeight w:val="270"/>
          <w:tblHeader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7BC5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615CB3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49EE7509" w14:textId="77777777" w:rsidTr="005A5673">
        <w:trPr>
          <w:trHeight w:val="270"/>
          <w:tblHeader/>
        </w:trPr>
        <w:tc>
          <w:tcPr>
            <w:tcW w:w="129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9CD5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27734D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97F0BA4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6C624A58" w14:textId="77777777" w:rsidTr="005A5673">
        <w:trPr>
          <w:trHeight w:val="270"/>
          <w:tblHeader/>
        </w:trPr>
        <w:tc>
          <w:tcPr>
            <w:tcW w:w="129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CA7A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C893D4F" w14:textId="77777777" w:rsidR="005A5673" w:rsidRPr="004510F8" w:rsidRDefault="005A5673" w:rsidP="005A5673">
            <w:pPr>
              <w:spacing w:line="360" w:lineRule="auto"/>
              <w:rPr>
                <w:strike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801F902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EBA9E90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61D62D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4510F8" w14:paraId="5BAC8ED3" w14:textId="77777777" w:rsidTr="005A5673">
        <w:trPr>
          <w:trHeight w:val="983"/>
          <w:tblHeader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158C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64DD6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07E4EA8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收到CCP的请求信号后进行动作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。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电源模式切换到OFF时，灯光开关档位切换到</w:t>
            </w: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>AUTO档位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74050F9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133B43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功能开启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时，CCP发送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 xml:space="preserve"> 位置灯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、近光灯、远光灯、后雾灯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、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AUTO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档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 xml:space="preserve"> 关闭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请求信号，此功能不单独定义信号</w:t>
            </w:r>
          </w:p>
          <w:p w14:paraId="3795DA8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</w:rPr>
            </w:pPr>
          </w:p>
          <w:p w14:paraId="0AED557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DF5B005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656E8336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4.信号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</w:tc>
      </w:tr>
    </w:tbl>
    <w:p w14:paraId="6C4EBF9B" w14:textId="6F0B8B37" w:rsidR="007F11E3" w:rsidRPr="004510F8" w:rsidRDefault="005A5673" w:rsidP="005A5673">
      <w:pPr>
        <w:pStyle w:val="3"/>
      </w:pPr>
      <w:bookmarkStart w:id="2144" w:name="_Toc488331552"/>
      <w:bookmarkStart w:id="2145" w:name="_Toc489270213"/>
      <w:bookmarkStart w:id="2146" w:name="_Toc532203334"/>
      <w:r w:rsidRPr="004510F8">
        <w:rPr>
          <w:rFonts w:hint="eastAsia"/>
        </w:rPr>
        <w:lastRenderedPageBreak/>
        <w:t>Auto</w:t>
      </w:r>
      <w:r w:rsidRPr="004510F8">
        <w:rPr>
          <w:rFonts w:hint="eastAsia"/>
        </w:rPr>
        <w:t>灯光</w:t>
      </w:r>
      <w:r w:rsidRPr="004510F8">
        <w:t>功能</w:t>
      </w:r>
      <w:bookmarkEnd w:id="2144"/>
      <w:bookmarkEnd w:id="2145"/>
      <w:bookmarkEnd w:id="2146"/>
    </w:p>
    <w:tbl>
      <w:tblPr>
        <w:tblW w:w="9458" w:type="dxa"/>
        <w:tblLook w:val="04A0" w:firstRow="1" w:lastRow="0" w:firstColumn="1" w:lastColumn="0" w:noHBand="0" w:noVBand="1"/>
      </w:tblPr>
      <w:tblGrid>
        <w:gridCol w:w="1207"/>
        <w:gridCol w:w="2583"/>
        <w:gridCol w:w="1835"/>
        <w:gridCol w:w="1834"/>
        <w:gridCol w:w="1999"/>
      </w:tblGrid>
      <w:tr w:rsidR="005A5673" w:rsidRPr="004510F8" w14:paraId="6BCA9156" w14:textId="77777777" w:rsidTr="005A5673">
        <w:trPr>
          <w:trHeight w:val="270"/>
          <w:tblHeader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3C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A5A57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自动灯光</w:t>
            </w:r>
          </w:p>
        </w:tc>
      </w:tr>
      <w:tr w:rsidR="005A5673" w:rsidRPr="004510F8" w14:paraId="38E7F89A" w14:textId="77777777" w:rsidTr="005A5673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83C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6A6D1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自动灯光功能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342EEA18" w14:textId="77777777" w:rsidTr="005A5673">
        <w:trPr>
          <w:trHeight w:val="270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8FF5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A88CD0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208C5B98" w14:textId="77777777" w:rsidTr="005A5673">
        <w:trPr>
          <w:trHeight w:val="270"/>
          <w:tblHeader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76F1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1CD8D11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5A97223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7D3ED7CB" w14:textId="77777777" w:rsidTr="005A5673">
        <w:trPr>
          <w:trHeight w:val="270"/>
          <w:tblHeader/>
        </w:trPr>
        <w:tc>
          <w:tcPr>
            <w:tcW w:w="120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A2968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74CD38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IPC_AutoLightSwitchReq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EF1CEEF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D9C8EC0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A1D331D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4510F8" w14:paraId="1BDB84AD" w14:textId="77777777" w:rsidTr="005A5673">
        <w:trPr>
          <w:trHeight w:val="2327"/>
          <w:tblHeader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9750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BE8D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E610CDF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用户触控“控件”，触摸后立即发送信号，手指不离开认为是同一事件。当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Auto灯光有效时，其他外部灯光需要关闭，如，位置灯、近光灯、远光灯、前雾灯、后雾灯；AUTO开启时，再次点击AUTO控件不能退出AUTO，点击OFF、小灯、近光、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后雾控件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时退出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AUTO；</w:t>
            </w:r>
            <w:proofErr w:type="gramStart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CC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灯光档位在进入电源OFF后立即切换成AUTO档位。BCM收到CCP的请求信号后进行动作。</w:t>
            </w:r>
          </w:p>
          <w:p w14:paraId="7C37B5C1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004498C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62A6319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见灯光交互真值表。</w:t>
            </w:r>
          </w:p>
          <w:p w14:paraId="1CC9F84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0B4786E8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520F1918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4.信号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28428B0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00A3770E" w14:textId="0A8E0BFC" w:rsidR="007F11E3" w:rsidRPr="004510F8" w:rsidRDefault="005A5673" w:rsidP="005A5673">
      <w:pPr>
        <w:pStyle w:val="3"/>
      </w:pPr>
      <w:bookmarkStart w:id="2147" w:name="_Toc488331553"/>
      <w:bookmarkStart w:id="2148" w:name="_Toc489270214"/>
      <w:bookmarkStart w:id="2149" w:name="_Toc532203335"/>
      <w:r w:rsidRPr="004510F8">
        <w:rPr>
          <w:rFonts w:hint="eastAsia"/>
        </w:rPr>
        <w:t>位置灯光</w:t>
      </w:r>
      <w:r w:rsidRPr="004510F8">
        <w:t>功能</w:t>
      </w:r>
      <w:bookmarkEnd w:id="2147"/>
      <w:bookmarkEnd w:id="2148"/>
      <w:bookmarkEnd w:id="2149"/>
    </w:p>
    <w:tbl>
      <w:tblPr>
        <w:tblW w:w="9458" w:type="dxa"/>
        <w:tblLook w:val="04A0" w:firstRow="1" w:lastRow="0" w:firstColumn="1" w:lastColumn="0" w:noHBand="0" w:noVBand="1"/>
      </w:tblPr>
      <w:tblGrid>
        <w:gridCol w:w="1162"/>
        <w:gridCol w:w="3341"/>
        <w:gridCol w:w="1339"/>
        <w:gridCol w:w="1068"/>
        <w:gridCol w:w="2548"/>
      </w:tblGrid>
      <w:tr w:rsidR="005A5673" w:rsidRPr="004510F8" w14:paraId="51A6CFCA" w14:textId="77777777" w:rsidTr="005A5673">
        <w:trPr>
          <w:trHeight w:val="270"/>
          <w:tblHeader/>
        </w:trPr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E19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9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0714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位置灯光功能</w:t>
            </w:r>
          </w:p>
        </w:tc>
      </w:tr>
      <w:tr w:rsidR="005A5673" w:rsidRPr="004510F8" w14:paraId="4A67ABEB" w14:textId="77777777" w:rsidTr="005A5673">
        <w:trPr>
          <w:trHeight w:val="270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E632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AEC92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位置灯光功能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57B500A1" w14:textId="77777777" w:rsidTr="005A5673">
        <w:trPr>
          <w:trHeight w:val="270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B2C8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7287FA1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63DBD606" w14:textId="77777777" w:rsidTr="005A5673">
        <w:trPr>
          <w:trHeight w:val="270"/>
          <w:tblHeader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602B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4032BB3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8B07095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0BE5A518" w14:textId="77777777" w:rsidTr="005A5673">
        <w:trPr>
          <w:trHeight w:val="270"/>
          <w:tblHeader/>
        </w:trPr>
        <w:tc>
          <w:tcPr>
            <w:tcW w:w="116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E927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B36142E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IPC_PositionLightSwitchReq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4B11BF3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98A210D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322DF85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4510F8" w14:paraId="468085B3" w14:textId="77777777" w:rsidTr="005A5673">
        <w:trPr>
          <w:trHeight w:val="825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50E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5B76D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</w:t>
            </w:r>
          </w:p>
          <w:p w14:paraId="5EEA4C6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用户触控“控件”，触摸后立即发送信号，手指不离开认为是同一事件。BCM收到CCP的请求信号后进行动作。电源模式切换到OFF时，灯光开关档位切换到AUTO档位。</w:t>
            </w:r>
          </w:p>
          <w:p w14:paraId="5D80E2E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48DA49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见灯光交互真值表</w:t>
            </w:r>
          </w:p>
          <w:p w14:paraId="38EF10B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6600AC0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6D894748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4.信号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</w:tc>
      </w:tr>
    </w:tbl>
    <w:p w14:paraId="19A4D4FF" w14:textId="0316FE7E" w:rsidR="007F11E3" w:rsidRPr="004510F8" w:rsidRDefault="005A5673" w:rsidP="005A5673">
      <w:pPr>
        <w:pStyle w:val="3"/>
      </w:pPr>
      <w:bookmarkStart w:id="2150" w:name="_Toc488331554"/>
      <w:bookmarkStart w:id="2151" w:name="_Toc489270215"/>
      <w:bookmarkStart w:id="2152" w:name="_Toc532203336"/>
      <w:r w:rsidRPr="004510F8">
        <w:rPr>
          <w:rFonts w:hint="eastAsia"/>
        </w:rPr>
        <w:lastRenderedPageBreak/>
        <w:t>近光灯</w:t>
      </w:r>
      <w:r w:rsidRPr="004510F8">
        <w:t>功能</w:t>
      </w:r>
      <w:bookmarkEnd w:id="2150"/>
      <w:bookmarkEnd w:id="2151"/>
      <w:bookmarkEnd w:id="2152"/>
    </w:p>
    <w:tbl>
      <w:tblPr>
        <w:tblW w:w="9458" w:type="dxa"/>
        <w:tblLook w:val="04A0" w:firstRow="1" w:lastRow="0" w:firstColumn="1" w:lastColumn="0" w:noHBand="0" w:noVBand="1"/>
      </w:tblPr>
      <w:tblGrid>
        <w:gridCol w:w="1162"/>
        <w:gridCol w:w="2917"/>
        <w:gridCol w:w="1298"/>
        <w:gridCol w:w="1533"/>
        <w:gridCol w:w="2548"/>
      </w:tblGrid>
      <w:tr w:rsidR="005A5673" w:rsidRPr="004510F8" w14:paraId="556378DC" w14:textId="77777777" w:rsidTr="005A5673">
        <w:trPr>
          <w:trHeight w:val="270"/>
          <w:tblHeader/>
        </w:trPr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BEBF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9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7617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近光灯功能</w:t>
            </w:r>
          </w:p>
        </w:tc>
      </w:tr>
      <w:tr w:rsidR="005A5673" w:rsidRPr="004510F8" w14:paraId="698094F3" w14:textId="77777777" w:rsidTr="005A5673">
        <w:trPr>
          <w:trHeight w:val="270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06D3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0A699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近光灯功能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44F3183A" w14:textId="77777777" w:rsidTr="005A5673">
        <w:trPr>
          <w:trHeight w:val="270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DF0DB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1ECEDE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5A5673" w:rsidRPr="004510F8" w14:paraId="0ADD7EC3" w14:textId="77777777" w:rsidTr="005A5673">
        <w:trPr>
          <w:trHeight w:val="270"/>
          <w:tblHeader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F5536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A8D19DE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0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2261AC4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765EEE85" w14:textId="77777777" w:rsidTr="005A5673">
        <w:trPr>
          <w:trHeight w:val="270"/>
          <w:tblHeader/>
        </w:trPr>
        <w:tc>
          <w:tcPr>
            <w:tcW w:w="116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4C31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CD991F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IPC_LowBeamSwitchReq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E781F58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15727B9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79B92E4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4510F8" w14:paraId="1A97D2B2" w14:textId="77777777" w:rsidTr="005A5673">
        <w:trPr>
          <w:trHeight w:val="825"/>
          <w:tblHeader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16AC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9A194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</w:t>
            </w:r>
          </w:p>
          <w:p w14:paraId="1CC983F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用户触控“控件”，触摸后立即发送信号，手指不离开认为是同一事件。BCM收到CCP的请求信号后进行动作。电源模式切换到OFF时，灯光开关档位切换到AUTO档位，近光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灯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按键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功能关闭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79D8E1F6" w14:textId="0FAC30B2" w:rsidR="005A5673" w:rsidRPr="004510F8" w:rsidDel="00BB148F" w:rsidRDefault="005A5673" w:rsidP="005A5673">
            <w:pPr>
              <w:spacing w:line="360" w:lineRule="auto"/>
              <w:rPr>
                <w:del w:id="2153" w:author="马玉成" w:date="2018-09-18T10:20:00Z"/>
                <w:rFonts w:asciiTheme="minorEastAsia" w:hAnsiTheme="minorEastAsia"/>
                <w:sz w:val="18"/>
              </w:rPr>
            </w:pPr>
            <w:del w:id="2154" w:author="马玉成" w:date="2018-09-18T10:20:00Z">
              <w:r w:rsidRPr="004510F8" w:rsidDel="00BB148F">
                <w:rPr>
                  <w:rFonts w:asciiTheme="minorEastAsia" w:hAnsiTheme="minorEastAsia"/>
                  <w:sz w:val="18"/>
                </w:rPr>
                <w:delText>同时满足以下条件时，近光灯点亮：</w:delText>
              </w:r>
            </w:del>
          </w:p>
          <w:p w14:paraId="106199E6" w14:textId="2AE3D9BB" w:rsidR="005A5673" w:rsidRPr="004510F8" w:rsidDel="00BB148F" w:rsidRDefault="005A5673" w:rsidP="0051760D">
            <w:pPr>
              <w:widowControl w:val="0"/>
              <w:numPr>
                <w:ilvl w:val="0"/>
                <w:numId w:val="43"/>
              </w:numPr>
              <w:spacing w:line="360" w:lineRule="auto"/>
              <w:rPr>
                <w:del w:id="2155" w:author="马玉成" w:date="2018-09-18T10:20:00Z"/>
                <w:rFonts w:asciiTheme="minorEastAsia" w:hAnsiTheme="minorEastAsia" w:cs="Arial"/>
                <w:sz w:val="18"/>
              </w:rPr>
            </w:pPr>
            <w:del w:id="2156" w:author="马玉成" w:date="2018-09-18T10:20:00Z"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IGN</w:delText>
              </w:r>
              <w:r w:rsidRPr="004510F8" w:rsidDel="00BB148F">
                <w:rPr>
                  <w:rFonts w:asciiTheme="minorEastAsia" w:hAnsiTheme="minorEastAsia" w:cs="Arial"/>
                  <w:sz w:val="18"/>
                </w:rPr>
                <w:delText>=ACC</w:delText>
              </w:r>
              <w:r w:rsidRPr="004510F8" w:rsidDel="00BB148F">
                <w:rPr>
                  <w:rFonts w:asciiTheme="minorEastAsia" w:hAnsiTheme="minorEastAsia" w:cs="Arial" w:hint="eastAsia"/>
                  <w:sz w:val="18"/>
                </w:rPr>
                <w:delText>或者</w:delText>
              </w:r>
              <w:r w:rsidRPr="004510F8" w:rsidDel="00BB148F">
                <w:rPr>
                  <w:rFonts w:asciiTheme="minorEastAsia" w:hAnsiTheme="minorEastAsia" w:cs="Arial" w:hint="eastAsia"/>
                  <w:sz w:val="18"/>
                </w:rPr>
                <w:delText>ON</w:delText>
              </w:r>
            </w:del>
          </w:p>
          <w:p w14:paraId="0B59C607" w14:textId="77E38DA3" w:rsidR="005A5673" w:rsidRPr="004510F8" w:rsidDel="00BB148F" w:rsidRDefault="005A5673" w:rsidP="0051760D">
            <w:pPr>
              <w:widowControl w:val="0"/>
              <w:numPr>
                <w:ilvl w:val="0"/>
                <w:numId w:val="43"/>
              </w:numPr>
              <w:spacing w:line="360" w:lineRule="auto"/>
              <w:rPr>
                <w:del w:id="2157" w:author="马玉成" w:date="2018-09-18T10:20:00Z"/>
                <w:rFonts w:asciiTheme="minorEastAsia" w:hAnsiTheme="minorEastAsia" w:cs="Arial"/>
                <w:color w:val="000000"/>
                <w:sz w:val="18"/>
                <w:szCs w:val="21"/>
              </w:rPr>
            </w:pPr>
            <w:del w:id="2158" w:author="马玉成" w:date="2018-09-18T10:20:00Z">
              <w:r w:rsidRPr="004510F8" w:rsidDel="00BB148F">
                <w:rPr>
                  <w:rFonts w:asciiTheme="minorEastAsia" w:hAnsiTheme="minorEastAsia" w:cs="Arial" w:hint="eastAsia"/>
                  <w:color w:val="000000"/>
                  <w:sz w:val="18"/>
                  <w:szCs w:val="21"/>
                </w:rPr>
                <w:delText>小</w:delText>
              </w:r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灯开关</w:delText>
              </w:r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ON</w:delText>
              </w:r>
            </w:del>
          </w:p>
          <w:p w14:paraId="0E0EBA3C" w14:textId="1F604F50" w:rsidR="005A5673" w:rsidRPr="004510F8" w:rsidDel="00BB148F" w:rsidRDefault="005A5673" w:rsidP="0051760D">
            <w:pPr>
              <w:widowControl w:val="0"/>
              <w:numPr>
                <w:ilvl w:val="0"/>
                <w:numId w:val="43"/>
              </w:numPr>
              <w:spacing w:line="360" w:lineRule="auto"/>
              <w:rPr>
                <w:del w:id="2159" w:author="马玉成" w:date="2018-09-18T10:20:00Z"/>
                <w:rFonts w:asciiTheme="minorEastAsia" w:hAnsiTheme="minorEastAsia" w:cs="Arial"/>
                <w:color w:val="000000"/>
                <w:sz w:val="18"/>
                <w:szCs w:val="21"/>
              </w:rPr>
            </w:pPr>
            <w:del w:id="2160" w:author="马玉成" w:date="2018-09-18T10:20:00Z"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近光灯开关</w:delText>
              </w:r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ON</w:delText>
              </w:r>
            </w:del>
          </w:p>
          <w:p w14:paraId="660B5268" w14:textId="4D21802C" w:rsidR="005A5673" w:rsidRPr="004510F8" w:rsidDel="00BB148F" w:rsidRDefault="005A5673" w:rsidP="005A5673">
            <w:pPr>
              <w:spacing w:line="360" w:lineRule="auto"/>
              <w:rPr>
                <w:del w:id="2161" w:author="马玉成" w:date="2018-09-18T10:20:00Z"/>
                <w:rFonts w:asciiTheme="minorEastAsia" w:hAnsiTheme="minorEastAsia" w:cs="Arial"/>
                <w:sz w:val="18"/>
              </w:rPr>
            </w:pPr>
            <w:del w:id="2162" w:author="马玉成" w:date="2018-09-18T10:20:00Z">
              <w:r w:rsidRPr="004510F8" w:rsidDel="00BB148F">
                <w:rPr>
                  <w:rFonts w:asciiTheme="minorEastAsia" w:hAnsiTheme="minorEastAsia" w:cs="Arial"/>
                  <w:sz w:val="18"/>
                </w:rPr>
                <w:delText>符合以下任一条件时，近光灯熄灭：</w:delText>
              </w:r>
            </w:del>
          </w:p>
          <w:p w14:paraId="5B654BFA" w14:textId="1FE6D0C8" w:rsidR="005A5673" w:rsidRPr="004510F8" w:rsidDel="00BB148F" w:rsidRDefault="005A5673" w:rsidP="0051760D">
            <w:pPr>
              <w:widowControl w:val="0"/>
              <w:numPr>
                <w:ilvl w:val="0"/>
                <w:numId w:val="42"/>
              </w:numPr>
              <w:spacing w:line="360" w:lineRule="auto"/>
              <w:rPr>
                <w:del w:id="2163" w:author="马玉成" w:date="2018-09-18T10:20:00Z"/>
                <w:rFonts w:asciiTheme="minorEastAsia" w:hAnsiTheme="minorEastAsia" w:cs="Arial"/>
                <w:color w:val="000000"/>
                <w:sz w:val="18"/>
                <w:szCs w:val="21"/>
              </w:rPr>
            </w:pPr>
            <w:del w:id="2164" w:author="马玉成" w:date="2018-09-18T10:20:00Z"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IGN=OFF</w:delText>
              </w:r>
            </w:del>
          </w:p>
          <w:p w14:paraId="58209ABF" w14:textId="7ED53BD3" w:rsidR="005A5673" w:rsidRPr="004510F8" w:rsidDel="00BB148F" w:rsidRDefault="005A5673" w:rsidP="0051760D">
            <w:pPr>
              <w:widowControl w:val="0"/>
              <w:numPr>
                <w:ilvl w:val="0"/>
                <w:numId w:val="42"/>
              </w:numPr>
              <w:spacing w:line="360" w:lineRule="auto"/>
              <w:rPr>
                <w:del w:id="2165" w:author="马玉成" w:date="2018-09-18T10:20:00Z"/>
                <w:rFonts w:asciiTheme="minorEastAsia" w:hAnsiTheme="minorEastAsia" w:cs="Arial"/>
                <w:color w:val="000000"/>
                <w:sz w:val="18"/>
                <w:szCs w:val="21"/>
              </w:rPr>
            </w:pPr>
            <w:del w:id="2166" w:author="马玉成" w:date="2018-09-18T10:20:00Z"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小灯开关</w:delText>
              </w:r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OFF</w:delText>
              </w:r>
            </w:del>
          </w:p>
          <w:p w14:paraId="75DD84EC" w14:textId="6FC04038" w:rsidR="005A5673" w:rsidRPr="004510F8" w:rsidDel="00BB148F" w:rsidRDefault="005A5673" w:rsidP="0051760D">
            <w:pPr>
              <w:widowControl w:val="0"/>
              <w:numPr>
                <w:ilvl w:val="0"/>
                <w:numId w:val="42"/>
              </w:numPr>
              <w:spacing w:line="360" w:lineRule="auto"/>
              <w:rPr>
                <w:del w:id="2167" w:author="马玉成" w:date="2018-09-18T10:20:00Z"/>
                <w:rFonts w:asciiTheme="minorEastAsia" w:hAnsiTheme="minorEastAsia" w:cs="Arial"/>
                <w:color w:val="000000"/>
                <w:sz w:val="18"/>
                <w:szCs w:val="21"/>
              </w:rPr>
            </w:pPr>
            <w:del w:id="2168" w:author="马玉成" w:date="2018-09-18T10:20:00Z"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近光灯开关</w:delText>
              </w:r>
              <w:r w:rsidRPr="004510F8" w:rsidDel="00BB148F">
                <w:rPr>
                  <w:rFonts w:asciiTheme="minorEastAsia" w:hAnsiTheme="minorEastAsia" w:cs="Arial"/>
                  <w:color w:val="000000"/>
                  <w:sz w:val="18"/>
                  <w:szCs w:val="21"/>
                </w:rPr>
                <w:delText>OFF</w:delText>
              </w:r>
            </w:del>
          </w:p>
          <w:p w14:paraId="4E41556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B756FFC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见灯光交互真值表。</w:t>
            </w:r>
          </w:p>
          <w:p w14:paraId="2355F92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34442882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35D2C6D0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4.信号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7221ED4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0DC86747" w14:textId="21B7E9E2" w:rsidR="007F11E3" w:rsidRPr="005C2BAE" w:rsidRDefault="005A5673" w:rsidP="005A5673">
      <w:pPr>
        <w:pStyle w:val="3"/>
      </w:pPr>
      <w:bookmarkStart w:id="2169" w:name="_Toc488331555"/>
      <w:bookmarkStart w:id="2170" w:name="_Toc489270216"/>
      <w:bookmarkStart w:id="2171" w:name="_Toc532203337"/>
      <w:r w:rsidRPr="005C2BAE">
        <w:rPr>
          <w:rFonts w:hint="eastAsia"/>
        </w:rPr>
        <w:t>氛围灯光功能</w:t>
      </w:r>
      <w:bookmarkEnd w:id="2169"/>
      <w:bookmarkEnd w:id="2170"/>
      <w:bookmarkEnd w:id="2171"/>
      <w:ins w:id="2172" w:author="北京车和家" w:date="2018-12-28T19:25:00Z">
        <w:del w:id="2173" w:author="Yucheng Ma" w:date="2019-01-08T14:09:00Z">
          <w:r w:rsidR="00F817C9" w:rsidRPr="005C2BAE" w:rsidDel="005C2BAE">
            <w:rPr>
              <w:rFonts w:hint="eastAsia"/>
            </w:rPr>
            <w:delText>（删除）</w:delText>
          </w:r>
        </w:del>
      </w:ins>
    </w:p>
    <w:tbl>
      <w:tblPr>
        <w:tblW w:w="9458" w:type="dxa"/>
        <w:tblLook w:val="04A0" w:firstRow="1" w:lastRow="0" w:firstColumn="1" w:lastColumn="0" w:noHBand="0" w:noVBand="1"/>
      </w:tblPr>
      <w:tblGrid>
        <w:gridCol w:w="1206"/>
        <w:gridCol w:w="2921"/>
        <w:gridCol w:w="1835"/>
        <w:gridCol w:w="1156"/>
        <w:gridCol w:w="2340"/>
      </w:tblGrid>
      <w:tr w:rsidR="005A5673" w:rsidRPr="005C2BAE" w14:paraId="55B06C49" w14:textId="77777777" w:rsidTr="005A5673">
        <w:trPr>
          <w:trHeight w:val="270"/>
          <w:tblHeader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8733E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5C2BA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DA09A2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氛围灯光功能</w:t>
            </w:r>
          </w:p>
        </w:tc>
      </w:tr>
      <w:tr w:rsidR="005A5673" w:rsidRPr="005C2BAE" w14:paraId="113011FB" w14:textId="77777777" w:rsidTr="005A5673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6FD97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5C2BA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B783A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氛围灯功能</w:t>
            </w: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的</w:t>
            </w: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5C2BAE" w14:paraId="10102467" w14:textId="77777777" w:rsidTr="005A5673">
        <w:trPr>
          <w:trHeight w:val="270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E738A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5C2BA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137F87" w14:textId="77777777" w:rsidR="005A5673" w:rsidRPr="005C2BAE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5A5673" w:rsidRPr="005C2BAE" w14:paraId="25F32045" w14:textId="77777777" w:rsidTr="005A5673">
        <w:trPr>
          <w:trHeight w:val="270"/>
          <w:tblHeader/>
        </w:trPr>
        <w:tc>
          <w:tcPr>
            <w:tcW w:w="12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514C66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5C2BA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7ECBBC0" w14:textId="77777777" w:rsidR="005A5673" w:rsidRPr="005C2BAE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FEB6E4C" w14:textId="77777777" w:rsidR="005A5673" w:rsidRPr="005C2BAE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5C2BAE" w14:paraId="47ABA723" w14:textId="77777777" w:rsidTr="005A5673">
        <w:trPr>
          <w:trHeight w:val="270"/>
          <w:tblHeader/>
        </w:trPr>
        <w:tc>
          <w:tcPr>
            <w:tcW w:w="120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9B58E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26F529" w14:textId="77777777" w:rsidR="005A5673" w:rsidRPr="005C2BAE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IPC_AmbientLightSwitchReq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397E104" w14:textId="77777777" w:rsidR="005A5673" w:rsidRPr="005C2BAE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4A015FE" w14:textId="77777777" w:rsidR="005A5673" w:rsidRPr="005C2BAE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C788C50" w14:textId="77777777" w:rsidR="005A5673" w:rsidRPr="005C2BAE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5C2BAE" w14:paraId="0C8B5A9F" w14:textId="77777777" w:rsidTr="005A5673">
        <w:trPr>
          <w:trHeight w:val="825"/>
          <w:tblHeader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CDE5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5C2BA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29E69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22E40248" w14:textId="5291D8A5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用户触控“控件”，触摸后立即发送信号，手指不离开认为是同一事件。</w:t>
            </w:r>
            <w:r w:rsidRPr="005C2BA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BCM收到CCP的请求信号后进行动作；CCP记忆lastvalue</w:t>
            </w:r>
            <w:ins w:id="2174" w:author="Yucheng Ma" w:date="2019-01-08T14:09:00Z">
              <w:r w:rsidR="005C2BAE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  <w:r w:rsidR="005C2BAE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默认开</w:t>
              </w:r>
            </w:ins>
            <w:r w:rsidRPr="005C2BA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。</w:t>
            </w:r>
          </w:p>
          <w:p w14:paraId="2038395C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59FBB9F6" w14:textId="77777777" w:rsidR="005C2BAE" w:rsidRDefault="005A5673" w:rsidP="005A5673">
            <w:pPr>
              <w:spacing w:line="360" w:lineRule="auto"/>
              <w:rPr>
                <w:ins w:id="2175" w:author="Yucheng Ma" w:date="2019-01-08T14:08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IPC_AmbientLightSwitchReq </w:t>
            </w:r>
            <w:r w:rsidRPr="005C2BA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</w:t>
            </w:r>
            <w:ins w:id="2176" w:author="Yucheng Ma" w:date="2019-01-08T14:08:00Z">
              <w:r w:rsidR="005C2BAE" w:rsidRPr="005C2BAE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del w:id="2177" w:author="Yucheng Ma" w:date="2019-01-08T14:08:00Z">
              <w:r w:rsidRPr="005C2BAE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0-</w:delText>
              </w:r>
            </w:del>
            <w:r w:rsidRPr="005C2BAE">
              <w:rPr>
                <w:rFonts w:ascii="宋体" w:eastAsia="宋体" w:hAnsi="宋体" w:cs="宋体"/>
                <w:color w:val="000000"/>
                <w:sz w:val="18"/>
                <w:szCs w:val="18"/>
              </w:rPr>
              <w:t>100%</w:t>
            </w:r>
            <w:ins w:id="2178" w:author="Yucheng Ma" w:date="2019-01-08T14:08:00Z">
              <w:r w:rsidR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="005C2BA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开关</w:t>
              </w:r>
              <w:r w:rsidR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状态</w:t>
              </w:r>
              <w:r w:rsidR="005C2BA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——开</w:t>
              </w:r>
            </w:ins>
          </w:p>
          <w:p w14:paraId="27FD308D" w14:textId="5B35FE30" w:rsidR="005A5673" w:rsidRPr="005C2BAE" w:rsidRDefault="005C2BAE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179" w:author="Yucheng Ma" w:date="2019-01-08T14:08:00Z">
              <w:r w:rsidRPr="0038121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IPC_AmbientLightSwitchReq </w:t>
              </w:r>
              <w:r w:rsidRPr="00381215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：</w:t>
              </w:r>
              <w:r w:rsidRPr="00381215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38121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0%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开关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状态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——</w:t>
              </w:r>
            </w:ins>
            <w:ins w:id="2180" w:author="Yucheng Ma" w:date="2019-01-08T14:09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关</w:t>
              </w:r>
            </w:ins>
            <w:del w:id="2181" w:author="Yucheng Ma" w:date="2019-01-08T14:08:00Z">
              <w:r w:rsidR="005A5673" w:rsidRPr="005C2BAE" w:rsidDel="005C2BA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，其中：</w:delText>
              </w:r>
              <w:r w:rsidR="005A5673" w:rsidRPr="005C2BAE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0%</w:delText>
              </w:r>
              <w:r w:rsidR="005A5673" w:rsidRPr="005C2BAE" w:rsidDel="005C2BA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为关闭，</w:delText>
              </w:r>
              <w:r w:rsidR="005A5673" w:rsidRPr="005C2BAE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100%</w:delText>
              </w:r>
              <w:r w:rsidR="005A5673" w:rsidRPr="005C2BAE" w:rsidDel="005C2BA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最亮，默认：</w:delText>
              </w:r>
              <w:r w:rsidR="005A5673" w:rsidRPr="005C2BAE" w:rsidDel="005C2BA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100%</w:delText>
              </w:r>
            </w:del>
          </w:p>
          <w:p w14:paraId="373C588E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5C2BA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3.异常信号处理</w:t>
            </w:r>
          </w:p>
          <w:p w14:paraId="211E166E" w14:textId="77777777" w:rsidR="005A5673" w:rsidRPr="005C2BAE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5C2BAE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1A4F4172" w14:textId="77777777" w:rsidR="005A5673" w:rsidRPr="005C2BAE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5C2BAE">
              <w:rPr>
                <w:rFonts w:hAnsi="宋体"/>
                <w:b/>
                <w:sz w:val="18"/>
                <w:szCs w:val="18"/>
              </w:rPr>
              <w:t>4.信号为无效或者预留</w:t>
            </w:r>
            <w:r w:rsidRPr="005C2BAE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5C2BAE">
              <w:rPr>
                <w:rFonts w:hAnsi="宋体"/>
                <w:b/>
                <w:sz w:val="18"/>
                <w:szCs w:val="18"/>
              </w:rPr>
              <w:t>：</w:t>
            </w:r>
            <w:r w:rsidRPr="005C2BAE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  <w:p w14:paraId="6D8E70D4" w14:textId="77777777" w:rsidR="005A5673" w:rsidRPr="005C2BAE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0BB12248" w14:textId="272619A0" w:rsidR="007F11E3" w:rsidRPr="004510F8" w:rsidRDefault="005A5673" w:rsidP="005A5673">
      <w:pPr>
        <w:pStyle w:val="3"/>
      </w:pPr>
      <w:bookmarkStart w:id="2182" w:name="_Toc488331556"/>
      <w:bookmarkStart w:id="2183" w:name="_Toc489270217"/>
      <w:bookmarkStart w:id="2184" w:name="_Toc532203338"/>
      <w:r w:rsidRPr="004510F8">
        <w:rPr>
          <w:rFonts w:hint="eastAsia"/>
        </w:rPr>
        <w:lastRenderedPageBreak/>
        <w:t>后雾灯</w:t>
      </w:r>
      <w:r w:rsidRPr="004510F8">
        <w:t>功能</w:t>
      </w:r>
      <w:bookmarkEnd w:id="2182"/>
      <w:bookmarkEnd w:id="2183"/>
      <w:bookmarkEnd w:id="2184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1156"/>
        <w:gridCol w:w="2901"/>
        <w:gridCol w:w="1584"/>
        <w:gridCol w:w="1154"/>
        <w:gridCol w:w="2663"/>
      </w:tblGrid>
      <w:tr w:rsidR="005A5673" w:rsidRPr="004510F8" w14:paraId="0A886F75" w14:textId="77777777" w:rsidTr="005A5673">
        <w:trPr>
          <w:trHeight w:val="270"/>
          <w:tblHeader/>
        </w:trPr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F771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0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69B66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后雾灯</w:t>
            </w:r>
            <w:proofErr w:type="gramStart"/>
            <w:r w:rsidRPr="004510F8">
              <w:rPr>
                <w:rFonts w:hint="eastAsia"/>
                <w:sz w:val="18"/>
                <w:szCs w:val="18"/>
              </w:rPr>
              <w:t>光功能</w:t>
            </w:r>
            <w:proofErr w:type="gramEnd"/>
          </w:p>
        </w:tc>
      </w:tr>
      <w:tr w:rsidR="005A5673" w:rsidRPr="004510F8" w14:paraId="6242E4BC" w14:textId="77777777" w:rsidTr="005A5673">
        <w:trPr>
          <w:trHeight w:val="270"/>
          <w:tblHeader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898B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77B40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后雾灯功能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7C70A136" w14:textId="77777777" w:rsidTr="005A5673">
        <w:trPr>
          <w:trHeight w:val="270"/>
          <w:tblHeader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DD8D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856496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31BE6CEE" w14:textId="77777777" w:rsidTr="005A5673">
        <w:trPr>
          <w:trHeight w:val="270"/>
          <w:tblHeader/>
        </w:trPr>
        <w:tc>
          <w:tcPr>
            <w:tcW w:w="115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E582D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D92D14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A309DE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1BB4331F" w14:textId="77777777" w:rsidTr="005A5673">
        <w:trPr>
          <w:trHeight w:val="270"/>
          <w:tblHeader/>
        </w:trPr>
        <w:tc>
          <w:tcPr>
            <w:tcW w:w="115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5B3C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5AF113D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IPC_RearFogLightSwitchReq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8354EAB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017B31E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83F33D5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5A5673" w:rsidRPr="004510F8" w14:paraId="7395DC23" w14:textId="77777777" w:rsidTr="005A5673">
        <w:trPr>
          <w:trHeight w:val="825"/>
          <w:tblHeader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9EAF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853E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398CCD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用户触控“控件”，触摸后立即发送信号，手指不离开认为是同一事件。BCM收到CCP的请求信号后进行动作；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电源模式切换到OFF时，灯光开关档位切换到AUTO档位，后雾灯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功能关闭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57F840B5" w14:textId="77777777" w:rsidR="005A5673" w:rsidRPr="004510F8" w:rsidRDefault="005A5673" w:rsidP="005A5673">
            <w:pPr>
              <w:spacing w:line="360" w:lineRule="auto"/>
              <w:ind w:leftChars="200" w:left="40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同时满足以下条件时，后雾灯点亮：</w:t>
            </w:r>
          </w:p>
          <w:p w14:paraId="69D73459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IGN=ACC</w:t>
            </w:r>
            <w:r w:rsidRPr="004510F8">
              <w:rPr>
                <w:rFonts w:asciiTheme="minorEastAsia" w:hAnsiTheme="minorEastAsia" w:cs="Arial" w:hint="eastAsia"/>
                <w:sz w:val="18"/>
              </w:rPr>
              <w:t>或者</w:t>
            </w:r>
            <w:r w:rsidRPr="004510F8">
              <w:rPr>
                <w:rFonts w:asciiTheme="minorEastAsia" w:hAnsiTheme="minorEastAsia" w:cs="Arial"/>
                <w:sz w:val="18"/>
              </w:rPr>
              <w:t>ON</w:t>
            </w:r>
          </w:p>
          <w:p w14:paraId="000016F3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小灯开关</w:t>
            </w:r>
            <w:r w:rsidRPr="004510F8">
              <w:rPr>
                <w:rFonts w:asciiTheme="minorEastAsia" w:hAnsiTheme="minorEastAsia" w:cs="Arial"/>
                <w:sz w:val="18"/>
              </w:rPr>
              <w:t>ON</w:t>
            </w:r>
          </w:p>
          <w:p w14:paraId="1E7D08E0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近光灯开关</w:t>
            </w:r>
            <w:r w:rsidRPr="004510F8">
              <w:rPr>
                <w:rFonts w:asciiTheme="minorEastAsia" w:hAnsiTheme="minorEastAsia" w:cs="Arial"/>
                <w:sz w:val="18"/>
              </w:rPr>
              <w:t xml:space="preserve">ON or </w:t>
            </w:r>
            <w:r w:rsidRPr="004510F8">
              <w:rPr>
                <w:rFonts w:asciiTheme="minorEastAsia" w:hAnsiTheme="minorEastAsia" w:cs="Arial"/>
                <w:sz w:val="18"/>
              </w:rPr>
              <w:t>远光灯开关</w:t>
            </w:r>
            <w:r w:rsidRPr="004510F8">
              <w:rPr>
                <w:rFonts w:asciiTheme="minorEastAsia" w:hAnsiTheme="minorEastAsia" w:cs="Arial"/>
                <w:sz w:val="18"/>
              </w:rPr>
              <w:t xml:space="preserve">ON or </w:t>
            </w:r>
            <w:r w:rsidRPr="004510F8">
              <w:rPr>
                <w:rFonts w:asciiTheme="minorEastAsia" w:hAnsiTheme="minorEastAsia" w:cs="Arial" w:hint="eastAsia"/>
                <w:sz w:val="18"/>
              </w:rPr>
              <w:t>前雾灯开关</w:t>
            </w:r>
            <w:r w:rsidRPr="004510F8">
              <w:rPr>
                <w:rFonts w:asciiTheme="minorEastAsia" w:hAnsiTheme="minorEastAsia" w:cs="Arial"/>
                <w:sz w:val="18"/>
              </w:rPr>
              <w:t>ON</w:t>
            </w:r>
          </w:p>
          <w:p w14:paraId="3DCA2D61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 w:hint="eastAsia"/>
                <w:sz w:val="18"/>
              </w:rPr>
              <w:t>后雾灯开关</w:t>
            </w:r>
            <w:r w:rsidRPr="004510F8">
              <w:rPr>
                <w:rFonts w:asciiTheme="minorEastAsia" w:hAnsiTheme="minorEastAsia" w:cs="Arial"/>
                <w:sz w:val="18"/>
              </w:rPr>
              <w:t>ON</w:t>
            </w:r>
          </w:p>
          <w:p w14:paraId="103BA5C0" w14:textId="77777777" w:rsidR="005A5673" w:rsidRPr="004510F8" w:rsidRDefault="005A5673" w:rsidP="005A5673">
            <w:pPr>
              <w:spacing w:line="360" w:lineRule="auto"/>
              <w:ind w:leftChars="200" w:left="40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符合以下任一条件时，后雾灯熄灭</w:t>
            </w:r>
            <w:r w:rsidRPr="004510F8">
              <w:rPr>
                <w:rFonts w:asciiTheme="minorEastAsia" w:hAnsiTheme="minorEastAsia" w:cs="Arial" w:hint="eastAsia"/>
                <w:sz w:val="18"/>
              </w:rPr>
              <w:t>；</w:t>
            </w:r>
          </w:p>
          <w:p w14:paraId="5B52837A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IGN=OFF</w:t>
            </w:r>
          </w:p>
          <w:p w14:paraId="078AB92A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/>
                <w:sz w:val="18"/>
              </w:rPr>
              <w:t>小灯开关</w:t>
            </w:r>
            <w:r w:rsidRPr="004510F8">
              <w:rPr>
                <w:rFonts w:asciiTheme="minorEastAsia" w:hAnsiTheme="minorEastAsia" w:cs="Arial"/>
                <w:sz w:val="18"/>
              </w:rPr>
              <w:t>OFF</w:t>
            </w:r>
          </w:p>
          <w:p w14:paraId="6FEE2B90" w14:textId="77777777" w:rsidR="005A5673" w:rsidRPr="004510F8" w:rsidRDefault="005A5673" w:rsidP="0051760D">
            <w:pPr>
              <w:widowControl w:val="0"/>
              <w:numPr>
                <w:ilvl w:val="0"/>
                <w:numId w:val="44"/>
              </w:numPr>
              <w:spacing w:line="360" w:lineRule="auto"/>
              <w:ind w:leftChars="400" w:left="1220"/>
              <w:rPr>
                <w:rFonts w:asciiTheme="minorEastAsia" w:hAnsiTheme="minorEastAsia" w:cs="Arial"/>
                <w:sz w:val="18"/>
              </w:rPr>
            </w:pPr>
            <w:r w:rsidRPr="004510F8">
              <w:rPr>
                <w:rFonts w:asciiTheme="minorEastAsia" w:hAnsiTheme="minorEastAsia" w:cs="Arial" w:hint="eastAsia"/>
                <w:sz w:val="18"/>
              </w:rPr>
              <w:t>后雾灯</w:t>
            </w:r>
            <w:r w:rsidRPr="004510F8">
              <w:rPr>
                <w:rFonts w:asciiTheme="minorEastAsia" w:hAnsiTheme="minorEastAsia" w:cs="Arial"/>
                <w:sz w:val="18"/>
              </w:rPr>
              <w:t>OFF</w:t>
            </w:r>
            <w:r w:rsidRPr="004510F8">
              <w:rPr>
                <w:rFonts w:asciiTheme="minorEastAsia" w:hAnsiTheme="minorEastAsia" w:cs="Arial" w:hint="eastAsia"/>
                <w:sz w:val="18"/>
              </w:rPr>
              <w:t>（再</w:t>
            </w:r>
            <w:r w:rsidRPr="004510F8">
              <w:rPr>
                <w:rFonts w:asciiTheme="minorEastAsia" w:hAnsiTheme="minorEastAsia" w:cs="Arial"/>
                <w:sz w:val="18"/>
              </w:rPr>
              <w:t>次</w:t>
            </w:r>
            <w:r w:rsidRPr="004510F8">
              <w:rPr>
                <w:rFonts w:asciiTheme="minorEastAsia" w:hAnsiTheme="minorEastAsia" w:cs="Arial" w:hint="eastAsia"/>
                <w:sz w:val="18"/>
              </w:rPr>
              <w:t>触发）</w:t>
            </w:r>
          </w:p>
          <w:p w14:paraId="1F0A331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6555E17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IPC_RearFogLightSwitchReq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0x0:OFF Request</w:t>
            </w:r>
          </w:p>
          <w:p w14:paraId="2AB7D80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IPC_RearFogLightSwitchReq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0x1:ON Request</w:t>
            </w:r>
          </w:p>
          <w:p w14:paraId="69E7E5DA" w14:textId="77777777" w:rsidR="005A5673" w:rsidRPr="004510F8" w:rsidRDefault="005A5673" w:rsidP="005A5673">
            <w:pPr>
              <w:spacing w:line="360" w:lineRule="auto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  <w:r w:rsidRPr="004510F8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无</w:t>
            </w:r>
          </w:p>
          <w:p w14:paraId="0069BD75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4.信号</w:t>
            </w:r>
            <w:r w:rsidRPr="004510F8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无</w:t>
            </w:r>
          </w:p>
        </w:tc>
      </w:tr>
    </w:tbl>
    <w:p w14:paraId="418E91D8" w14:textId="6E68FCB2" w:rsidR="007F11E3" w:rsidRPr="00F817C9" w:rsidRDefault="005A5673" w:rsidP="005A5673">
      <w:pPr>
        <w:pStyle w:val="3"/>
        <w:rPr>
          <w:strike/>
          <w:rPrChange w:id="2185" w:author="北京车和家" w:date="2018-12-28T19:20:00Z">
            <w:rPr/>
          </w:rPrChange>
        </w:rPr>
      </w:pPr>
      <w:bookmarkStart w:id="2186" w:name="_Toc488331557"/>
      <w:bookmarkStart w:id="2187" w:name="_Toc489270218"/>
      <w:bookmarkStart w:id="2188" w:name="_Toc532203339"/>
      <w:r w:rsidRPr="00F817C9">
        <w:rPr>
          <w:rFonts w:hint="eastAsia"/>
          <w:strike/>
          <w:rPrChange w:id="2189" w:author="北京车和家" w:date="2018-12-28T19:20:00Z">
            <w:rPr>
              <w:rFonts w:hint="eastAsia"/>
            </w:rPr>
          </w:rPrChange>
        </w:rPr>
        <w:lastRenderedPageBreak/>
        <w:t>大灯高度调节功能</w:t>
      </w:r>
      <w:bookmarkEnd w:id="2186"/>
      <w:bookmarkEnd w:id="2187"/>
      <w:bookmarkEnd w:id="2188"/>
      <w:ins w:id="2190" w:author="北京车和家" w:date="2018-12-28T19:19:00Z">
        <w:r w:rsidR="00F817C9" w:rsidRPr="00F817C9">
          <w:rPr>
            <w:rFonts w:hint="eastAsia"/>
            <w:strike/>
            <w:rPrChange w:id="2191" w:author="北京车和家" w:date="2018-12-28T19:20:00Z">
              <w:rPr>
                <w:rFonts w:hint="eastAsia"/>
              </w:rPr>
            </w:rPrChange>
          </w:rPr>
          <w:t>（删除）</w:t>
        </w:r>
      </w:ins>
    </w:p>
    <w:tbl>
      <w:tblPr>
        <w:tblW w:w="9458" w:type="dxa"/>
        <w:tblLook w:val="04A0" w:firstRow="1" w:lastRow="0" w:firstColumn="1" w:lastColumn="0" w:noHBand="0" w:noVBand="1"/>
      </w:tblPr>
      <w:tblGrid>
        <w:gridCol w:w="1197"/>
        <w:gridCol w:w="2898"/>
        <w:gridCol w:w="810"/>
        <w:gridCol w:w="1726"/>
        <w:gridCol w:w="2827"/>
      </w:tblGrid>
      <w:tr w:rsidR="005A5673" w:rsidRPr="00F817C9" w14:paraId="7A2535E2" w14:textId="77777777" w:rsidTr="005A5673">
        <w:trPr>
          <w:trHeight w:val="270"/>
          <w:tblHeader/>
        </w:trPr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2D8AB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192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193" w:author="北京车和家" w:date="2018-12-28T19:20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功能点</w:t>
            </w:r>
          </w:p>
        </w:tc>
        <w:tc>
          <w:tcPr>
            <w:tcW w:w="82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3F0810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194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hint="eastAsia"/>
                <w:strike/>
                <w:sz w:val="18"/>
                <w:szCs w:val="18"/>
                <w:rPrChange w:id="2195" w:author="北京车和家" w:date="2018-12-28T19:20:00Z">
                  <w:rPr>
                    <w:rFonts w:hint="eastAsia"/>
                    <w:sz w:val="18"/>
                    <w:szCs w:val="18"/>
                  </w:rPr>
                </w:rPrChange>
              </w:rPr>
              <w:t>大灯高度调节功能</w:t>
            </w:r>
          </w:p>
        </w:tc>
      </w:tr>
      <w:tr w:rsidR="005A5673" w:rsidRPr="00F817C9" w14:paraId="352A0064" w14:textId="77777777" w:rsidTr="005A5673">
        <w:trPr>
          <w:trHeight w:val="270"/>
          <w:tblHeader/>
        </w:trPr>
        <w:tc>
          <w:tcPr>
            <w:tcW w:w="1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12AC6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196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197" w:author="北京车和家" w:date="2018-12-28T19:20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功能描述</w:t>
            </w:r>
          </w:p>
        </w:tc>
        <w:tc>
          <w:tcPr>
            <w:tcW w:w="8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229138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198" w:author="北京车和家" w:date="2018-12-28T19:20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hint="eastAsia"/>
                <w:strike/>
                <w:sz w:val="18"/>
                <w:szCs w:val="18"/>
                <w:rPrChange w:id="2199" w:author="北京车和家" w:date="2018-12-28T19:20:00Z">
                  <w:rPr>
                    <w:rFonts w:hint="eastAsia"/>
                    <w:sz w:val="18"/>
                    <w:szCs w:val="18"/>
                  </w:rPr>
                </w:rPrChange>
              </w:rPr>
              <w:t>大灯高度调节功能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00" w:author="北京车和家" w:date="2018-12-28T19:20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的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2201" w:author="北京车和家" w:date="2018-12-28T19:20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操作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02" w:author="北京车和家" w:date="2018-12-28T19:20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及显示</w:t>
            </w:r>
          </w:p>
        </w:tc>
      </w:tr>
      <w:tr w:rsidR="005A5673" w:rsidRPr="00F817C9" w14:paraId="38EA7E2C" w14:textId="77777777" w:rsidTr="005A5673">
        <w:trPr>
          <w:trHeight w:val="270"/>
          <w:tblHeader/>
        </w:trPr>
        <w:tc>
          <w:tcPr>
            <w:tcW w:w="1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5DC29D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03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04" w:author="北京车和家" w:date="2018-12-28T19:20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电源模式</w:t>
            </w:r>
          </w:p>
        </w:tc>
        <w:tc>
          <w:tcPr>
            <w:tcW w:w="8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FFC30C" w14:textId="77777777" w:rsidR="005A5673" w:rsidRPr="00F817C9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05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06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ACC、ON</w:t>
            </w:r>
          </w:p>
        </w:tc>
      </w:tr>
      <w:tr w:rsidR="005A5673" w:rsidRPr="00F817C9" w14:paraId="4E2EFA22" w14:textId="77777777" w:rsidTr="005A5673">
        <w:trPr>
          <w:trHeight w:val="270"/>
          <w:tblHeader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73D85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07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08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t xml:space="preserve">CAN 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09" w:author="北京车和家" w:date="2018-12-28T19:20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信号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5FFE17F" w14:textId="77777777" w:rsidR="005A5673" w:rsidRPr="00F817C9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10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11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Tx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47A983B" w14:textId="77777777" w:rsidR="005A5673" w:rsidRPr="00F817C9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12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13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Rx</w:t>
            </w:r>
          </w:p>
        </w:tc>
      </w:tr>
      <w:tr w:rsidR="005A5673" w:rsidRPr="00F817C9" w14:paraId="1929F2FC" w14:textId="77777777" w:rsidTr="005A5673">
        <w:trPr>
          <w:trHeight w:val="270"/>
          <w:tblHeader/>
        </w:trPr>
        <w:tc>
          <w:tcPr>
            <w:tcW w:w="11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EB700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14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FF743C" w14:textId="77777777" w:rsidR="005A5673" w:rsidRPr="00F817C9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15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16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IPC_LowBeamHeightAdjustReq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61AF7BD" w14:textId="77777777" w:rsidR="005A5673" w:rsidRPr="00F817C9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17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18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39EF49E" w14:textId="77777777" w:rsidR="005A5673" w:rsidRPr="00F817C9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19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220" w:author="北京车和家" w:date="2018-12-28T19:20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无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41AF4B2" w14:textId="77777777" w:rsidR="005A5673" w:rsidRPr="00F817C9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21" w:author="北京车和家" w:date="2018-12-28T19:20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222" w:author="北京车和家" w:date="2018-12-28T19:20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无</w:t>
            </w:r>
          </w:p>
        </w:tc>
      </w:tr>
      <w:tr w:rsidR="005A5673" w:rsidRPr="00F817C9" w14:paraId="7435D861" w14:textId="77777777" w:rsidTr="005A5673">
        <w:trPr>
          <w:trHeight w:val="825"/>
          <w:tblHeader/>
        </w:trPr>
        <w:tc>
          <w:tcPr>
            <w:tcW w:w="1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B685D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23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24" w:author="北京车和家" w:date="2018-12-28T19:20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策略</w:t>
            </w:r>
          </w:p>
        </w:tc>
        <w:tc>
          <w:tcPr>
            <w:tcW w:w="8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FA82E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25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26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1.控制逻辑：</w:t>
            </w:r>
          </w:p>
          <w:p w14:paraId="4DA3B1DF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27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2228" w:author="北京车和家" w:date="2018-12-28T19:20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用户触控“控件”，触摸后立即发送信号，手指不离开认为是同一事件。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29" w:author="北京车和家" w:date="2018-12-28T19:20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BCM收到CCP的请求信号后进行动作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30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；初始默认为0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231" w:author="北京车和家" w:date="2018-12-28T19:20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档，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32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</w:t>
            </w:r>
            <w:proofErr w:type="gramStart"/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233" w:author="北京车和家" w:date="2018-12-28T19:20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不</w:t>
            </w:r>
            <w:proofErr w:type="gramEnd"/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34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记忆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235" w:author="北京车和家" w:date="2018-12-28T19:20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，电源模式切换到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36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OFF后，发送0档请求.</w:t>
            </w:r>
          </w:p>
          <w:p w14:paraId="1BEB8497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37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38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2.请求信号:</w:t>
            </w:r>
          </w:p>
          <w:p w14:paraId="354A60C2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39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0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IPC_LowBeamHeightAdjustReq ==</w:t>
            </w:r>
            <w:r w:rsidRPr="00F817C9">
              <w:rPr>
                <w:strike/>
                <w:rPrChange w:id="2241" w:author="北京车和家" w:date="2018-12-28T19:20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2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0x0: Level 0 Request</w:t>
            </w:r>
          </w:p>
          <w:p w14:paraId="016ECC65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3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4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IPC_LowBeamHeightAdjustReq ==</w:t>
            </w:r>
            <w:r w:rsidRPr="00F817C9">
              <w:rPr>
                <w:strike/>
                <w:rPrChange w:id="2245" w:author="北京车和家" w:date="2018-12-28T19:20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6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0x1:Level 1 Request</w:t>
            </w:r>
          </w:p>
          <w:p w14:paraId="12A3F0F9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7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48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IPC_LowBeamHeightAdjustReq ==</w:t>
            </w:r>
            <w:r w:rsidRPr="00F817C9">
              <w:rPr>
                <w:strike/>
                <w:rPrChange w:id="2249" w:author="北京车和家" w:date="2018-12-28T19:20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50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0x2:Level 2 Request</w:t>
            </w:r>
          </w:p>
          <w:p w14:paraId="36602F5D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51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52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IPC_LowBeamHeightAdjustReq ==</w:t>
            </w:r>
            <w:r w:rsidRPr="00F817C9">
              <w:rPr>
                <w:strike/>
                <w:rPrChange w:id="2253" w:author="北京车和家" w:date="2018-12-28T19:20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54" w:author="北京车和家" w:date="2018-12-28T19:20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0x3:Level 3 Request</w:t>
            </w:r>
          </w:p>
          <w:p w14:paraId="2305DCE3" w14:textId="77777777" w:rsidR="005A5673" w:rsidRPr="00F817C9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2255" w:author="北京车和家" w:date="2018-12-28T19:20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56" w:author="北京车和家" w:date="2018-12-28T19:20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3.异常信号处理</w:t>
            </w:r>
          </w:p>
          <w:p w14:paraId="32F7C762" w14:textId="77777777" w:rsidR="005A5673" w:rsidRPr="00F817C9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2257" w:author="北京车和家" w:date="2018-12-28T19:20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b/>
                <w:strike/>
                <w:color w:val="auto"/>
                <w:sz w:val="18"/>
                <w:szCs w:val="18"/>
                <w:rPrChange w:id="2258" w:author="北京车和家" w:date="2018-12-28T19:20:00Z">
                  <w:rPr>
                    <w:rFonts w:asciiTheme="minorEastAsia" w:eastAsiaTheme="minorEastAsia" w:hAnsiTheme="minorEastAsia" w:cs="Arial Unicode MS" w:hint="eastAsia"/>
                    <w:b/>
                    <w:color w:val="auto"/>
                    <w:sz w:val="18"/>
                    <w:szCs w:val="18"/>
                  </w:rPr>
                </w:rPrChange>
              </w:rPr>
              <w:t>无</w:t>
            </w:r>
          </w:p>
          <w:p w14:paraId="66A8C90D" w14:textId="77777777" w:rsidR="005A5673" w:rsidRPr="00F817C9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2259" w:author="北京车和家" w:date="2018-12-28T19:20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b/>
                <w:strike/>
                <w:sz w:val="18"/>
                <w:szCs w:val="18"/>
                <w:rPrChange w:id="2260" w:author="北京车和家" w:date="2018-12-28T19:20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4.信号为无效或者预留</w:t>
            </w:r>
            <w:r w:rsidRPr="00F817C9">
              <w:rPr>
                <w:rFonts w:hAnsi="宋体" w:hint="eastAsia"/>
                <w:b/>
                <w:strike/>
                <w:sz w:val="18"/>
                <w:szCs w:val="18"/>
                <w:rPrChange w:id="2261" w:author="北京车和家" w:date="2018-12-28T19:20:00Z">
                  <w:rPr>
                    <w:rFonts w:hAnsi="宋体" w:hint="eastAsia"/>
                    <w:b/>
                    <w:sz w:val="18"/>
                    <w:szCs w:val="18"/>
                  </w:rPr>
                </w:rPrChange>
              </w:rPr>
              <w:t>值</w:t>
            </w:r>
            <w:r w:rsidRPr="00F817C9">
              <w:rPr>
                <w:rFonts w:hAnsi="宋体"/>
                <w:b/>
                <w:strike/>
                <w:sz w:val="18"/>
                <w:szCs w:val="18"/>
                <w:rPrChange w:id="2262" w:author="北京车和家" w:date="2018-12-28T19:20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：</w:t>
            </w:r>
            <w:r w:rsidRPr="00F817C9">
              <w:rPr>
                <w:rFonts w:asciiTheme="minorEastAsia" w:eastAsiaTheme="minorEastAsia" w:hAnsiTheme="minorEastAsia" w:cs="Arial Unicode MS" w:hint="eastAsia"/>
                <w:b/>
                <w:strike/>
                <w:color w:val="auto"/>
                <w:sz w:val="18"/>
                <w:szCs w:val="18"/>
                <w:rPrChange w:id="2263" w:author="北京车和家" w:date="2018-12-28T19:20:00Z">
                  <w:rPr>
                    <w:rFonts w:asciiTheme="minorEastAsia" w:eastAsiaTheme="minorEastAsia" w:hAnsiTheme="minorEastAsia" w:cs="Arial Unicode MS" w:hint="eastAsia"/>
                    <w:b/>
                    <w:color w:val="auto"/>
                    <w:sz w:val="18"/>
                    <w:szCs w:val="18"/>
                  </w:rPr>
                </w:rPrChange>
              </w:rPr>
              <w:t>无</w:t>
            </w:r>
          </w:p>
        </w:tc>
      </w:tr>
    </w:tbl>
    <w:p w14:paraId="177A1467" w14:textId="5AE61A23" w:rsidR="007F11E3" w:rsidRPr="000135B5" w:rsidRDefault="005A5673" w:rsidP="005A5673">
      <w:pPr>
        <w:pStyle w:val="3"/>
        <w:rPr>
          <w:strike/>
          <w:rPrChange w:id="2264" w:author="马玉成" w:date="2018-09-20T11:26:00Z">
            <w:rPr/>
          </w:rPrChange>
        </w:rPr>
      </w:pPr>
      <w:bookmarkStart w:id="2265" w:name="_Toc488331559"/>
      <w:bookmarkStart w:id="2266" w:name="_Toc489270220"/>
      <w:bookmarkStart w:id="2267" w:name="_Toc532203340"/>
      <w:r w:rsidRPr="000135B5">
        <w:rPr>
          <w:strike/>
          <w:rPrChange w:id="2268" w:author="马玉成" w:date="2018-09-20T11:26:00Z">
            <w:rPr/>
          </w:rPrChange>
        </w:rPr>
        <w:lastRenderedPageBreak/>
        <w:t>FollowMeHome</w:t>
      </w:r>
      <w:r w:rsidRPr="000135B5">
        <w:rPr>
          <w:rFonts w:hint="eastAsia"/>
          <w:strike/>
          <w:rPrChange w:id="2269" w:author="马玉成" w:date="2018-09-20T11:26:00Z">
            <w:rPr>
              <w:rFonts w:hint="eastAsia"/>
            </w:rPr>
          </w:rPrChange>
        </w:rPr>
        <w:t>时间设置功能</w:t>
      </w:r>
      <w:bookmarkEnd w:id="2265"/>
      <w:bookmarkEnd w:id="2266"/>
      <w:ins w:id="2270" w:author="北京车和家" w:date="2018-12-06T15:28:00Z">
        <w:r w:rsidR="00DB742F">
          <w:rPr>
            <w:rFonts w:hint="eastAsia"/>
            <w:strike/>
          </w:rPr>
          <w:t>（取消）</w:t>
        </w:r>
      </w:ins>
      <w:bookmarkEnd w:id="2267"/>
    </w:p>
    <w:tbl>
      <w:tblPr>
        <w:tblW w:w="9458" w:type="dxa"/>
        <w:tblLook w:val="04A0" w:firstRow="1" w:lastRow="0" w:firstColumn="1" w:lastColumn="0" w:noHBand="0" w:noVBand="1"/>
      </w:tblPr>
      <w:tblGrid>
        <w:gridCol w:w="1136"/>
        <w:gridCol w:w="2789"/>
        <w:gridCol w:w="667"/>
        <w:gridCol w:w="2736"/>
        <w:gridCol w:w="2130"/>
      </w:tblGrid>
      <w:tr w:rsidR="005A5673" w:rsidRPr="000135B5" w14:paraId="630AFB6B" w14:textId="77777777" w:rsidTr="005A5673">
        <w:trPr>
          <w:trHeight w:val="270"/>
          <w:tblHeader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1E66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71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72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功能点</w:t>
            </w:r>
          </w:p>
        </w:tc>
        <w:tc>
          <w:tcPr>
            <w:tcW w:w="832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011E2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73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hint="eastAsia"/>
                <w:strike/>
                <w:sz w:val="18"/>
                <w:szCs w:val="18"/>
                <w:rPrChange w:id="2274" w:author="马玉成" w:date="2018-09-20T11:26:00Z">
                  <w:rPr>
                    <w:rFonts w:hint="eastAsia"/>
                    <w:sz w:val="18"/>
                    <w:szCs w:val="18"/>
                  </w:rPr>
                </w:rPrChange>
              </w:rPr>
              <w:t>大灯高度调节功能</w:t>
            </w:r>
          </w:p>
        </w:tc>
      </w:tr>
      <w:tr w:rsidR="005A5673" w:rsidRPr="000135B5" w14:paraId="2450F924" w14:textId="77777777" w:rsidTr="005A5673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1C6D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75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76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功能描述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BB524B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77" w:author="马玉成" w:date="2018-09-20T11:26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hint="eastAsia"/>
                <w:strike/>
                <w:sz w:val="18"/>
                <w:szCs w:val="18"/>
                <w:rPrChange w:id="2278" w:author="马玉成" w:date="2018-09-20T11:26:00Z">
                  <w:rPr>
                    <w:rFonts w:hint="eastAsia"/>
                    <w:sz w:val="18"/>
                    <w:szCs w:val="18"/>
                  </w:rPr>
                </w:rPrChange>
              </w:rPr>
              <w:t>大灯高度调节功能</w:t>
            </w:r>
            <w:r w:rsidRPr="000135B5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79" w:author="马玉成" w:date="2018-09-20T11:26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的</w:t>
            </w:r>
            <w:r w:rsidRPr="000135B5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2280" w:author="马玉成" w:date="2018-09-20T11:26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操作</w:t>
            </w:r>
            <w:r w:rsidRPr="000135B5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2281" w:author="马玉成" w:date="2018-09-20T11:26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及显示</w:t>
            </w:r>
          </w:p>
        </w:tc>
      </w:tr>
      <w:tr w:rsidR="005A5673" w:rsidRPr="000135B5" w14:paraId="6B6D621E" w14:textId="77777777" w:rsidTr="005A5673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29126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82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83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电源模式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374C0D" w14:textId="77777777" w:rsidR="005A5673" w:rsidRPr="000135B5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84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85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ACC、ON</w:t>
            </w:r>
          </w:p>
        </w:tc>
      </w:tr>
      <w:tr w:rsidR="005A5673" w:rsidRPr="000135B5" w14:paraId="79B04286" w14:textId="77777777" w:rsidTr="005A5673">
        <w:trPr>
          <w:trHeight w:val="270"/>
          <w:tblHeader/>
        </w:trPr>
        <w:tc>
          <w:tcPr>
            <w:tcW w:w="11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9F91B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86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87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t xml:space="preserve">CAN </w:t>
            </w: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288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信号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B66357" w14:textId="77777777" w:rsidR="005A5673" w:rsidRPr="000135B5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89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90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Tx</w:t>
            </w:r>
          </w:p>
        </w:tc>
        <w:tc>
          <w:tcPr>
            <w:tcW w:w="4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C0DD4FA" w14:textId="77777777" w:rsidR="005A5673" w:rsidRPr="000135B5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91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292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Rx</w:t>
            </w:r>
          </w:p>
        </w:tc>
      </w:tr>
      <w:tr w:rsidR="005A5673" w:rsidRPr="000135B5" w14:paraId="24504793" w14:textId="77777777" w:rsidTr="005A5673">
        <w:trPr>
          <w:trHeight w:val="270"/>
          <w:tblHeader/>
        </w:trPr>
        <w:tc>
          <w:tcPr>
            <w:tcW w:w="113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5085C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293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84EB106" w14:textId="77777777" w:rsidR="005A5673" w:rsidRPr="000135B5" w:rsidRDefault="005A5673" w:rsidP="005A5673">
            <w:pPr>
              <w:spacing w:line="360" w:lineRule="auto"/>
              <w:rPr>
                <w:strike/>
                <w:sz w:val="18"/>
                <w:szCs w:val="18"/>
                <w:rPrChange w:id="2294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95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IPC_FollowmeHomeConfig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EA19E9" w14:textId="77777777" w:rsidR="005A5673" w:rsidRPr="000135B5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96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97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F0B43E" w14:textId="77777777" w:rsidR="005A5673" w:rsidRPr="000135B5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298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299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BCM_FollowmeHomeConfigStatus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3F9BFE" w14:textId="77777777" w:rsidR="005A5673" w:rsidRPr="000135B5" w:rsidRDefault="005A5673" w:rsidP="005A5673">
            <w:pPr>
              <w:spacing w:line="360" w:lineRule="auto"/>
              <w:jc w:val="center"/>
              <w:rPr>
                <w:strike/>
                <w:sz w:val="18"/>
                <w:szCs w:val="18"/>
                <w:rPrChange w:id="2300" w:author="马玉成" w:date="2018-09-20T11:26:00Z">
                  <w:rPr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01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C </w:t>
            </w:r>
          </w:p>
        </w:tc>
      </w:tr>
      <w:tr w:rsidR="005A5673" w:rsidRPr="000135B5" w14:paraId="7207E81E" w14:textId="77777777" w:rsidTr="005A5673">
        <w:trPr>
          <w:trHeight w:val="825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6A63F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2302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2303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策略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4A28A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04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05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1.控制逻辑：</w:t>
            </w:r>
          </w:p>
          <w:p w14:paraId="23CC784D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06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07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用户触控“控件”，触摸后立即发送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08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09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，手指不离开认为是同一事件。触摸有效后发送相应档位三帧，然后发送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10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no request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11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。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12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13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收到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14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CCP的请求信号后进行模式切换并发送反馈信号BCM_FollowmeHomeConfigStatus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15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16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CCP根据接收到的BCM_FollowmeHomeConfigStatus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17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信号显示不同的模式；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2318" w:author="马玉成" w:date="2018-09-20T11:26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时间设置</w:t>
            </w:r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19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时间选择30s、60s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2320" w:author="马玉成" w:date="2018-09-20T11:26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、</w:t>
            </w:r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21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OFF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2322" w:author="马玉成" w:date="2018-09-20T11:26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23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BCM默认30s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Cs w:val="20"/>
                <w:rPrChange w:id="2324" w:author="马玉成" w:date="2018-09-20T11:26:00Z">
                  <w:rPr>
                    <w:rFonts w:ascii="宋体" w:eastAsia="宋体" w:hAnsi="宋体" w:cs="宋体" w:hint="eastAsia"/>
                    <w:color w:val="000000"/>
                    <w:szCs w:val="20"/>
                  </w:rPr>
                </w:rPrChange>
              </w:rPr>
              <w:t>。</w:t>
            </w:r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25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BCM记忆，CCP</w:t>
            </w:r>
            <w:proofErr w:type="gramStart"/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26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初次上</w:t>
            </w:r>
            <w:proofErr w:type="gramEnd"/>
            <w:r w:rsidRPr="000135B5">
              <w:rPr>
                <w:rFonts w:ascii="宋体" w:eastAsia="宋体" w:hAnsi="宋体" w:cs="宋体"/>
                <w:strike/>
                <w:color w:val="000000"/>
                <w:szCs w:val="20"/>
                <w:rPrChange w:id="2327" w:author="马玉成" w:date="2018-09-20T11:26:00Z">
                  <w:rPr>
                    <w:rFonts w:ascii="宋体" w:eastAsia="宋体" w:hAnsi="宋体" w:cs="宋体"/>
                    <w:color w:val="000000"/>
                    <w:szCs w:val="20"/>
                  </w:rPr>
                </w:rPrChange>
              </w:rPr>
              <w:t>电或唤醒发送No Request</w:t>
            </w:r>
          </w:p>
          <w:p w14:paraId="762FF896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28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29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2.请求信号:</w:t>
            </w:r>
          </w:p>
          <w:p w14:paraId="296091CC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0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1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IPC_FollowmeHomeConfig ==0x0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32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3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 No Request</w:t>
            </w:r>
          </w:p>
          <w:p w14:paraId="78C609F6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4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5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IPC_FollowmeHomeConfig ==0x1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36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7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OFF </w:t>
            </w:r>
          </w:p>
          <w:p w14:paraId="60790DD0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8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39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IPC_FollowmeHomeConfig ==0x2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40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1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30s</w:t>
            </w:r>
          </w:p>
          <w:p w14:paraId="1F13D0B0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2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3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IPC_FollowmeHomeConfig ==0x3，60s</w:t>
            </w:r>
          </w:p>
          <w:p w14:paraId="5639A789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4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</w:p>
          <w:p w14:paraId="7CDD0410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45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46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3.反馈信号</w:t>
            </w: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18"/>
                <w:szCs w:val="18"/>
                <w:rPrChange w:id="2347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：</w:t>
            </w:r>
          </w:p>
          <w:p w14:paraId="45F1DD16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8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49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BCM_FollowmeHomeConfigStatus ==0x0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50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1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OFF</w:t>
            </w:r>
          </w:p>
          <w:p w14:paraId="6ABB77D2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2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3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BCM_FollowmeHomeConfigStatus ==0x1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54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5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30s</w:t>
            </w:r>
          </w:p>
          <w:p w14:paraId="34F0A388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6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7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BCM_FollowmeHomeConfigStatus ==0x1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58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59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60s</w:t>
            </w:r>
          </w:p>
          <w:p w14:paraId="0EBE75FF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60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61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BCM_FollowmeHomeConfigStatus ==0x3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62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：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63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Reserved</w:t>
            </w:r>
          </w:p>
          <w:p w14:paraId="3BC16618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64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65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4.异常信号处理</w:t>
            </w:r>
          </w:p>
          <w:p w14:paraId="057671E0" w14:textId="77777777" w:rsidR="005A5673" w:rsidRPr="000135B5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66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67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丢失时间＜</w:t>
            </w:r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68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10cycle time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69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保持</w:t>
            </w:r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0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当前状态，当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71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≥</w:t>
            </w:r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2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 cycle time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73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时</w:t>
            </w:r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4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，功能</w:t>
            </w:r>
            <w:proofErr w:type="gramStart"/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5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不</w:t>
            </w:r>
            <w:proofErr w:type="gramEnd"/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6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可用或失效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77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，</w:t>
            </w:r>
            <w:r w:rsidRPr="000135B5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2378" w:author="马玉成" w:date="2018-09-20T11:26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功能不显示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2379" w:author="马玉成" w:date="2018-09-20T11:26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；</w:t>
            </w:r>
          </w:p>
          <w:p w14:paraId="2BFB58F8" w14:textId="77777777" w:rsidR="005A5673" w:rsidRPr="000135B5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trike/>
                <w:sz w:val="18"/>
                <w:szCs w:val="18"/>
                <w:rPrChange w:id="2380" w:author="马玉成" w:date="2018-09-20T11:26:00Z">
                  <w:rPr>
                    <w:rFonts w:hAnsi="宋体"/>
                    <w:sz w:val="18"/>
                    <w:szCs w:val="18"/>
                  </w:rPr>
                </w:rPrChange>
              </w:rPr>
            </w:pPr>
            <w:r w:rsidRPr="000135B5">
              <w:rPr>
                <w:rFonts w:hAnsi="宋体"/>
                <w:strike/>
                <w:sz w:val="18"/>
                <w:szCs w:val="18"/>
                <w:rPrChange w:id="2381" w:author="马玉成" w:date="2018-09-20T11:26:00Z">
                  <w:rPr>
                    <w:rFonts w:hAnsi="宋体"/>
                    <w:sz w:val="18"/>
                    <w:szCs w:val="18"/>
                  </w:rPr>
                </w:rPrChange>
              </w:rPr>
              <w:t>IPC开机后</w:t>
            </w:r>
            <w:r w:rsidRPr="000135B5">
              <w:rPr>
                <w:rFonts w:hAnsi="宋体" w:hint="eastAsia"/>
                <w:strike/>
                <w:sz w:val="18"/>
                <w:szCs w:val="18"/>
                <w:rPrChange w:id="2382" w:author="马玉成" w:date="2018-09-20T11:26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如果</w:t>
            </w:r>
            <w:r w:rsidRPr="000135B5">
              <w:rPr>
                <w:rFonts w:hAnsi="宋体"/>
                <w:strike/>
                <w:sz w:val="18"/>
                <w:szCs w:val="18"/>
                <w:rPrChange w:id="2383" w:author="马玉成" w:date="2018-09-20T11:26:00Z">
                  <w:rPr>
                    <w:rFonts w:hAnsi="宋体"/>
                    <w:sz w:val="18"/>
                    <w:szCs w:val="18"/>
                  </w:rPr>
                </w:rPrChange>
              </w:rPr>
              <w:t>在1S</w:t>
            </w:r>
            <w:r w:rsidRPr="000135B5">
              <w:rPr>
                <w:rFonts w:hAnsi="宋体" w:hint="eastAsia"/>
                <w:strike/>
                <w:sz w:val="18"/>
                <w:szCs w:val="18"/>
                <w:rPrChange w:id="2384" w:author="马玉成" w:date="2018-09-20T11:26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时间</w:t>
            </w:r>
            <w:r w:rsidRPr="000135B5">
              <w:rPr>
                <w:rFonts w:hAnsi="宋体"/>
                <w:strike/>
                <w:sz w:val="18"/>
                <w:szCs w:val="18"/>
                <w:rPrChange w:id="2385" w:author="马玉成" w:date="2018-09-20T11:26:00Z">
                  <w:rPr>
                    <w:rFonts w:hAnsi="宋体"/>
                    <w:sz w:val="18"/>
                    <w:szCs w:val="18"/>
                  </w:rPr>
                </w:rPrChange>
              </w:rPr>
              <w:t>内收不到反馈信号，</w:t>
            </w:r>
            <w:r w:rsidRPr="000135B5">
              <w:rPr>
                <w:rFonts w:hAnsi="宋体" w:hint="eastAsia"/>
                <w:strike/>
                <w:sz w:val="18"/>
                <w:szCs w:val="18"/>
                <w:rPrChange w:id="2386" w:author="马玉成" w:date="2018-09-20T11:26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此功能</w:t>
            </w:r>
            <w:r w:rsidRPr="000135B5">
              <w:rPr>
                <w:rFonts w:hAnsi="宋体"/>
                <w:strike/>
                <w:sz w:val="18"/>
                <w:szCs w:val="18"/>
                <w:rPrChange w:id="2387" w:author="马玉成" w:date="2018-09-20T11:26:00Z">
                  <w:rPr>
                    <w:rFonts w:hAnsi="宋体"/>
                    <w:sz w:val="18"/>
                    <w:szCs w:val="18"/>
                  </w:rPr>
                </w:rPrChange>
              </w:rPr>
              <w:t>失效；</w:t>
            </w:r>
          </w:p>
          <w:p w14:paraId="6490FD94" w14:textId="77777777" w:rsidR="005A5673" w:rsidRPr="000135B5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2388" w:author="马玉成" w:date="2018-09-20T11:26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2389" w:author="马玉成" w:date="2018-09-20T11:26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丢失信号接收</w:t>
            </w:r>
            <w:r w:rsidRPr="000135B5"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2390" w:author="马玉成" w:date="2018-09-20T11:26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  <w:t>一帧正常信号之后即</w:t>
            </w:r>
            <w:r w:rsidRPr="000135B5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2391" w:author="马玉成" w:date="2018-09-20T11:26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恢复正常，根据实际值进行显示。</w:t>
            </w:r>
          </w:p>
          <w:p w14:paraId="295D0EA7" w14:textId="77777777" w:rsidR="005A5673" w:rsidRPr="000135B5" w:rsidRDefault="005A5673" w:rsidP="005A5673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92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0135B5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2393" w:author="马玉成" w:date="2018-09-20T11:26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5.信号为无效或者预留</w:t>
            </w:r>
            <w:r w:rsidRPr="000135B5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18"/>
                <w:szCs w:val="18"/>
                <w:rPrChange w:id="2394" w:author="马玉成" w:date="2018-09-20T11:26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值</w:t>
            </w:r>
            <w:r w:rsidRPr="000135B5">
              <w:rPr>
                <w:rFonts w:hAnsi="宋体"/>
                <w:b/>
                <w:strike/>
                <w:sz w:val="18"/>
                <w:szCs w:val="18"/>
                <w:rPrChange w:id="2395" w:author="马玉成" w:date="2018-09-20T11:26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：</w:t>
            </w:r>
            <w:r w:rsidRPr="000135B5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2396" w:author="马玉成" w:date="2018-09-20T11:26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无</w:t>
            </w:r>
            <w:r w:rsidRPr="000135B5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2397" w:author="马玉成" w:date="2018-09-20T11:26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 </w:t>
            </w:r>
          </w:p>
        </w:tc>
      </w:tr>
    </w:tbl>
    <w:p w14:paraId="1F97F3C4" w14:textId="3C7556E2" w:rsidR="007F11E3" w:rsidRPr="004510F8" w:rsidRDefault="005A5673" w:rsidP="005A5673">
      <w:pPr>
        <w:pStyle w:val="3"/>
      </w:pPr>
      <w:bookmarkStart w:id="2398" w:name="_Toc488331560"/>
      <w:bookmarkStart w:id="2399" w:name="_Toc489270221"/>
      <w:bookmarkStart w:id="2400" w:name="_Toc532203341"/>
      <w:r w:rsidRPr="004510F8">
        <w:rPr>
          <w:rFonts w:hint="eastAsia"/>
        </w:rPr>
        <w:lastRenderedPageBreak/>
        <w:t>顶灯</w:t>
      </w:r>
      <w:r w:rsidRPr="004510F8">
        <w:t>功能</w:t>
      </w:r>
      <w:bookmarkEnd w:id="2398"/>
      <w:bookmarkEnd w:id="2399"/>
      <w:bookmarkEnd w:id="2400"/>
    </w:p>
    <w:tbl>
      <w:tblPr>
        <w:tblW w:w="9458" w:type="dxa"/>
        <w:tblLook w:val="04A0" w:firstRow="1" w:lastRow="0" w:firstColumn="1" w:lastColumn="0" w:noHBand="0" w:noVBand="1"/>
      </w:tblPr>
      <w:tblGrid>
        <w:gridCol w:w="1136"/>
        <w:gridCol w:w="2789"/>
        <w:gridCol w:w="667"/>
        <w:gridCol w:w="2628"/>
        <w:gridCol w:w="2238"/>
      </w:tblGrid>
      <w:tr w:rsidR="005A5673" w:rsidRPr="004510F8" w14:paraId="3C775DB4" w14:textId="77777777" w:rsidTr="005A5673">
        <w:trPr>
          <w:trHeight w:val="270"/>
          <w:tblHeader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277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2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E53F3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顶灯</w:t>
            </w:r>
            <w:r w:rsidRPr="004510F8">
              <w:rPr>
                <w:sz w:val="18"/>
                <w:szCs w:val="18"/>
              </w:rPr>
              <w:t>功能</w:t>
            </w:r>
          </w:p>
        </w:tc>
      </w:tr>
      <w:tr w:rsidR="005A5673" w:rsidRPr="004510F8" w14:paraId="338FAEE4" w14:textId="77777777" w:rsidTr="005A5673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A6B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D2C30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顶灯功能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19988288" w14:textId="77777777" w:rsidTr="005A5673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53D2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775F86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、ACC、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2734780B" w14:textId="77777777" w:rsidTr="005A5673">
        <w:trPr>
          <w:trHeight w:val="270"/>
          <w:tblHeader/>
        </w:trPr>
        <w:tc>
          <w:tcPr>
            <w:tcW w:w="11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D44FA3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FFC47C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821793A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4C6B05C8" w14:textId="77777777" w:rsidTr="005A5673">
        <w:trPr>
          <w:trHeight w:val="270"/>
          <w:tblHeader/>
        </w:trPr>
        <w:tc>
          <w:tcPr>
            <w:tcW w:w="113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E0CE6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71914C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IPC_RoofLightSwitchReq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DFDDDD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4F252D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_RooflightStatus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520A8A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</w:t>
            </w:r>
          </w:p>
        </w:tc>
      </w:tr>
      <w:tr w:rsidR="005A5673" w:rsidRPr="004510F8" w14:paraId="53B391B8" w14:textId="77777777" w:rsidTr="005A5673">
        <w:trPr>
          <w:trHeight w:val="825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9A59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28D3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184F438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，手指不离开认为是同一事件。触摸有效后发送相应档位三帧，然后发送no request。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收到CCP的请求信号后进行输出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控制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并发送反馈信号BCM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_Rooflight_Status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，CCP根据接收到的BCM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_Rooflight_Status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信号显示不同的状态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；CCP</w:t>
            </w:r>
            <w:proofErr w:type="gramStart"/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。</w:t>
            </w:r>
          </w:p>
          <w:p w14:paraId="33DE6AC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6B270B6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IPC_RoofLightSwitchReq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 No Request</w:t>
            </w:r>
          </w:p>
          <w:p w14:paraId="369AE6F6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IPC_RoofLightSwitchReq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 ON Request</w:t>
            </w:r>
          </w:p>
          <w:p w14:paraId="6F9B341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IPC_RoofLightSwitchReq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0x2: Door Request</w:t>
            </w:r>
          </w:p>
          <w:p w14:paraId="302B716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IPC_RoofLightSwitchReq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0x3: OFF Request</w:t>
            </w:r>
          </w:p>
          <w:p w14:paraId="0DAAB59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69044F2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_RooflightStatus==0x0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，OFF</w:t>
            </w:r>
          </w:p>
          <w:p w14:paraId="655D259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_RooflightStatus==0x1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，ON</w:t>
            </w:r>
          </w:p>
          <w:p w14:paraId="4178FCC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_RooflightStatus==0x2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DOOR</w:t>
            </w:r>
          </w:p>
          <w:p w14:paraId="598765F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_RooflightStatus==0x3:Reserved</w:t>
            </w:r>
          </w:p>
          <w:p w14:paraId="3A5EB91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EEFD929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26AD502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477A82C5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1F79FA0" w14:textId="1828D35F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2401" w:author="北京车和家" w:date="2018-11-13T10:35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2402" w:author="北京车和家" w:date="2018-11-13T10:35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33FFC277" w14:textId="4693C9F3" w:rsidR="00B26525" w:rsidRDefault="00B26525">
      <w:pPr>
        <w:pStyle w:val="3"/>
        <w:rPr>
          <w:ins w:id="2403" w:author="马玉成" w:date="2018-10-12T13:50:00Z"/>
        </w:rPr>
      </w:pPr>
      <w:bookmarkStart w:id="2404" w:name="_Toc532203342"/>
      <w:ins w:id="2405" w:author="马玉成" w:date="2018-10-12T13:50:00Z">
        <w:r>
          <w:rPr>
            <w:rFonts w:hint="eastAsia"/>
          </w:rPr>
          <w:lastRenderedPageBreak/>
          <w:t>迎宾</w:t>
        </w:r>
        <w:r>
          <w:t>灯自动开启设置功能（</w:t>
        </w:r>
        <w:r>
          <w:rPr>
            <w:rFonts w:hint="eastAsia"/>
          </w:rPr>
          <w:t>预留</w:t>
        </w:r>
        <w:r>
          <w:t>功能）</w:t>
        </w:r>
        <w:bookmarkEnd w:id="2404"/>
      </w:ins>
    </w:p>
    <w:tbl>
      <w:tblPr>
        <w:tblW w:w="9222" w:type="dxa"/>
        <w:tblInd w:w="236" w:type="dxa"/>
        <w:tblLayout w:type="fixed"/>
        <w:tblLook w:val="04A0" w:firstRow="1" w:lastRow="0" w:firstColumn="1" w:lastColumn="0" w:noHBand="0" w:noVBand="1"/>
      </w:tblPr>
      <w:tblGrid>
        <w:gridCol w:w="1180"/>
        <w:gridCol w:w="2803"/>
        <w:gridCol w:w="425"/>
        <w:gridCol w:w="3686"/>
        <w:gridCol w:w="1128"/>
      </w:tblGrid>
      <w:tr w:rsidR="00B26525" w:rsidRPr="004510F8" w14:paraId="46B1988E" w14:textId="77777777" w:rsidTr="00684F63">
        <w:trPr>
          <w:trHeight w:val="270"/>
          <w:tblHeader/>
          <w:ins w:id="2406" w:author="马玉成" w:date="2018-10-12T13:51:00Z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5963" w14:textId="77777777" w:rsidR="00B26525" w:rsidRPr="004510F8" w:rsidRDefault="00B26525" w:rsidP="00684F63">
            <w:pPr>
              <w:spacing w:line="360" w:lineRule="auto"/>
              <w:rPr>
                <w:ins w:id="2407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08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0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B1F932" w14:textId="1704211E" w:rsidR="00B26525" w:rsidRPr="004510F8" w:rsidRDefault="00B26525" w:rsidP="00684F63">
            <w:pPr>
              <w:spacing w:line="360" w:lineRule="auto"/>
              <w:rPr>
                <w:ins w:id="2409" w:author="马玉成" w:date="2018-10-12T13:51:00Z"/>
                <w:sz w:val="18"/>
                <w:szCs w:val="18"/>
              </w:rPr>
            </w:pPr>
            <w:ins w:id="2410" w:author="马玉成" w:date="2018-10-12T13:51:00Z">
              <w:r>
                <w:rPr>
                  <w:rFonts w:hint="eastAsia"/>
                  <w:sz w:val="18"/>
                  <w:szCs w:val="18"/>
                </w:rPr>
                <w:t>迎宾灯</w:t>
              </w:r>
              <w:r>
                <w:rPr>
                  <w:sz w:val="18"/>
                  <w:szCs w:val="18"/>
                </w:rPr>
                <w:t>自动开启设置</w:t>
              </w:r>
            </w:ins>
          </w:p>
        </w:tc>
      </w:tr>
      <w:tr w:rsidR="00B26525" w:rsidRPr="004510F8" w14:paraId="20AE82E6" w14:textId="77777777" w:rsidTr="00684F63">
        <w:trPr>
          <w:trHeight w:val="270"/>
          <w:tblHeader/>
          <w:ins w:id="2411" w:author="马玉成" w:date="2018-10-12T13:51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4B91" w14:textId="77777777" w:rsidR="00B26525" w:rsidRPr="004510F8" w:rsidRDefault="00B26525" w:rsidP="00684F63">
            <w:pPr>
              <w:spacing w:line="360" w:lineRule="auto"/>
              <w:rPr>
                <w:ins w:id="2412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13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FDBFAA" w14:textId="6D83C9AC" w:rsidR="00B26525" w:rsidRPr="004510F8" w:rsidRDefault="00B26525">
            <w:pPr>
              <w:spacing w:line="360" w:lineRule="auto"/>
              <w:rPr>
                <w:ins w:id="2414" w:author="马玉成" w:date="2018-10-12T13:51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2415" w:author="马玉成" w:date="2018-10-12T13:51:00Z">
              <w:r>
                <w:rPr>
                  <w:rFonts w:hint="eastAsia"/>
                  <w:sz w:val="18"/>
                  <w:szCs w:val="18"/>
                </w:rPr>
                <w:t>驾驶员走进</w:t>
              </w:r>
              <w:r>
                <w:rPr>
                  <w:sz w:val="18"/>
                  <w:szCs w:val="18"/>
                </w:rPr>
                <w:t>车辆时，迎宾灯会自动开启，</w:t>
              </w:r>
              <w:r>
                <w:rPr>
                  <w:rFonts w:hint="eastAsia"/>
                  <w:sz w:val="18"/>
                  <w:szCs w:val="18"/>
                </w:rPr>
                <w:t>该功能</w:t>
              </w:r>
              <w:r>
                <w:rPr>
                  <w:sz w:val="18"/>
                  <w:szCs w:val="18"/>
                </w:rPr>
                <w:t>默认开启，</w:t>
              </w:r>
              <w:r w:rsidRPr="004510F8">
                <w:rPr>
                  <w:rFonts w:hint="eastAsia"/>
                  <w:sz w:val="18"/>
                  <w:szCs w:val="18"/>
                </w:rPr>
                <w:t>可通过此项进行配置是否开启</w:t>
              </w:r>
            </w:ins>
          </w:p>
        </w:tc>
      </w:tr>
      <w:tr w:rsidR="00B26525" w:rsidRPr="004510F8" w14:paraId="40A928AE" w14:textId="77777777" w:rsidTr="00684F63">
        <w:trPr>
          <w:trHeight w:val="270"/>
          <w:tblHeader/>
          <w:ins w:id="2416" w:author="马玉成" w:date="2018-10-12T13:51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0767D" w14:textId="77777777" w:rsidR="00B26525" w:rsidRPr="004510F8" w:rsidRDefault="00B26525" w:rsidP="00684F63">
            <w:pPr>
              <w:spacing w:line="360" w:lineRule="auto"/>
              <w:rPr>
                <w:ins w:id="2417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18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2E7771" w14:textId="77777777" w:rsidR="00B26525" w:rsidRPr="004510F8" w:rsidRDefault="00B26525" w:rsidP="00684F63">
            <w:pPr>
              <w:spacing w:line="360" w:lineRule="auto"/>
              <w:rPr>
                <w:ins w:id="2419" w:author="马玉成" w:date="2018-10-12T13:51:00Z"/>
                <w:sz w:val="18"/>
                <w:szCs w:val="18"/>
              </w:rPr>
            </w:pPr>
            <w:ins w:id="2420" w:author="马玉成" w:date="2018-10-12T13:5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CC、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ON</w:t>
              </w:r>
            </w:ins>
          </w:p>
        </w:tc>
      </w:tr>
      <w:tr w:rsidR="00B26525" w:rsidRPr="004510F8" w14:paraId="7676EA6B" w14:textId="77777777" w:rsidTr="00684F63">
        <w:trPr>
          <w:trHeight w:val="270"/>
          <w:tblHeader/>
          <w:ins w:id="2421" w:author="马玉成" w:date="2018-10-12T13:51:00Z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A7427" w14:textId="77777777" w:rsidR="00B26525" w:rsidRPr="004510F8" w:rsidRDefault="00B26525" w:rsidP="00684F63">
            <w:pPr>
              <w:spacing w:line="360" w:lineRule="auto"/>
              <w:rPr>
                <w:ins w:id="2422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23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96C6F2" w14:textId="77777777" w:rsidR="00B26525" w:rsidRPr="004510F8" w:rsidRDefault="00B26525" w:rsidP="00684F63">
            <w:pPr>
              <w:spacing w:line="360" w:lineRule="auto"/>
              <w:jc w:val="center"/>
              <w:rPr>
                <w:ins w:id="2424" w:author="马玉成" w:date="2018-10-12T13:51:00Z"/>
                <w:sz w:val="18"/>
                <w:szCs w:val="18"/>
              </w:rPr>
            </w:pPr>
            <w:ins w:id="2425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95B1665" w14:textId="77777777" w:rsidR="00B26525" w:rsidRPr="004510F8" w:rsidRDefault="00B26525" w:rsidP="00684F63">
            <w:pPr>
              <w:spacing w:line="360" w:lineRule="auto"/>
              <w:jc w:val="center"/>
              <w:rPr>
                <w:ins w:id="2426" w:author="马玉成" w:date="2018-10-12T13:51:00Z"/>
                <w:sz w:val="18"/>
                <w:szCs w:val="18"/>
              </w:rPr>
            </w:pPr>
            <w:ins w:id="2427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B26525" w:rsidRPr="004510F8" w14:paraId="19DB75B1" w14:textId="77777777" w:rsidTr="00684F63">
        <w:trPr>
          <w:trHeight w:val="270"/>
          <w:tblHeader/>
          <w:ins w:id="2428" w:author="马玉成" w:date="2018-10-12T13:51:00Z"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C00E2" w14:textId="77777777" w:rsidR="00B26525" w:rsidRPr="004510F8" w:rsidRDefault="00B26525" w:rsidP="00684F63">
            <w:pPr>
              <w:spacing w:line="360" w:lineRule="auto"/>
              <w:rPr>
                <w:ins w:id="2429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8ABB3D" w14:textId="5CB7AD6A" w:rsidR="00B26525" w:rsidRPr="004510F8" w:rsidRDefault="00B26525" w:rsidP="00684F63">
            <w:pPr>
              <w:spacing w:line="360" w:lineRule="auto"/>
              <w:rPr>
                <w:ins w:id="2430" w:author="马玉成" w:date="2018-10-12T13:5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431" w:author="马玉成" w:date="2018-10-12T13:52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IPC_EXCourtesyLightCfg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3DE489" w14:textId="77777777" w:rsidR="00B26525" w:rsidRPr="004510F8" w:rsidRDefault="00B26525" w:rsidP="00684F63">
            <w:pPr>
              <w:spacing w:line="360" w:lineRule="auto"/>
              <w:jc w:val="center"/>
              <w:rPr>
                <w:ins w:id="2432" w:author="马玉成" w:date="2018-10-12T13:51:00Z"/>
                <w:sz w:val="18"/>
                <w:szCs w:val="18"/>
              </w:rPr>
            </w:pPr>
            <w:ins w:id="2433" w:author="马玉成" w:date="2018-10-12T13:5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51949" w14:textId="77777777" w:rsidR="00B26525" w:rsidRPr="004510F8" w:rsidRDefault="00B26525" w:rsidP="00684F63">
            <w:pPr>
              <w:spacing w:line="360" w:lineRule="auto"/>
              <w:jc w:val="center"/>
              <w:rPr>
                <w:ins w:id="2434" w:author="马玉成" w:date="2018-10-12T13:51:00Z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57E43A" w14:textId="77777777" w:rsidR="00B26525" w:rsidRPr="004510F8" w:rsidRDefault="00B26525" w:rsidP="00684F63">
            <w:pPr>
              <w:spacing w:line="360" w:lineRule="auto"/>
              <w:jc w:val="center"/>
              <w:rPr>
                <w:ins w:id="2435" w:author="马玉成" w:date="2018-10-12T13:51:00Z"/>
                <w:sz w:val="18"/>
                <w:szCs w:val="18"/>
              </w:rPr>
            </w:pPr>
          </w:p>
        </w:tc>
      </w:tr>
      <w:tr w:rsidR="00B26525" w:rsidRPr="004510F8" w14:paraId="111F521E" w14:textId="77777777" w:rsidTr="00684F63">
        <w:trPr>
          <w:trHeight w:val="825"/>
          <w:tblHeader/>
          <w:ins w:id="2436" w:author="马玉成" w:date="2018-10-12T13:51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EBB14" w14:textId="77777777" w:rsidR="00B26525" w:rsidRPr="004510F8" w:rsidRDefault="00B26525" w:rsidP="00684F63">
            <w:pPr>
              <w:spacing w:line="360" w:lineRule="auto"/>
              <w:rPr>
                <w:ins w:id="2437" w:author="马玉成" w:date="2018-10-12T13:5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38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BB572" w14:textId="77777777" w:rsidR="00B26525" w:rsidRPr="00B6492A" w:rsidRDefault="00B26525" w:rsidP="00684F63">
            <w:pPr>
              <w:pStyle w:val="af5"/>
              <w:numPr>
                <w:ilvl w:val="0"/>
                <w:numId w:val="68"/>
              </w:numPr>
              <w:spacing w:line="360" w:lineRule="auto"/>
              <w:ind w:firstLineChars="0"/>
              <w:rPr>
                <w:ins w:id="2439" w:author="马玉成" w:date="2018-10-12T13:5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440" w:author="马玉成" w:date="2018-10-12T13:51:00Z">
              <w:r w:rsidRPr="00B6492A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控制逻辑：</w:t>
              </w:r>
            </w:ins>
          </w:p>
          <w:p w14:paraId="388CC5AF" w14:textId="20B6662A" w:rsidR="00B26525" w:rsidRPr="00B6492A" w:rsidRDefault="00B26525" w:rsidP="00684F63">
            <w:pPr>
              <w:spacing w:line="360" w:lineRule="auto"/>
              <w:rPr>
                <w:ins w:id="2441" w:author="马玉成" w:date="2018-10-12T13:51:00Z"/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</w:pPr>
            <w:ins w:id="2442" w:author="马玉成" w:date="2018-10-12T13:51:00Z">
              <w:r w:rsidRPr="00B6492A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</w:rPr>
                <w:t>本功能</w:t>
              </w:r>
              <w:r w:rsidRPr="00B6492A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</w:rPr>
                <w:t>为预留功能，CCP一直发</w:t>
              </w:r>
            </w:ins>
            <w:ins w:id="2443" w:author="马玉成" w:date="2018-10-12T13:53:00Z">
              <w:r w:rsidRPr="00B26525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  <w:rPrChange w:id="2444" w:author="马玉成" w:date="2018-10-12T13:53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IPC_EXCourtesyLightCfg ==0x0 active</w:t>
              </w:r>
            </w:ins>
            <w:ins w:id="2445" w:author="马玉成" w:date="2018-10-12T13:51:00Z">
              <w:r w:rsidRPr="00BE11E6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</w:rPr>
                <w:t>。</w:t>
              </w:r>
            </w:ins>
          </w:p>
          <w:p w14:paraId="0B889A4D" w14:textId="77777777" w:rsidR="00B26525" w:rsidRPr="004510F8" w:rsidRDefault="00B26525" w:rsidP="00684F63">
            <w:pPr>
              <w:spacing w:line="360" w:lineRule="auto"/>
              <w:rPr>
                <w:ins w:id="2446" w:author="马玉成" w:date="2018-10-12T13:51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2447" w:author="马玉成" w:date="2018-10-12T13:51:00Z"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用户触控“控件”，触摸后立即发送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信号</w:t>
              </w:r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，手指不离开认为是同一事件。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</w:t>
              </w:r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收到CCP的请求信号后进行模式切换；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</w:p>
          <w:p w14:paraId="129439A4" w14:textId="2D172770" w:rsidR="00B26525" w:rsidRPr="004510F8" w:rsidRDefault="00B26525" w:rsidP="00684F63">
            <w:pPr>
              <w:spacing w:line="360" w:lineRule="auto"/>
              <w:ind w:firstLineChars="200" w:firstLine="360"/>
              <w:rPr>
                <w:ins w:id="2448" w:author="马玉成" w:date="2018-10-12T13:51:00Z"/>
                <w:rFonts w:ascii="宋体" w:eastAsia="宋体" w:hAnsi="宋体" w:cs="宋体"/>
                <w:bCs/>
                <w:sz w:val="18"/>
                <w:szCs w:val="18"/>
              </w:rPr>
            </w:pPr>
            <w:ins w:id="2449" w:author="马玉成" w:date="2018-10-12T13:51:00Z"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休眠唤醒</w:t>
              </w:r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后</w:t>
              </w:r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CCP发送上次值，</w:t>
              </w:r>
              <w:proofErr w:type="gramStart"/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初次</w:t>
              </w:r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上</w:t>
              </w:r>
              <w:proofErr w:type="gramEnd"/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电</w:t>
              </w:r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默认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0x0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。</w:t>
              </w:r>
            </w:ins>
          </w:p>
          <w:p w14:paraId="5B740EDC" w14:textId="77777777" w:rsidR="00B26525" w:rsidRPr="004510F8" w:rsidRDefault="00B26525" w:rsidP="00684F63">
            <w:pPr>
              <w:spacing w:line="360" w:lineRule="auto"/>
              <w:ind w:firstLineChars="200" w:firstLine="360"/>
              <w:rPr>
                <w:ins w:id="2450" w:author="马玉成" w:date="2018-10-12T13:51:00Z"/>
                <w:rFonts w:ascii="宋体" w:eastAsia="宋体" w:hAnsi="宋体" w:cs="宋体"/>
                <w:sz w:val="18"/>
                <w:szCs w:val="18"/>
              </w:rPr>
            </w:pPr>
            <w:ins w:id="2451" w:author="马玉成" w:date="2018-10-12T13:51:00Z"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此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功能与账户关联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，用户切换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后需要接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收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HU发送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账户关联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信号。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CCP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接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收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信号后按照信号指令显示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操作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 xml:space="preserve">后的状态， 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并将信号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发给BCM。</w:t>
              </w:r>
            </w:ins>
          </w:p>
          <w:p w14:paraId="0E6AF64D" w14:textId="77777777" w:rsidR="00B26525" w:rsidRPr="004510F8" w:rsidRDefault="00B26525" w:rsidP="00684F63">
            <w:pPr>
              <w:spacing w:line="360" w:lineRule="auto"/>
              <w:rPr>
                <w:ins w:id="2452" w:author="马玉成" w:date="2018-10-12T13:5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453" w:author="马玉成" w:date="2018-10-12T13:5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2.请求信号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:</w:t>
              </w:r>
            </w:ins>
          </w:p>
          <w:p w14:paraId="38779C6C" w14:textId="5813BB63" w:rsidR="00B26525" w:rsidRPr="004510F8" w:rsidRDefault="00B26525" w:rsidP="00684F63">
            <w:pPr>
              <w:spacing w:line="360" w:lineRule="auto"/>
              <w:rPr>
                <w:ins w:id="2454" w:author="马玉成" w:date="2018-10-12T13:5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455" w:author="马玉成" w:date="2018-10-12T13:52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IPC_EXCourtesyLightCfg</w:t>
              </w:r>
            </w:ins>
            <w:ins w:id="2456" w:author="马玉成" w:date="2018-10-12T13:5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==0x0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active</w:t>
              </w:r>
            </w:ins>
          </w:p>
          <w:p w14:paraId="5FB8BAC4" w14:textId="38AB937D" w:rsidR="00B26525" w:rsidRPr="004510F8" w:rsidRDefault="00B26525" w:rsidP="00684F63">
            <w:pPr>
              <w:spacing w:line="360" w:lineRule="auto"/>
              <w:rPr>
                <w:ins w:id="2457" w:author="马玉成" w:date="2018-10-12T13:5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458" w:author="马玉成" w:date="2018-10-12T13:52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IPC_EXCourtesyLightCfg</w:t>
              </w:r>
            </w:ins>
            <w:ins w:id="2459" w:author="马玉成" w:date="2018-10-12T13:51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 xml:space="preserve"> ==0x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1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in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active</w:t>
              </w:r>
            </w:ins>
          </w:p>
          <w:p w14:paraId="4CE1E1BF" w14:textId="77777777" w:rsidR="00B26525" w:rsidRPr="004510F8" w:rsidRDefault="00B26525" w:rsidP="00684F63">
            <w:pPr>
              <w:spacing w:line="360" w:lineRule="auto"/>
              <w:rPr>
                <w:ins w:id="2460" w:author="马玉成" w:date="2018-10-12T13:5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461" w:author="马玉成" w:date="2018-10-12T13:51:00Z"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109E2F7C" w14:textId="77777777" w:rsidR="00B26525" w:rsidRPr="004510F8" w:rsidRDefault="00B26525" w:rsidP="00684F63">
            <w:pPr>
              <w:spacing w:line="360" w:lineRule="auto"/>
              <w:rPr>
                <w:ins w:id="2462" w:author="马玉成" w:date="2018-10-12T13:5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463" w:author="马玉成" w:date="2018-10-12T13:51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1F906C62" w14:textId="77777777" w:rsidR="00B26525" w:rsidRPr="00BE11E6" w:rsidRDefault="00B26525" w:rsidP="00684F63">
            <w:pPr>
              <w:spacing w:line="360" w:lineRule="auto"/>
              <w:rPr>
                <w:ins w:id="2464" w:author="马玉成" w:date="2018-10-12T13:5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465" w:author="马玉成" w:date="2018-10-12T13:51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4.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异常</w:t>
              </w:r>
              <w:r w:rsidRPr="00BE11E6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信号处理</w:t>
              </w:r>
            </w:ins>
          </w:p>
          <w:p w14:paraId="029AB842" w14:textId="77777777" w:rsidR="00B26525" w:rsidRPr="00BE11E6" w:rsidRDefault="00B26525" w:rsidP="00684F63">
            <w:pPr>
              <w:pStyle w:val="af5"/>
              <w:spacing w:line="360" w:lineRule="auto"/>
              <w:ind w:left="360" w:firstLineChars="0" w:firstLine="0"/>
              <w:rPr>
                <w:ins w:id="2466" w:author="马玉成" w:date="2018-10-12T13:5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467" w:author="马玉成" w:date="2018-10-12T13:51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无</w:t>
              </w:r>
            </w:ins>
          </w:p>
          <w:p w14:paraId="049B687D" w14:textId="77777777" w:rsidR="00B26525" w:rsidRPr="00BE11E6" w:rsidRDefault="00B26525" w:rsidP="00684F63">
            <w:pPr>
              <w:spacing w:line="360" w:lineRule="auto"/>
              <w:jc w:val="both"/>
              <w:rPr>
                <w:ins w:id="2468" w:author="马玉成" w:date="2018-10-12T13:51:00Z"/>
                <w:rFonts w:hAnsi="宋体"/>
                <w:b/>
                <w:sz w:val="18"/>
                <w:szCs w:val="18"/>
              </w:rPr>
            </w:pPr>
            <w:ins w:id="2469" w:author="马玉成" w:date="2018-10-12T13:51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5.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Pr="00BE11E6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为无效或者预留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BE11E6">
                <w:rPr>
                  <w:rFonts w:hAnsi="宋体"/>
                  <w:b/>
                  <w:sz w:val="18"/>
                  <w:szCs w:val="18"/>
                </w:rPr>
                <w:t>：</w:t>
              </w:r>
            </w:ins>
          </w:p>
          <w:p w14:paraId="590432D7" w14:textId="77777777" w:rsidR="00B26525" w:rsidRPr="004510F8" w:rsidRDefault="00B26525" w:rsidP="00684F63">
            <w:pPr>
              <w:spacing w:line="360" w:lineRule="auto"/>
              <w:rPr>
                <w:ins w:id="2470" w:author="马玉成" w:date="2018-10-12T13:5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471" w:author="马玉成" w:date="2018-10-12T13:51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2EB74765" w14:textId="77777777" w:rsidR="00B26525" w:rsidRPr="00684F63" w:rsidRDefault="00B26525">
      <w:pPr>
        <w:rPr>
          <w:ins w:id="2472" w:author="马玉成" w:date="2018-10-12T13:50:00Z"/>
        </w:rPr>
        <w:pPrChange w:id="2473" w:author="马玉成" w:date="2018-10-12T13:50:00Z">
          <w:pPr>
            <w:pStyle w:val="3"/>
          </w:pPr>
        </w:pPrChange>
      </w:pPr>
    </w:p>
    <w:p w14:paraId="6A072C4A" w14:textId="79667372" w:rsidR="007B7D49" w:rsidRDefault="007B7D49">
      <w:pPr>
        <w:pStyle w:val="3"/>
        <w:rPr>
          <w:ins w:id="2474" w:author="马玉成" w:date="2018-10-12T13:54:00Z"/>
        </w:rPr>
      </w:pPr>
      <w:bookmarkStart w:id="2475" w:name="_Toc532203343"/>
      <w:ins w:id="2476" w:author="马玉成" w:date="2018-10-12T13:54:00Z">
        <w:r>
          <w:rPr>
            <w:rFonts w:hint="eastAsia"/>
          </w:rPr>
          <w:lastRenderedPageBreak/>
          <w:t>星</w:t>
        </w:r>
        <w:proofErr w:type="gramStart"/>
        <w:r>
          <w:rPr>
            <w:rFonts w:hint="eastAsia"/>
          </w:rPr>
          <w:t>环</w:t>
        </w:r>
        <w:r>
          <w:t>模式</w:t>
        </w:r>
        <w:proofErr w:type="gramEnd"/>
        <w:r>
          <w:t>设置</w:t>
        </w:r>
        <w:bookmarkEnd w:id="2475"/>
      </w:ins>
    </w:p>
    <w:tbl>
      <w:tblPr>
        <w:tblW w:w="9222" w:type="dxa"/>
        <w:tblInd w:w="236" w:type="dxa"/>
        <w:tblLayout w:type="fixed"/>
        <w:tblLook w:val="04A0" w:firstRow="1" w:lastRow="0" w:firstColumn="1" w:lastColumn="0" w:noHBand="0" w:noVBand="1"/>
      </w:tblPr>
      <w:tblGrid>
        <w:gridCol w:w="1180"/>
        <w:gridCol w:w="2803"/>
        <w:gridCol w:w="425"/>
        <w:gridCol w:w="3686"/>
        <w:gridCol w:w="1128"/>
      </w:tblGrid>
      <w:tr w:rsidR="007B7D49" w:rsidRPr="004510F8" w14:paraId="2270765A" w14:textId="77777777" w:rsidTr="00684F63">
        <w:trPr>
          <w:trHeight w:val="270"/>
          <w:tblHeader/>
          <w:ins w:id="2477" w:author="马玉成" w:date="2018-10-12T13:54:00Z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83C01" w14:textId="77777777" w:rsidR="007B7D49" w:rsidRPr="004510F8" w:rsidRDefault="007B7D49" w:rsidP="00684F63">
            <w:pPr>
              <w:spacing w:line="360" w:lineRule="auto"/>
              <w:rPr>
                <w:ins w:id="2478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79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0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92F290" w14:textId="2089B5E5" w:rsidR="007B7D49" w:rsidRPr="004510F8" w:rsidRDefault="007B7D49" w:rsidP="00684F63">
            <w:pPr>
              <w:spacing w:line="360" w:lineRule="auto"/>
              <w:rPr>
                <w:ins w:id="2480" w:author="马玉成" w:date="2018-10-12T13:54:00Z"/>
                <w:sz w:val="18"/>
                <w:szCs w:val="18"/>
              </w:rPr>
            </w:pPr>
            <w:ins w:id="2481" w:author="马玉成" w:date="2018-10-12T13:55:00Z">
              <w:r>
                <w:rPr>
                  <w:rFonts w:hint="eastAsia"/>
                  <w:sz w:val="18"/>
                  <w:szCs w:val="18"/>
                </w:rPr>
                <w:t>星</w:t>
              </w:r>
              <w:proofErr w:type="gramStart"/>
              <w:r>
                <w:rPr>
                  <w:rFonts w:hint="eastAsia"/>
                  <w:sz w:val="18"/>
                  <w:szCs w:val="18"/>
                </w:rPr>
                <w:t>环</w:t>
              </w:r>
              <w:r>
                <w:rPr>
                  <w:sz w:val="18"/>
                  <w:szCs w:val="18"/>
                </w:rPr>
                <w:t>模式</w:t>
              </w:r>
            </w:ins>
            <w:proofErr w:type="gramEnd"/>
            <w:ins w:id="2482" w:author="马玉成" w:date="2018-10-12T13:54:00Z">
              <w:r>
                <w:rPr>
                  <w:sz w:val="18"/>
                  <w:szCs w:val="18"/>
                </w:rPr>
                <w:t>设置</w:t>
              </w:r>
            </w:ins>
          </w:p>
        </w:tc>
      </w:tr>
      <w:tr w:rsidR="007B7D49" w:rsidRPr="004510F8" w14:paraId="7484AE13" w14:textId="77777777" w:rsidTr="00684F63">
        <w:trPr>
          <w:trHeight w:val="270"/>
          <w:tblHeader/>
          <w:ins w:id="2483" w:author="马玉成" w:date="2018-10-12T13:54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90DB9" w14:textId="77777777" w:rsidR="007B7D49" w:rsidRPr="004510F8" w:rsidRDefault="007B7D49" w:rsidP="00684F63">
            <w:pPr>
              <w:spacing w:line="360" w:lineRule="auto"/>
              <w:rPr>
                <w:ins w:id="2484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85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10406E" w14:textId="4CC77C42" w:rsidR="007B7D49" w:rsidRPr="004510F8" w:rsidRDefault="007B7D49">
            <w:pPr>
              <w:spacing w:line="360" w:lineRule="auto"/>
              <w:rPr>
                <w:ins w:id="2486" w:author="马玉成" w:date="2018-10-12T13:54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2487" w:author="马玉成" w:date="2018-10-12T13:54:00Z">
              <w:r>
                <w:rPr>
                  <w:rFonts w:hint="eastAsia"/>
                  <w:sz w:val="18"/>
                  <w:szCs w:val="18"/>
                </w:rPr>
                <w:t>驾驶员</w:t>
              </w:r>
            </w:ins>
            <w:ins w:id="2488" w:author="马玉成" w:date="2018-10-12T13:55:00Z">
              <w:r>
                <w:rPr>
                  <w:rFonts w:hint="eastAsia"/>
                  <w:sz w:val="18"/>
                  <w:szCs w:val="18"/>
                </w:rPr>
                <w:t>可手动</w:t>
              </w:r>
              <w:r>
                <w:rPr>
                  <w:sz w:val="18"/>
                  <w:szCs w:val="18"/>
                </w:rPr>
                <w:t>开启</w:t>
              </w:r>
              <w:r>
                <w:rPr>
                  <w:rFonts w:hint="eastAsia"/>
                  <w:sz w:val="18"/>
                  <w:szCs w:val="18"/>
                </w:rPr>
                <w:t>关闭</w:t>
              </w:r>
              <w:r>
                <w:rPr>
                  <w:sz w:val="18"/>
                  <w:szCs w:val="18"/>
                </w:rPr>
                <w:t>外部灯光星环模式</w:t>
              </w:r>
            </w:ins>
            <w:ins w:id="2489" w:author="马玉成" w:date="2018-10-12T13:54:00Z">
              <w:r>
                <w:rPr>
                  <w:sz w:val="18"/>
                  <w:szCs w:val="18"/>
                </w:rPr>
                <w:t>，</w:t>
              </w:r>
              <w:r>
                <w:rPr>
                  <w:rFonts w:hint="eastAsia"/>
                  <w:sz w:val="18"/>
                  <w:szCs w:val="18"/>
                </w:rPr>
                <w:t>该功能</w:t>
              </w:r>
              <w:r w:rsidR="009D6D9E">
                <w:rPr>
                  <w:sz w:val="18"/>
                  <w:szCs w:val="18"/>
                </w:rPr>
                <w:t>默认</w:t>
              </w:r>
            </w:ins>
            <w:ins w:id="2490" w:author="马玉成" w:date="2018-10-12T15:34:00Z">
              <w:r w:rsidR="009D6D9E">
                <w:rPr>
                  <w:rFonts w:hint="eastAsia"/>
                  <w:sz w:val="18"/>
                  <w:szCs w:val="18"/>
                </w:rPr>
                <w:t>关闭</w:t>
              </w:r>
            </w:ins>
            <w:ins w:id="2491" w:author="马玉成" w:date="2018-10-12T13:54:00Z">
              <w:r>
                <w:rPr>
                  <w:sz w:val="18"/>
                  <w:szCs w:val="18"/>
                </w:rPr>
                <w:t>，</w:t>
              </w:r>
              <w:r w:rsidRPr="004510F8">
                <w:rPr>
                  <w:rFonts w:hint="eastAsia"/>
                  <w:sz w:val="18"/>
                  <w:szCs w:val="18"/>
                </w:rPr>
                <w:t>可通过此项进行配置是否开启</w:t>
              </w:r>
            </w:ins>
          </w:p>
        </w:tc>
      </w:tr>
      <w:tr w:rsidR="007B7D49" w:rsidRPr="004510F8" w14:paraId="60A21C0F" w14:textId="77777777" w:rsidTr="00684F63">
        <w:trPr>
          <w:trHeight w:val="270"/>
          <w:tblHeader/>
          <w:ins w:id="2492" w:author="马玉成" w:date="2018-10-12T13:54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70152" w14:textId="77777777" w:rsidR="007B7D49" w:rsidRPr="004510F8" w:rsidRDefault="007B7D49" w:rsidP="00684F63">
            <w:pPr>
              <w:spacing w:line="360" w:lineRule="auto"/>
              <w:rPr>
                <w:ins w:id="2493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94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9A685B" w14:textId="77777777" w:rsidR="007B7D49" w:rsidRPr="004510F8" w:rsidRDefault="007B7D49" w:rsidP="00684F63">
            <w:pPr>
              <w:spacing w:line="360" w:lineRule="auto"/>
              <w:rPr>
                <w:ins w:id="2495" w:author="马玉成" w:date="2018-10-12T13:54:00Z"/>
                <w:sz w:val="18"/>
                <w:szCs w:val="18"/>
              </w:rPr>
            </w:pPr>
            <w:ins w:id="2496" w:author="马玉成" w:date="2018-10-12T13:54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CC、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ON</w:t>
              </w:r>
            </w:ins>
          </w:p>
        </w:tc>
      </w:tr>
      <w:tr w:rsidR="007B7D49" w:rsidRPr="004510F8" w14:paraId="51DC985E" w14:textId="77777777" w:rsidTr="00684F63">
        <w:trPr>
          <w:trHeight w:val="270"/>
          <w:tblHeader/>
          <w:ins w:id="2497" w:author="马玉成" w:date="2018-10-12T13:54:00Z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B63B6" w14:textId="77777777" w:rsidR="007B7D49" w:rsidRPr="004510F8" w:rsidRDefault="007B7D49" w:rsidP="00684F63">
            <w:pPr>
              <w:spacing w:line="360" w:lineRule="auto"/>
              <w:rPr>
                <w:ins w:id="2498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499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CD050D" w14:textId="77777777" w:rsidR="007B7D49" w:rsidRPr="004510F8" w:rsidRDefault="007B7D49" w:rsidP="00684F63">
            <w:pPr>
              <w:spacing w:line="360" w:lineRule="auto"/>
              <w:jc w:val="center"/>
              <w:rPr>
                <w:ins w:id="2500" w:author="马玉成" w:date="2018-10-12T13:54:00Z"/>
                <w:sz w:val="18"/>
                <w:szCs w:val="18"/>
              </w:rPr>
            </w:pPr>
            <w:ins w:id="2501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B478597" w14:textId="77777777" w:rsidR="007B7D49" w:rsidRPr="004510F8" w:rsidRDefault="007B7D49" w:rsidP="00684F63">
            <w:pPr>
              <w:spacing w:line="360" w:lineRule="auto"/>
              <w:jc w:val="center"/>
              <w:rPr>
                <w:ins w:id="2502" w:author="马玉成" w:date="2018-10-12T13:54:00Z"/>
                <w:sz w:val="18"/>
                <w:szCs w:val="18"/>
              </w:rPr>
            </w:pPr>
            <w:ins w:id="2503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7B7D49" w:rsidRPr="004510F8" w14:paraId="531DCCB7" w14:textId="77777777" w:rsidTr="00684F63">
        <w:trPr>
          <w:trHeight w:val="270"/>
          <w:tblHeader/>
          <w:ins w:id="2504" w:author="马玉成" w:date="2018-10-12T13:54:00Z"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E35ED" w14:textId="77777777" w:rsidR="007B7D49" w:rsidRPr="004510F8" w:rsidRDefault="007B7D49" w:rsidP="00684F63">
            <w:pPr>
              <w:spacing w:line="360" w:lineRule="auto"/>
              <w:rPr>
                <w:ins w:id="2505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FF78E86" w14:textId="169EB51A" w:rsidR="007B7D49" w:rsidRPr="004510F8" w:rsidRDefault="00D009E0" w:rsidP="00684F63">
            <w:pPr>
              <w:spacing w:line="360" w:lineRule="auto"/>
              <w:rPr>
                <w:ins w:id="2506" w:author="马玉成" w:date="2018-10-12T13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507" w:author="马玉成" w:date="2018-10-12T16:34:00Z"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RingLight</w:t>
              </w:r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ModelConfig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23AB2E" w14:textId="77777777" w:rsidR="007B7D49" w:rsidRPr="004510F8" w:rsidRDefault="007B7D49" w:rsidP="00684F63">
            <w:pPr>
              <w:spacing w:line="360" w:lineRule="auto"/>
              <w:jc w:val="center"/>
              <w:rPr>
                <w:ins w:id="2508" w:author="马玉成" w:date="2018-10-12T13:54:00Z"/>
                <w:sz w:val="18"/>
                <w:szCs w:val="18"/>
              </w:rPr>
            </w:pPr>
            <w:ins w:id="2509" w:author="马玉成" w:date="2018-10-12T13:54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6AF156" w14:textId="77777777" w:rsidR="007B7D49" w:rsidRPr="004510F8" w:rsidRDefault="007B7D49" w:rsidP="00684F63">
            <w:pPr>
              <w:spacing w:line="360" w:lineRule="auto"/>
              <w:jc w:val="center"/>
              <w:rPr>
                <w:ins w:id="2510" w:author="马玉成" w:date="2018-10-12T13:54:00Z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919C1" w14:textId="77777777" w:rsidR="007B7D49" w:rsidRPr="004510F8" w:rsidRDefault="007B7D49" w:rsidP="00684F63">
            <w:pPr>
              <w:spacing w:line="360" w:lineRule="auto"/>
              <w:jc w:val="center"/>
              <w:rPr>
                <w:ins w:id="2511" w:author="马玉成" w:date="2018-10-12T13:54:00Z"/>
                <w:sz w:val="18"/>
                <w:szCs w:val="18"/>
              </w:rPr>
            </w:pPr>
          </w:p>
        </w:tc>
      </w:tr>
      <w:tr w:rsidR="007B7D49" w:rsidRPr="004510F8" w14:paraId="27391596" w14:textId="77777777" w:rsidTr="00684F63">
        <w:trPr>
          <w:trHeight w:val="825"/>
          <w:tblHeader/>
          <w:ins w:id="2512" w:author="马玉成" w:date="2018-10-12T13:54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36CE3" w14:textId="77777777" w:rsidR="007B7D49" w:rsidRPr="004510F8" w:rsidRDefault="007B7D49" w:rsidP="00684F63">
            <w:pPr>
              <w:spacing w:line="360" w:lineRule="auto"/>
              <w:rPr>
                <w:ins w:id="2513" w:author="马玉成" w:date="2018-10-12T13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514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50339" w14:textId="03154E2A" w:rsidR="007B7D49" w:rsidRPr="002C3321" w:rsidRDefault="002C3321">
            <w:pPr>
              <w:spacing w:line="360" w:lineRule="auto"/>
              <w:rPr>
                <w:ins w:id="2515" w:author="马玉成" w:date="2018-10-12T13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516" w:author="马玉成" w:date="2018-10-12T16:37:00Z">
                  <w:rPr>
                    <w:ins w:id="2517" w:author="马玉成" w:date="2018-10-12T13:54:00Z"/>
                  </w:rPr>
                </w:rPrChange>
              </w:rPr>
              <w:pPrChange w:id="2518" w:author="马玉成" w:date="2018-10-12T16:37:00Z">
                <w:pPr>
                  <w:pStyle w:val="af5"/>
                  <w:numPr>
                    <w:numId w:val="68"/>
                  </w:numPr>
                  <w:spacing w:line="360" w:lineRule="auto"/>
                  <w:ind w:left="360" w:firstLineChars="0" w:hanging="360"/>
                </w:pPr>
              </w:pPrChange>
            </w:pPr>
            <w:ins w:id="2519" w:author="马玉成" w:date="2018-10-12T16:37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1</w:t>
              </w:r>
              <w:r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 xml:space="preserve">. </w:t>
              </w:r>
            </w:ins>
            <w:ins w:id="2520" w:author="马玉成" w:date="2018-10-12T13:54:00Z">
              <w:r w:rsidR="007B7D49" w:rsidRPr="002C332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2521" w:author="马玉成" w:date="2018-10-12T16:37:00Z">
                    <w:rPr>
                      <w:rFonts w:hint="eastAsia"/>
                    </w:rPr>
                  </w:rPrChange>
                </w:rPr>
                <w:t>控制逻辑：</w:t>
              </w:r>
            </w:ins>
          </w:p>
          <w:p w14:paraId="46BD30AC" w14:textId="486FB9B2" w:rsidR="007B7D49" w:rsidRDefault="007B7D49" w:rsidP="00684F63">
            <w:pPr>
              <w:spacing w:line="360" w:lineRule="auto"/>
              <w:ind w:firstLineChars="200" w:firstLine="360"/>
              <w:rPr>
                <w:ins w:id="2522" w:author="马玉成" w:date="2018-10-12T13:58:00Z"/>
                <w:rFonts w:ascii="宋体" w:eastAsia="宋体" w:hAnsi="宋体" w:cs="宋体"/>
                <w:sz w:val="18"/>
                <w:szCs w:val="18"/>
              </w:rPr>
            </w:pPr>
            <w:ins w:id="2523" w:author="马玉成" w:date="2018-10-12T13:54:00Z"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</w:t>
              </w:r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收到CCP的请求信号后进行模式切换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。</w:t>
              </w:r>
            </w:ins>
          </w:p>
          <w:p w14:paraId="1972244A" w14:textId="1A28B813" w:rsidR="007B7D49" w:rsidRPr="004510F8" w:rsidRDefault="00994DD9" w:rsidP="00684F63">
            <w:pPr>
              <w:spacing w:line="360" w:lineRule="auto"/>
              <w:ind w:firstLineChars="200" w:firstLine="360"/>
              <w:rPr>
                <w:ins w:id="2524" w:author="马玉成" w:date="2018-10-12T13:54:00Z"/>
                <w:rFonts w:ascii="宋体" w:eastAsia="宋体" w:hAnsi="宋体" w:cs="宋体"/>
                <w:bCs/>
                <w:sz w:val="18"/>
                <w:szCs w:val="18"/>
              </w:rPr>
            </w:pPr>
            <w:ins w:id="2525" w:author="马玉成" w:date="2018-10-12T13:59:00Z">
              <w:r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星</w:t>
              </w:r>
              <w:proofErr w:type="gramStart"/>
              <w:r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环</w:t>
              </w:r>
              <w:r>
                <w:rPr>
                  <w:rFonts w:ascii="宋体" w:eastAsia="宋体" w:hAnsi="宋体" w:cs="宋体"/>
                  <w:bCs/>
                  <w:sz w:val="18"/>
                  <w:szCs w:val="18"/>
                </w:rPr>
                <w:t>模式</w:t>
              </w:r>
              <w:proofErr w:type="gramEnd"/>
              <w:r>
                <w:rPr>
                  <w:rFonts w:ascii="宋体" w:eastAsia="宋体" w:hAnsi="宋体" w:cs="宋体"/>
                  <w:bCs/>
                  <w:sz w:val="18"/>
                  <w:szCs w:val="18"/>
                </w:rPr>
                <w:t>状态</w:t>
              </w:r>
              <w:r w:rsidR="00A7179D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共</w:t>
              </w:r>
              <w:r>
                <w:rPr>
                  <w:rFonts w:ascii="宋体" w:eastAsia="宋体" w:hAnsi="宋体" w:cs="宋体"/>
                  <w:bCs/>
                  <w:sz w:val="18"/>
                  <w:szCs w:val="18"/>
                </w:rPr>
                <w:t>两种，开启和关闭</w:t>
              </w:r>
            </w:ins>
            <w:ins w:id="2526" w:author="马玉成" w:date="2018-10-12T14:00:00Z">
              <w:r w:rsidR="00A7179D"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，</w:t>
              </w:r>
              <w:proofErr w:type="gramStart"/>
              <w:r w:rsidR="00A7179D"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初次</w:t>
              </w:r>
              <w:proofErr w:type="gramEnd"/>
              <w:r w:rsidR="00A7179D"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上电</w:t>
              </w:r>
              <w:r w:rsidR="00A7179D"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默认</w:t>
              </w:r>
              <w:r w:rsidR="009D6D9E">
                <w:rPr>
                  <w:rFonts w:ascii="宋体" w:eastAsia="宋体" w:hAnsi="宋体" w:cs="宋体" w:hint="eastAsia"/>
                  <w:sz w:val="18"/>
                  <w:szCs w:val="18"/>
                </w:rPr>
                <w:t>关闭</w:t>
              </w:r>
              <w:r w:rsidR="00A7179D"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；</w:t>
              </w:r>
              <w:r w:rsidR="00A7179D"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休眠唤醒</w:t>
              </w:r>
              <w:r w:rsidR="00A7179D"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后</w:t>
              </w:r>
              <w:r w:rsidR="00A7179D"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CCP发送上次值</w:t>
              </w:r>
            </w:ins>
            <w:ins w:id="2527" w:author="马玉成" w:date="2018-10-12T13:59:00Z">
              <w:r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。</w:t>
              </w:r>
            </w:ins>
          </w:p>
          <w:p w14:paraId="3A521808" w14:textId="77777777" w:rsidR="007B7D49" w:rsidRPr="004510F8" w:rsidRDefault="007B7D49" w:rsidP="00684F63">
            <w:pPr>
              <w:spacing w:line="360" w:lineRule="auto"/>
              <w:rPr>
                <w:ins w:id="2528" w:author="马玉成" w:date="2018-10-12T13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529" w:author="马玉成" w:date="2018-10-12T13:54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2.请求信号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:</w:t>
              </w:r>
            </w:ins>
          </w:p>
          <w:p w14:paraId="6423E0AD" w14:textId="28D96088" w:rsidR="007B7D49" w:rsidRDefault="007B7D49" w:rsidP="00684F63">
            <w:pPr>
              <w:spacing w:line="360" w:lineRule="auto"/>
              <w:rPr>
                <w:ins w:id="2530" w:author="马玉成" w:date="2018-10-12T13:5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531" w:author="马玉成" w:date="2018-10-12T13:56:00Z"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2532" w:author="马玉成" w:date="2018-10-12T16:26:00Z">
              <w:r w:rsidR="00D009E0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Ring</w:t>
              </w:r>
            </w:ins>
            <w:ins w:id="2533" w:author="马玉成" w:date="2018-10-12T16:28:00Z">
              <w:r w:rsidR="00D009E0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Light</w:t>
              </w:r>
            </w:ins>
            <w:ins w:id="2534" w:author="马玉成" w:date="2018-10-12T13:56:00Z"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ModelConfig 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==0x0 </w:t>
              </w:r>
            </w:ins>
            <w:ins w:id="2535" w:author="马玉成" w:date="2018-10-12T16:36:00Z">
              <w:r w:rsidR="00D009E0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inactive</w:t>
              </w:r>
            </w:ins>
            <w:ins w:id="2536" w:author="马玉成" w:date="2018-10-12T13:59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（星</w:t>
              </w:r>
              <w:proofErr w:type="gramStart"/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环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模式</w:t>
              </w:r>
              <w:proofErr w:type="gramEnd"/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关闭）</w:t>
              </w:r>
            </w:ins>
          </w:p>
          <w:p w14:paraId="0830B84B" w14:textId="4316C393" w:rsidR="007B7D49" w:rsidRDefault="00D009E0" w:rsidP="007B7D49">
            <w:pPr>
              <w:spacing w:line="360" w:lineRule="auto"/>
              <w:rPr>
                <w:ins w:id="2537" w:author="马玉成" w:date="2018-10-12T13:5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538" w:author="马玉成" w:date="2018-10-12T16:34:00Z"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RingLight</w:t>
              </w:r>
              <w:r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ModelConfig</w:t>
              </w:r>
            </w:ins>
            <w:ins w:id="2539" w:author="马玉成" w:date="2018-10-12T13:57:00Z">
              <w:r w:rsidR="007B7D49" w:rsidRP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==0x1 </w:t>
              </w:r>
            </w:ins>
            <w:ins w:id="2540" w:author="马玉成" w:date="2018-10-12T16:36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active</w:t>
              </w:r>
            </w:ins>
            <w:ins w:id="2541" w:author="马玉成" w:date="2018-10-12T13:58:00Z">
              <w:r w:rsidR="007B7D49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（星</w:t>
              </w:r>
              <w:proofErr w:type="gramStart"/>
              <w:r w:rsidR="007B7D49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环</w:t>
              </w:r>
              <w:r w:rsidR="007B7D49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模式</w:t>
              </w:r>
              <w:proofErr w:type="gramEnd"/>
              <w:r w:rsidR="007B7D49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开启）</w:t>
              </w:r>
            </w:ins>
          </w:p>
          <w:p w14:paraId="1F7BA5C0" w14:textId="4F6F2E07" w:rsidR="007B7D49" w:rsidRPr="004510F8" w:rsidRDefault="007B7D49" w:rsidP="00684F63">
            <w:pPr>
              <w:spacing w:line="360" w:lineRule="auto"/>
              <w:rPr>
                <w:ins w:id="2542" w:author="马玉成" w:date="2018-10-12T13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543" w:author="马玉成" w:date="2018-10-12T13:54:00Z"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65927A55" w14:textId="77777777" w:rsidR="007B7D49" w:rsidRPr="004510F8" w:rsidRDefault="007B7D49" w:rsidP="00684F63">
            <w:pPr>
              <w:spacing w:line="360" w:lineRule="auto"/>
              <w:rPr>
                <w:ins w:id="2544" w:author="马玉成" w:date="2018-10-12T13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545" w:author="马玉成" w:date="2018-10-12T13:54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3F6C08F0" w14:textId="77777777" w:rsidR="007B7D49" w:rsidRPr="00BE11E6" w:rsidRDefault="007B7D49" w:rsidP="00684F63">
            <w:pPr>
              <w:spacing w:line="360" w:lineRule="auto"/>
              <w:rPr>
                <w:ins w:id="2546" w:author="马玉成" w:date="2018-10-12T13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547" w:author="马玉成" w:date="2018-10-12T13:54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4.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异常</w:t>
              </w:r>
              <w:r w:rsidRPr="00BE11E6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信号处理</w:t>
              </w:r>
            </w:ins>
          </w:p>
          <w:p w14:paraId="2E9FB4E8" w14:textId="77777777" w:rsidR="007B7D49" w:rsidRPr="00051F08" w:rsidRDefault="007B7D49">
            <w:pPr>
              <w:spacing w:line="360" w:lineRule="auto"/>
              <w:rPr>
                <w:ins w:id="2548" w:author="马玉成" w:date="2018-10-12T13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549" w:author="马玉成" w:date="2018-10-12T16:38:00Z">
                  <w:rPr>
                    <w:ins w:id="2550" w:author="马玉成" w:date="2018-10-12T13:54:00Z"/>
                  </w:rPr>
                </w:rPrChange>
              </w:rPr>
              <w:pPrChange w:id="2551" w:author="马玉成" w:date="2018-10-12T16:38:00Z">
                <w:pPr>
                  <w:pStyle w:val="af5"/>
                  <w:spacing w:line="360" w:lineRule="auto"/>
                  <w:ind w:left="360" w:firstLineChars="0" w:firstLine="0"/>
                </w:pPr>
              </w:pPrChange>
            </w:pPr>
            <w:ins w:id="2552" w:author="马玉成" w:date="2018-10-12T13:54:00Z">
              <w:r w:rsidRPr="00051F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2553" w:author="马玉成" w:date="2018-10-12T16:38:00Z">
                    <w:rPr>
                      <w:rFonts w:hint="eastAsia"/>
                    </w:rPr>
                  </w:rPrChange>
                </w:rPr>
                <w:t>无</w:t>
              </w:r>
            </w:ins>
          </w:p>
          <w:p w14:paraId="3FEBFA54" w14:textId="77777777" w:rsidR="007B7D49" w:rsidRPr="00BE11E6" w:rsidRDefault="007B7D49" w:rsidP="00684F63">
            <w:pPr>
              <w:spacing w:line="360" w:lineRule="auto"/>
              <w:jc w:val="both"/>
              <w:rPr>
                <w:ins w:id="2554" w:author="马玉成" w:date="2018-10-12T13:54:00Z"/>
                <w:rFonts w:hAnsi="宋体"/>
                <w:b/>
                <w:sz w:val="18"/>
                <w:szCs w:val="18"/>
              </w:rPr>
            </w:pPr>
            <w:ins w:id="2555" w:author="马玉成" w:date="2018-10-12T13:54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5.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Pr="00BE11E6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为无效或者预留</w:t>
              </w:r>
              <w:r w:rsidRPr="00BE11E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BE11E6">
                <w:rPr>
                  <w:rFonts w:hAnsi="宋体"/>
                  <w:b/>
                  <w:sz w:val="18"/>
                  <w:szCs w:val="18"/>
                </w:rPr>
                <w:t>：</w:t>
              </w:r>
            </w:ins>
          </w:p>
          <w:p w14:paraId="5AEF3E62" w14:textId="77777777" w:rsidR="007B7D49" w:rsidRPr="004510F8" w:rsidRDefault="007B7D49" w:rsidP="00684F63">
            <w:pPr>
              <w:spacing w:line="360" w:lineRule="auto"/>
              <w:rPr>
                <w:ins w:id="2556" w:author="马玉成" w:date="2018-10-12T13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557" w:author="马玉成" w:date="2018-10-12T13:54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6A67C7B6" w14:textId="1F2CEBD9" w:rsidR="007B7D49" w:rsidRDefault="00501017">
      <w:pPr>
        <w:pStyle w:val="3"/>
        <w:rPr>
          <w:ins w:id="2558" w:author="北京车和家" w:date="2019-01-21T20:37:00Z"/>
        </w:rPr>
        <w:pPrChange w:id="2559" w:author="北京车和家" w:date="2019-01-21T20:38:00Z">
          <w:pPr/>
        </w:pPrChange>
      </w:pPr>
      <w:ins w:id="2560" w:author="北京车和家" w:date="2019-01-21T20:37:00Z">
        <w:r w:rsidRPr="00501017">
          <w:rPr>
            <w:rFonts w:hint="eastAsia"/>
          </w:rPr>
          <w:tab/>
        </w:r>
        <w:r w:rsidRPr="00501017">
          <w:rPr>
            <w:rFonts w:hint="eastAsia"/>
          </w:rPr>
          <w:t>灯光开启关闭状态（车辆模型显示用）</w:t>
        </w:r>
      </w:ins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1268"/>
        <w:gridCol w:w="782"/>
        <w:gridCol w:w="3094"/>
        <w:gridCol w:w="4031"/>
      </w:tblGrid>
      <w:tr w:rsidR="00A20F9F" w:rsidRPr="00D541FF" w14:paraId="2D89B2CA" w14:textId="77777777" w:rsidTr="003059E4">
        <w:trPr>
          <w:ins w:id="2561" w:author="北京车和家" w:date="2019-01-21T20:40:00Z"/>
        </w:trPr>
        <w:tc>
          <w:tcPr>
            <w:tcW w:w="2050" w:type="dxa"/>
            <w:gridSpan w:val="2"/>
            <w:shd w:val="clear" w:color="auto" w:fill="BFBFBF" w:themeFill="background1" w:themeFillShade="BF"/>
          </w:tcPr>
          <w:p w14:paraId="46F7DD55" w14:textId="77777777" w:rsidR="00A20F9F" w:rsidRPr="00D541FF" w:rsidRDefault="00A20F9F" w:rsidP="003059E4">
            <w:pPr>
              <w:rPr>
                <w:ins w:id="2562" w:author="北京车和家" w:date="2019-01-21T20:40:00Z"/>
                <w:rFonts w:ascii="Arial Unicode MS" w:eastAsia="Arial Unicode MS" w:hAnsi="Arial Unicode MS" w:cs="Arial Unicode MS"/>
              </w:rPr>
            </w:pPr>
            <w:ins w:id="2563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</w:rPr>
                <w:t>名称</w:t>
              </w:r>
            </w:ins>
          </w:p>
        </w:tc>
        <w:tc>
          <w:tcPr>
            <w:tcW w:w="3094" w:type="dxa"/>
            <w:shd w:val="clear" w:color="auto" w:fill="BFBFBF" w:themeFill="background1" w:themeFillShade="BF"/>
          </w:tcPr>
          <w:p w14:paraId="2DF2D1B5" w14:textId="77777777" w:rsidR="00A20F9F" w:rsidRPr="00D541FF" w:rsidRDefault="00A20F9F" w:rsidP="003059E4">
            <w:pPr>
              <w:rPr>
                <w:ins w:id="2564" w:author="北京车和家" w:date="2019-01-21T20:40:00Z"/>
                <w:rFonts w:ascii="Arial Unicode MS" w:eastAsia="Arial Unicode MS" w:hAnsi="Arial Unicode MS" w:cs="Arial Unicode MS"/>
              </w:rPr>
            </w:pPr>
            <w:ins w:id="2565" w:author="北京车和家" w:date="2019-01-21T20:40:00Z">
              <w:r w:rsidRPr="00D541FF">
                <w:rPr>
                  <w:rFonts w:ascii="Arial Unicode MS" w:eastAsia="Arial Unicode MS" w:hAnsi="Arial Unicode MS" w:cs="Arial Unicode MS"/>
                </w:rPr>
                <w:t>类型</w:t>
              </w:r>
            </w:ins>
          </w:p>
        </w:tc>
        <w:tc>
          <w:tcPr>
            <w:tcW w:w="4031" w:type="dxa"/>
            <w:shd w:val="clear" w:color="auto" w:fill="BFBFBF" w:themeFill="background1" w:themeFillShade="BF"/>
          </w:tcPr>
          <w:p w14:paraId="5763DFB3" w14:textId="77777777" w:rsidR="00A20F9F" w:rsidRPr="00D541FF" w:rsidRDefault="00A20F9F" w:rsidP="003059E4">
            <w:pPr>
              <w:rPr>
                <w:ins w:id="2566" w:author="北京车和家" w:date="2019-01-21T20:40:00Z"/>
                <w:rFonts w:ascii="Arial Unicode MS" w:eastAsia="Arial Unicode MS" w:hAnsi="Arial Unicode MS" w:cs="Arial Unicode MS"/>
                <w:szCs w:val="20"/>
              </w:rPr>
            </w:pPr>
            <w:ins w:id="2567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</w:rPr>
                <w:t>来源</w:t>
              </w:r>
            </w:ins>
          </w:p>
        </w:tc>
      </w:tr>
      <w:tr w:rsidR="00A20F9F" w:rsidRPr="00D541FF" w14:paraId="70C00454" w14:textId="77777777" w:rsidTr="003059E4">
        <w:trPr>
          <w:ins w:id="2568" w:author="北京车和家" w:date="2019-01-21T20:40:00Z"/>
        </w:trPr>
        <w:tc>
          <w:tcPr>
            <w:tcW w:w="2050" w:type="dxa"/>
            <w:gridSpan w:val="2"/>
          </w:tcPr>
          <w:p w14:paraId="169CC448" w14:textId="77777777" w:rsidR="00A20F9F" w:rsidRPr="00D541FF" w:rsidRDefault="00A20F9F" w:rsidP="003059E4">
            <w:pPr>
              <w:rPr>
                <w:ins w:id="2569" w:author="北京车和家" w:date="2019-01-21T20:40:00Z"/>
                <w:rFonts w:ascii="Arial Unicode MS" w:eastAsia="Arial Unicode MS" w:hAnsi="Arial Unicode MS" w:cs="Arial Unicode MS"/>
                <w:sz w:val="21"/>
              </w:rPr>
            </w:pPr>
            <w:ins w:id="2570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灯光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</w:rPr>
                <w:t>故障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指示灯</w:t>
              </w:r>
            </w:ins>
          </w:p>
        </w:tc>
        <w:tc>
          <w:tcPr>
            <w:tcW w:w="3094" w:type="dxa"/>
          </w:tcPr>
          <w:p w14:paraId="1722A9EB" w14:textId="77777777" w:rsidR="00A20F9F" w:rsidRPr="00D541FF" w:rsidRDefault="00A20F9F" w:rsidP="003059E4">
            <w:pPr>
              <w:rPr>
                <w:ins w:id="2571" w:author="北京车和家" w:date="2019-01-21T20:40:00Z"/>
                <w:rFonts w:ascii="Arial Unicode MS" w:eastAsia="Arial Unicode MS" w:hAnsi="Arial Unicode MS" w:cs="Arial Unicode MS"/>
                <w:sz w:val="21"/>
                <w:szCs w:val="20"/>
              </w:rPr>
            </w:pPr>
            <w:ins w:id="2572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noProof/>
                  <w:sz w:val="21"/>
                </w:rPr>
                <w:t>行车信息</w:t>
              </w:r>
            </w:ins>
          </w:p>
        </w:tc>
        <w:tc>
          <w:tcPr>
            <w:tcW w:w="4031" w:type="dxa"/>
          </w:tcPr>
          <w:p w14:paraId="27DD52D9" w14:textId="77777777" w:rsidR="00A20F9F" w:rsidRPr="00D541FF" w:rsidRDefault="00A20F9F" w:rsidP="003059E4">
            <w:pPr>
              <w:rPr>
                <w:ins w:id="2573" w:author="北京车和家" w:date="2019-01-21T20:40:00Z"/>
                <w:rFonts w:ascii="Arial Unicode MS" w:eastAsia="Arial Unicode MS" w:hAnsi="Arial Unicode MS" w:cs="Arial Unicode MS"/>
                <w:sz w:val="21"/>
                <w:szCs w:val="20"/>
              </w:rPr>
            </w:pPr>
            <w:ins w:id="2574" w:author="北京车和家" w:date="2019-01-21T20:40:00Z">
              <w:r>
                <w:rPr>
                  <w:rFonts w:ascii="Arial Unicode MS" w:eastAsia="Arial Unicode MS" w:hAnsi="Arial Unicode MS" w:cs="Arial Unicode MS"/>
                  <w:sz w:val="21"/>
                  <w:szCs w:val="20"/>
                </w:rPr>
                <w:t>BCM、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0"/>
                </w:rPr>
                <w:t>T</w:t>
              </w:r>
              <w:r>
                <w:rPr>
                  <w:rFonts w:ascii="Arial Unicode MS" w:eastAsia="Arial Unicode MS" w:hAnsi="Arial Unicode MS" w:cs="Arial Unicode MS"/>
                  <w:sz w:val="21"/>
                  <w:szCs w:val="20"/>
                </w:rPr>
                <w:t>LCM</w:t>
              </w:r>
            </w:ins>
          </w:p>
        </w:tc>
      </w:tr>
      <w:tr w:rsidR="00A20F9F" w:rsidRPr="00D541FF" w14:paraId="7FE7547C" w14:textId="77777777" w:rsidTr="003059E4">
        <w:trPr>
          <w:ins w:id="2575" w:author="北京车和家" w:date="2019-01-21T20:40:00Z"/>
        </w:trPr>
        <w:tc>
          <w:tcPr>
            <w:tcW w:w="1268" w:type="dxa"/>
          </w:tcPr>
          <w:p w14:paraId="1172FEE2" w14:textId="77777777" w:rsidR="00A20F9F" w:rsidRPr="00D541FF" w:rsidRDefault="00A20F9F" w:rsidP="003059E4">
            <w:pPr>
              <w:rPr>
                <w:ins w:id="2576" w:author="北京车和家" w:date="2019-01-21T20:40:00Z"/>
                <w:rFonts w:ascii="Arial Unicode MS" w:eastAsia="Arial Unicode MS" w:hAnsi="Arial Unicode MS" w:cs="Arial Unicode MS"/>
                <w:sz w:val="21"/>
              </w:rPr>
            </w:pPr>
            <w:ins w:id="2577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描述</w:t>
              </w:r>
            </w:ins>
          </w:p>
        </w:tc>
        <w:tc>
          <w:tcPr>
            <w:tcW w:w="7907" w:type="dxa"/>
            <w:gridSpan w:val="3"/>
          </w:tcPr>
          <w:p w14:paraId="03A8DB07" w14:textId="77777777" w:rsidR="00A20F9F" w:rsidRPr="00D541FF" w:rsidRDefault="00A20F9F" w:rsidP="003059E4">
            <w:pPr>
              <w:pStyle w:val="Default"/>
              <w:rPr>
                <w:ins w:id="2578" w:author="北京车和家" w:date="2019-01-21T20:40:00Z"/>
                <w:rFonts w:ascii="Arial Unicode MS" w:eastAsia="Arial Unicode MS" w:hAnsi="Arial Unicode MS" w:cs="Arial Unicode MS"/>
                <w:color w:val="auto"/>
                <w:sz w:val="21"/>
                <w:szCs w:val="23"/>
              </w:rPr>
            </w:pPr>
            <w:ins w:id="2579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任</w:t>
              </w:r>
              <w:proofErr w:type="gramStart"/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一</w:t>
              </w:r>
              <w:proofErr w:type="gramEnd"/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灯光</w:t>
              </w:r>
              <w:r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状态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的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提示；</w:t>
              </w:r>
            </w:ins>
          </w:p>
        </w:tc>
      </w:tr>
      <w:tr w:rsidR="00A20F9F" w:rsidRPr="00D541FF" w14:paraId="4A3AA89B" w14:textId="77777777" w:rsidTr="003059E4">
        <w:trPr>
          <w:ins w:id="2580" w:author="北京车和家" w:date="2019-01-21T20:40:00Z"/>
        </w:trPr>
        <w:tc>
          <w:tcPr>
            <w:tcW w:w="1268" w:type="dxa"/>
          </w:tcPr>
          <w:p w14:paraId="68A11B0C" w14:textId="77777777" w:rsidR="00A20F9F" w:rsidRPr="00D541FF" w:rsidRDefault="00A20F9F" w:rsidP="003059E4">
            <w:pPr>
              <w:rPr>
                <w:ins w:id="2581" w:author="北京车和家" w:date="2019-01-21T20:40:00Z"/>
                <w:rFonts w:ascii="Arial Unicode MS" w:eastAsia="Arial Unicode MS" w:hAnsi="Arial Unicode MS" w:cs="Arial Unicode MS"/>
                <w:sz w:val="21"/>
              </w:rPr>
            </w:pPr>
            <w:ins w:id="2582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输入</w:t>
              </w:r>
            </w:ins>
          </w:p>
        </w:tc>
        <w:tc>
          <w:tcPr>
            <w:tcW w:w="7907" w:type="dxa"/>
            <w:gridSpan w:val="3"/>
          </w:tcPr>
          <w:p w14:paraId="07977AE6" w14:textId="77777777" w:rsidR="00A20F9F" w:rsidRPr="00D541FF" w:rsidRDefault="00A20F9F" w:rsidP="003059E4">
            <w:pPr>
              <w:pStyle w:val="Default"/>
              <w:jc w:val="both"/>
              <w:rPr>
                <w:ins w:id="2583" w:author="北京车和家" w:date="2019-01-21T20:40:00Z"/>
                <w:rFonts w:ascii="Arial Unicode MS" w:eastAsia="Arial Unicode MS" w:hAnsi="Arial Unicode MS" w:cs="Arial Unicode MS"/>
                <w:color w:val="auto"/>
                <w:sz w:val="21"/>
                <w:szCs w:val="23"/>
              </w:rPr>
            </w:pPr>
            <w:ins w:id="2584" w:author="北京车和家" w:date="2019-01-21T20:40:00Z"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1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 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电源状态：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OFF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ACC、ON</w:t>
              </w:r>
            </w:ins>
          </w:p>
          <w:p w14:paraId="59526D5F" w14:textId="77777777" w:rsidR="00A20F9F" w:rsidRPr="00D541FF" w:rsidRDefault="00A20F9F" w:rsidP="003059E4">
            <w:pPr>
              <w:pStyle w:val="Default"/>
              <w:jc w:val="both"/>
              <w:rPr>
                <w:ins w:id="2585" w:author="北京车和家" w:date="2019-01-21T20:40:00Z"/>
                <w:rFonts w:ascii="Arial Unicode MS" w:eastAsia="Arial Unicode MS" w:hAnsi="Arial Unicode MS" w:cs="Arial Unicode MS"/>
                <w:color w:val="auto"/>
                <w:sz w:val="21"/>
                <w:szCs w:val="23"/>
              </w:rPr>
            </w:pPr>
            <w:ins w:id="2586" w:author="北京车和家" w:date="2019-01-21T20:40:00Z"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2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 CAN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信息：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</w:rPr>
                <w:t>见下表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  </w:t>
              </w:r>
            </w:ins>
          </w:p>
        </w:tc>
      </w:tr>
      <w:tr w:rsidR="00A20F9F" w:rsidRPr="00D541FF" w14:paraId="240C866C" w14:textId="77777777" w:rsidTr="003059E4">
        <w:trPr>
          <w:ins w:id="2587" w:author="北京车和家" w:date="2019-01-21T20:40:00Z"/>
        </w:trPr>
        <w:tc>
          <w:tcPr>
            <w:tcW w:w="1268" w:type="dxa"/>
          </w:tcPr>
          <w:p w14:paraId="47632D02" w14:textId="77777777" w:rsidR="00A20F9F" w:rsidRPr="00D541FF" w:rsidRDefault="00A20F9F" w:rsidP="003059E4">
            <w:pPr>
              <w:rPr>
                <w:ins w:id="2588" w:author="北京车和家" w:date="2019-01-21T20:40:00Z"/>
                <w:rFonts w:ascii="Arial Unicode MS" w:eastAsia="Arial Unicode MS" w:hAnsi="Arial Unicode MS" w:cs="Arial Unicode MS"/>
                <w:sz w:val="21"/>
              </w:rPr>
            </w:pPr>
            <w:ins w:id="2589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策略</w:t>
              </w:r>
            </w:ins>
          </w:p>
        </w:tc>
        <w:tc>
          <w:tcPr>
            <w:tcW w:w="7907" w:type="dxa"/>
            <w:gridSpan w:val="3"/>
          </w:tcPr>
          <w:p w14:paraId="42C27261" w14:textId="77777777" w:rsidR="00A20F9F" w:rsidRDefault="00A20F9F" w:rsidP="003059E4">
            <w:pPr>
              <w:rPr>
                <w:ins w:id="2590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591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IPC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根据下表信号判断车辆模型显示灯光状态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 xml:space="preserve">。 </w:t>
              </w:r>
            </w:ins>
          </w:p>
          <w:p w14:paraId="38AAC61C" w14:textId="0802AE93" w:rsidR="00A20F9F" w:rsidRDefault="00A20F9F" w:rsidP="003059E4">
            <w:pPr>
              <w:rPr>
                <w:ins w:id="2592" w:author="北京车和家" w:date="2019-01-21T20:43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593" w:author="北京车和家" w:date="2019-01-21T20:40:00Z">
              <w:r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</w:ins>
            <w:ins w:id="2594" w:author="北京车和家" w:date="2019-01-21T20:41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近光灯</w:t>
              </w:r>
            </w:ins>
            <w:ins w:id="2595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状态</w:t>
              </w:r>
            </w:ins>
          </w:p>
          <w:p w14:paraId="47BDE624" w14:textId="77777777" w:rsidR="00A20F9F" w:rsidRPr="00A20F9F" w:rsidRDefault="00A20F9F">
            <w:pPr>
              <w:ind w:firstLineChars="100" w:firstLine="210"/>
              <w:rPr>
                <w:ins w:id="2596" w:author="北京车和家" w:date="2019-01-21T20:43:00Z"/>
                <w:rFonts w:ascii="Arial Unicode MS" w:eastAsia="Arial Unicode MS" w:hAnsi="Arial Unicode MS" w:cs="Arial Unicode MS"/>
                <w:sz w:val="21"/>
                <w:szCs w:val="23"/>
              </w:rPr>
              <w:pPrChange w:id="2597" w:author="北京车和家" w:date="2019-01-21T20:43:00Z">
                <w:pPr/>
              </w:pPrChange>
            </w:pPr>
            <w:ins w:id="2598" w:author="北京车和家" w:date="2019-01-21T20:43:00Z">
              <w:r w:rsidRPr="00A20F9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a)</w:t>
              </w:r>
              <w:r w:rsidRPr="00A20F9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ab/>
                <w:t>当BCM_LowBeamStatus== 1 点亮；</w:t>
              </w:r>
              <w:r w:rsidRPr="00A20F9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ab/>
              </w:r>
            </w:ins>
          </w:p>
          <w:p w14:paraId="69EFF5AC" w14:textId="5B32C606" w:rsidR="00A20F9F" w:rsidRDefault="00A20F9F">
            <w:pPr>
              <w:ind w:firstLineChars="100" w:firstLine="210"/>
              <w:rPr>
                <w:ins w:id="2599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</w:rPr>
              <w:pPrChange w:id="2600" w:author="北京车和家" w:date="2019-01-21T20:43:00Z">
                <w:pPr/>
              </w:pPrChange>
            </w:pPr>
            <w:ins w:id="2601" w:author="北京车和家" w:date="2019-01-21T20:43:00Z">
              <w:r w:rsidRPr="00A20F9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b)</w:t>
              </w:r>
              <w:r w:rsidRPr="00A20F9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ab/>
                <w:t>当BCM_LowBeamStatus== 0 熄灭；</w:t>
              </w:r>
            </w:ins>
          </w:p>
          <w:p w14:paraId="0A7EF5F8" w14:textId="0004D2D9" w:rsidR="00A20F9F" w:rsidRDefault="00A20F9F" w:rsidP="003059E4">
            <w:pPr>
              <w:rPr>
                <w:ins w:id="2602" w:author="北京车和家" w:date="2019-01-21T20:43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03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2）</w:t>
              </w:r>
            </w:ins>
            <w:ins w:id="2604" w:author="北京车和家" w:date="2019-01-21T20:47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前后</w:t>
              </w:r>
            </w:ins>
            <w:ins w:id="2605" w:author="北京车和家" w:date="2019-01-21T20:41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位置灯</w:t>
              </w:r>
            </w:ins>
            <w:ins w:id="2606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状态</w:t>
              </w:r>
            </w:ins>
          </w:p>
          <w:p w14:paraId="522A2879" w14:textId="77777777" w:rsidR="00A20F9F" w:rsidRPr="00D541FF" w:rsidRDefault="00A20F9F" w:rsidP="00A20F9F">
            <w:pPr>
              <w:pStyle w:val="Default"/>
              <w:numPr>
                <w:ilvl w:val="0"/>
                <w:numId w:val="101"/>
              </w:numPr>
              <w:tabs>
                <w:tab w:val="left" w:pos="4508"/>
              </w:tabs>
              <w:spacing w:after="120" w:line="276" w:lineRule="auto"/>
              <w:jc w:val="both"/>
              <w:rPr>
                <w:ins w:id="2607" w:author="北京车和家" w:date="2019-01-21T20:44:00Z"/>
                <w:rFonts w:ascii="Arial Unicode MS" w:eastAsia="Arial Unicode MS" w:hAnsi="Arial Unicode MS" w:cs="Arial Unicode MS"/>
                <w:color w:val="auto"/>
                <w:sz w:val="21"/>
                <w:szCs w:val="22"/>
              </w:rPr>
            </w:pPr>
            <w:ins w:id="2608" w:author="北京车和家" w:date="2019-01-21T20:44:00Z"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当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2"/>
                </w:rPr>
                <w:t>BCM_LeftPositionLightStatus ==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1  ||  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2"/>
                </w:rPr>
                <w:t>BCM_RightPositionLightStatus ==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1 点亮;</w:t>
              </w:r>
            </w:ins>
          </w:p>
          <w:p w14:paraId="3CD63B02" w14:textId="45D04F49" w:rsidR="00A20F9F" w:rsidRPr="00A20F9F" w:rsidRDefault="00A20F9F">
            <w:pPr>
              <w:pStyle w:val="Default"/>
              <w:numPr>
                <w:ilvl w:val="0"/>
                <w:numId w:val="101"/>
              </w:numPr>
              <w:tabs>
                <w:tab w:val="left" w:pos="4508"/>
              </w:tabs>
              <w:spacing w:after="120" w:line="276" w:lineRule="auto"/>
              <w:jc w:val="both"/>
              <w:rPr>
                <w:ins w:id="2609" w:author="北京车和家" w:date="2019-01-21T20:40:00Z"/>
                <w:rFonts w:ascii="Arial Unicode MS" w:eastAsia="Arial Unicode MS" w:hAnsi="Arial Unicode MS" w:cs="Arial Unicode MS"/>
                <w:sz w:val="21"/>
                <w:szCs w:val="22"/>
                <w:rPrChange w:id="2610" w:author="北京车和家" w:date="2019-01-21T20:44:00Z">
                  <w:rPr>
                    <w:ins w:id="2611" w:author="北京车和家" w:date="2019-01-21T20:40:00Z"/>
                  </w:rPr>
                </w:rPrChange>
              </w:rPr>
              <w:pPrChange w:id="2612" w:author="北京车和家" w:date="2019-01-21T20:44:00Z">
                <w:pPr/>
              </w:pPrChange>
            </w:pPr>
            <w:ins w:id="2613" w:author="北京车和家" w:date="2019-01-21T20:44:00Z"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当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2"/>
                </w:rPr>
                <w:t>BCM_LeftPositionLightStatus ==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0 &amp;&amp;  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2"/>
                </w:rPr>
                <w:t>BCM_RightPositionLightStatus ==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0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熄灭;</w:t>
              </w:r>
            </w:ins>
          </w:p>
          <w:p w14:paraId="3B04C796" w14:textId="5419787E" w:rsidR="00A20F9F" w:rsidRPr="00052E1F" w:rsidRDefault="00A20F9F" w:rsidP="00A20F9F">
            <w:pPr>
              <w:rPr>
                <w:ins w:id="2614" w:author="北京车和家" w:date="2019-01-21T20:42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15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3）</w:t>
              </w:r>
            </w:ins>
            <w:ins w:id="2616" w:author="北京车和家" w:date="2019-01-21T20:47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前后</w:t>
              </w:r>
            </w:ins>
            <w:proofErr w:type="gramStart"/>
            <w:ins w:id="2617" w:author="北京车和家" w:date="2019-01-21T20:41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星环</w:t>
              </w:r>
            </w:ins>
            <w:ins w:id="2618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灯状态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：</w:t>
              </w:r>
            </w:ins>
            <w:ins w:id="2619" w:author="北京车和家" w:date="2019-01-21T20:42:00Z"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IPC_RingLightModelConfig ==0x0 inactive（</w:t>
              </w:r>
              <w:proofErr w:type="gramStart"/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星环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灯熄灭</w:t>
              </w:r>
              <w:proofErr w:type="gramEnd"/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</w:ins>
          </w:p>
          <w:p w14:paraId="43AEDDBF" w14:textId="4169A1E1" w:rsidR="00A20F9F" w:rsidRDefault="00A20F9F" w:rsidP="00A20F9F">
            <w:pPr>
              <w:rPr>
                <w:ins w:id="2620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21" w:author="北京车和家" w:date="2019-01-21T20:42:00Z"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lastRenderedPageBreak/>
                <w:t>IPC_RingLightModelConfig ==0x1 active（</w:t>
              </w:r>
              <w:proofErr w:type="gramStart"/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星环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灯点亮</w:t>
              </w:r>
              <w:proofErr w:type="gramEnd"/>
              <w:r w:rsidRPr="00052E1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</w:ins>
          </w:p>
          <w:p w14:paraId="6C883238" w14:textId="44C7465B" w:rsidR="00A20F9F" w:rsidRDefault="00A20F9F" w:rsidP="003059E4">
            <w:pPr>
              <w:rPr>
                <w:ins w:id="2622" w:author="北京车和家" w:date="2019-01-21T20:44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23" w:author="北京车和家" w:date="2019-01-21T20:42:00Z">
              <w:r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4</w:t>
              </w:r>
            </w:ins>
            <w:ins w:id="2624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）后雾灯状态</w:t>
              </w:r>
            </w:ins>
          </w:p>
          <w:p w14:paraId="544020D6" w14:textId="77777777" w:rsidR="00A20F9F" w:rsidRPr="00D541FF" w:rsidRDefault="00A20F9F" w:rsidP="00A20F9F">
            <w:pPr>
              <w:pStyle w:val="Default"/>
              <w:numPr>
                <w:ilvl w:val="0"/>
                <w:numId w:val="102"/>
              </w:numPr>
              <w:tabs>
                <w:tab w:val="left" w:pos="4508"/>
              </w:tabs>
              <w:spacing w:after="120" w:line="276" w:lineRule="auto"/>
              <w:jc w:val="both"/>
              <w:rPr>
                <w:ins w:id="2625" w:author="北京车和家" w:date="2019-01-21T20:45:00Z"/>
                <w:rFonts w:ascii="Arial Unicode MS" w:eastAsia="Arial Unicode MS" w:hAnsi="Arial Unicode MS" w:cs="Arial Unicode MS"/>
                <w:color w:val="auto"/>
                <w:sz w:val="21"/>
                <w:szCs w:val="23"/>
              </w:rPr>
            </w:pPr>
            <w:ins w:id="2626" w:author="北京车和家" w:date="2019-01-21T20:45:00Z"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当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BCM_RearFogLightStatus == 1 点亮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；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ab/>
              </w:r>
            </w:ins>
          </w:p>
          <w:p w14:paraId="2BE2F145" w14:textId="24285D08" w:rsidR="00A20F9F" w:rsidRPr="00A20F9F" w:rsidRDefault="00A20F9F">
            <w:pPr>
              <w:pStyle w:val="Default"/>
              <w:numPr>
                <w:ilvl w:val="0"/>
                <w:numId w:val="102"/>
              </w:numPr>
              <w:tabs>
                <w:tab w:val="left" w:pos="4508"/>
              </w:tabs>
              <w:spacing w:after="120" w:line="276" w:lineRule="auto"/>
              <w:jc w:val="both"/>
              <w:rPr>
                <w:ins w:id="2627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  <w:rPrChange w:id="2628" w:author="北京车和家" w:date="2019-01-21T20:45:00Z">
                  <w:rPr>
                    <w:ins w:id="2629" w:author="北京车和家" w:date="2019-01-21T20:40:00Z"/>
                  </w:rPr>
                </w:rPrChange>
              </w:rPr>
              <w:pPrChange w:id="2630" w:author="北京车和家" w:date="2019-01-21T20:45:00Z">
                <w:pPr/>
              </w:pPrChange>
            </w:pPr>
            <w:ins w:id="2631" w:author="北京车和家" w:date="2019-01-21T20:45:00Z"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当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 xml:space="preserve">BCM_RearFogLightStatus == 0 </w:t>
              </w:r>
              <w:r w:rsidRPr="00D541FF">
                <w:rPr>
                  <w:rFonts w:ascii="Arial Unicode MS" w:eastAsia="Arial Unicode MS" w:hAnsi="Arial Unicode MS" w:cs="Arial Unicode MS" w:hint="eastAsia"/>
                  <w:color w:val="auto"/>
                  <w:sz w:val="21"/>
                  <w:szCs w:val="23"/>
                </w:rPr>
                <w:t>熄灭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>；</w:t>
              </w:r>
              <w:r w:rsidRPr="00D541FF">
                <w:rPr>
                  <w:rFonts w:ascii="Arial Unicode MS" w:eastAsia="Arial Unicode MS" w:hAnsi="Arial Unicode MS" w:cs="Arial Unicode MS"/>
                  <w:color w:val="auto"/>
                  <w:sz w:val="21"/>
                  <w:szCs w:val="23"/>
                </w:rPr>
                <w:tab/>
              </w:r>
            </w:ins>
          </w:p>
          <w:p w14:paraId="3FFB80D6" w14:textId="5A8D766B" w:rsidR="00A20F9F" w:rsidRDefault="00A20F9F" w:rsidP="003059E4">
            <w:pPr>
              <w:rPr>
                <w:ins w:id="2632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33" w:author="北京车和家" w:date="2019-01-21T20:42:00Z">
              <w:r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5</w:t>
              </w:r>
            </w:ins>
            <w:ins w:id="2634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</w:ins>
            <w:ins w:id="2635" w:author="北京车和家" w:date="2019-01-21T20:42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氛围</w:t>
              </w:r>
            </w:ins>
            <w:ins w:id="2636" w:author="北京车和家" w:date="2019-01-21T20:40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灯状态：</w:t>
              </w:r>
            </w:ins>
            <w:ins w:id="2637" w:author="北京车和家" w:date="2019-01-21T20:45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H</w:t>
              </w:r>
              <w:r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U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关闭</w:t>
              </w:r>
            </w:ins>
            <w:ins w:id="2638" w:author="北京车和家" w:date="2019-01-21T20:46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氛围灯时长灭，</w:t>
              </w:r>
            </w:ins>
            <w:ins w:id="2639" w:author="北京车和家" w:date="2019-01-21T20:45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当收到H</w:t>
              </w:r>
              <w:r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U</w:t>
              </w:r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开启氛围灯的控制指令后，</w:t>
              </w:r>
            </w:ins>
            <w:proofErr w:type="gramStart"/>
            <w:ins w:id="2640" w:author="北京车和家" w:date="2019-01-21T20:46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随位置灯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开启关闭而</w:t>
              </w:r>
            </w:ins>
            <w:ins w:id="2641" w:author="北京车和家" w:date="2019-01-21T20:47:00Z">
              <w:r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显示相同状态</w:t>
              </w:r>
            </w:ins>
          </w:p>
          <w:p w14:paraId="5B7DC3E8" w14:textId="77777777" w:rsidR="00A20F9F" w:rsidRPr="00D541FF" w:rsidRDefault="00A20F9F" w:rsidP="003059E4">
            <w:pPr>
              <w:rPr>
                <w:ins w:id="2642" w:author="北京车和家" w:date="2019-01-21T20:40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643" w:author="北京车和家" w:date="2019-01-21T20:40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2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信号丢失处理：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</w:t>
              </w:r>
            </w:ins>
          </w:p>
          <w:p w14:paraId="02D17007" w14:textId="77777777" w:rsidR="00A20F9F" w:rsidRPr="00D541FF" w:rsidRDefault="00A20F9F" w:rsidP="003059E4">
            <w:pPr>
              <w:rPr>
                <w:ins w:id="2644" w:author="北京车和家" w:date="2019-01-21T20:40:00Z"/>
                <w:rFonts w:ascii="Arial Unicode MS" w:eastAsia="Arial Unicode MS" w:hAnsi="Arial Unicode MS" w:cs="Arial Unicode MS"/>
                <w:szCs w:val="23"/>
              </w:rPr>
            </w:pPr>
            <w:ins w:id="2645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Cs w:val="23"/>
                </w:rPr>
                <w:t>当信号丢失时间＜10个周期时，</w:t>
              </w:r>
              <w:r>
                <w:rPr>
                  <w:rFonts w:ascii="Arial Unicode MS" w:eastAsia="Arial Unicode MS" w:hAnsi="Arial Unicode MS" w:cs="Arial Unicode MS" w:hint="eastAsia"/>
                  <w:szCs w:val="23"/>
                </w:rPr>
                <w:t>状态</w:t>
              </w:r>
              <w:r w:rsidRPr="00D541FF">
                <w:rPr>
                  <w:rFonts w:ascii="Arial Unicode MS" w:eastAsia="Arial Unicode MS" w:hAnsi="Arial Unicode MS" w:cs="Arial Unicode MS" w:hint="eastAsia"/>
                  <w:szCs w:val="23"/>
                </w:rPr>
                <w:t>维持不变；</w:t>
              </w:r>
            </w:ins>
          </w:p>
          <w:p w14:paraId="37C380BB" w14:textId="77777777" w:rsidR="00A20F9F" w:rsidRPr="00D541FF" w:rsidRDefault="00A20F9F" w:rsidP="003059E4">
            <w:pPr>
              <w:rPr>
                <w:ins w:id="2646" w:author="北京车和家" w:date="2019-01-21T20:40:00Z"/>
                <w:rFonts w:ascii="Arial Unicode MS" w:eastAsia="Arial Unicode MS" w:hAnsi="Arial Unicode MS" w:cs="Arial Unicode MS"/>
                <w:szCs w:val="23"/>
              </w:rPr>
            </w:pPr>
            <w:ins w:id="2647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Cs w:val="23"/>
                </w:rPr>
                <w:t>当信号丢失时间≥10个周期时，取消</w:t>
              </w:r>
              <w:r>
                <w:rPr>
                  <w:rFonts w:ascii="Arial Unicode MS" w:eastAsia="Arial Unicode MS" w:hAnsi="Arial Unicode MS" w:cs="Arial Unicode MS" w:hint="eastAsia"/>
                  <w:szCs w:val="23"/>
                </w:rPr>
                <w:t>显示</w:t>
              </w:r>
              <w:r w:rsidRPr="00D541FF">
                <w:rPr>
                  <w:rFonts w:ascii="Arial Unicode MS" w:eastAsia="Arial Unicode MS" w:hAnsi="Arial Unicode MS" w:cs="Arial Unicode MS" w:hint="eastAsia"/>
                  <w:szCs w:val="23"/>
                </w:rPr>
                <w:t>。</w:t>
              </w:r>
            </w:ins>
          </w:p>
          <w:p w14:paraId="622E44A6" w14:textId="77777777" w:rsidR="00A20F9F" w:rsidRPr="00D541FF" w:rsidRDefault="00A20F9F" w:rsidP="003059E4">
            <w:pPr>
              <w:rPr>
                <w:ins w:id="2648" w:author="北京车和家" w:date="2019-01-21T20:40:00Z"/>
                <w:rFonts w:ascii="Arial Unicode MS" w:eastAsia="Arial Unicode MS" w:hAnsi="Arial Unicode MS" w:cs="Arial Unicode MS"/>
                <w:sz w:val="21"/>
              </w:rPr>
            </w:pPr>
            <w:ins w:id="2649" w:author="北京车和家" w:date="2019-01-21T20:40:00Z">
              <w:r w:rsidRPr="00D541FF">
                <w:rPr>
                  <w:rFonts w:ascii="Arial Unicode MS" w:eastAsia="Arial Unicode MS" w:hAnsi="Arial Unicode MS" w:cs="Arial Unicode MS" w:hint="eastAsia"/>
                  <w:sz w:val="18"/>
                  <w:szCs w:val="23"/>
                </w:rPr>
                <w:t>丢失信号恢复正常之后，根据实际值进行显示；</w:t>
              </w:r>
            </w:ins>
          </w:p>
        </w:tc>
      </w:tr>
    </w:tbl>
    <w:p w14:paraId="67BFE62A" w14:textId="47EDBFE9" w:rsidR="00501017" w:rsidRPr="00A20F9F" w:rsidRDefault="00501017">
      <w:pPr>
        <w:rPr>
          <w:ins w:id="2650" w:author="北京车和家" w:date="2019-01-21T20:37:00Z"/>
        </w:rPr>
      </w:pPr>
    </w:p>
    <w:p w14:paraId="06E821A5" w14:textId="77777777" w:rsidR="00501017" w:rsidRPr="00684F63" w:rsidRDefault="00501017">
      <w:pPr>
        <w:rPr>
          <w:ins w:id="2651" w:author="马玉成" w:date="2018-10-12T13:54:00Z"/>
        </w:rPr>
        <w:pPrChange w:id="2652" w:author="马玉成" w:date="2018-10-12T13:54:00Z">
          <w:pPr>
            <w:pStyle w:val="3"/>
          </w:pPr>
        </w:pPrChange>
      </w:pPr>
    </w:p>
    <w:p w14:paraId="0684A3B3" w14:textId="26014FD1" w:rsidR="007F11E3" w:rsidRPr="004510F8" w:rsidRDefault="005A5673" w:rsidP="005A5673">
      <w:pPr>
        <w:pStyle w:val="2"/>
        <w:tabs>
          <w:tab w:val="num" w:pos="1854"/>
        </w:tabs>
        <w:ind w:leftChars="567" w:left="1134"/>
      </w:pPr>
      <w:bookmarkStart w:id="2653" w:name="_Toc532203344"/>
      <w:r w:rsidRPr="004510F8">
        <w:rPr>
          <w:rFonts w:ascii="Microsoft YaHei UI" w:eastAsia="Microsoft YaHei UI" w:hAnsi="Microsoft YaHei UI" w:cs="Arial" w:hint="eastAsia"/>
        </w:rPr>
        <w:lastRenderedPageBreak/>
        <w:t>门锁功能</w:t>
      </w:r>
      <w:bookmarkEnd w:id="2653"/>
    </w:p>
    <w:p w14:paraId="7DBB30F4" w14:textId="72860046" w:rsidR="007F11E3" w:rsidRPr="004510F8" w:rsidRDefault="005A5673" w:rsidP="005A5673">
      <w:pPr>
        <w:pStyle w:val="3"/>
      </w:pPr>
      <w:bookmarkStart w:id="2654" w:name="_Toc488331562"/>
      <w:bookmarkStart w:id="2655" w:name="_Toc489270223"/>
      <w:bookmarkStart w:id="2656" w:name="_Toc532203345"/>
      <w:r w:rsidRPr="004510F8">
        <w:rPr>
          <w:rFonts w:hint="eastAsia"/>
        </w:rPr>
        <w:t>中控解</w:t>
      </w:r>
      <w:r w:rsidRPr="004510F8">
        <w:t>锁、闭锁功能</w:t>
      </w:r>
      <w:bookmarkEnd w:id="2654"/>
      <w:bookmarkEnd w:id="2655"/>
      <w:bookmarkEnd w:id="2656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80"/>
        <w:gridCol w:w="3170"/>
        <w:gridCol w:w="691"/>
        <w:gridCol w:w="2947"/>
        <w:gridCol w:w="1978"/>
      </w:tblGrid>
      <w:tr w:rsidR="005A5673" w:rsidRPr="004510F8" w14:paraId="60AD7A60" w14:textId="77777777" w:rsidTr="005A5673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CAE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616D5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中控解锁</w:t>
            </w:r>
            <w:r w:rsidRPr="004510F8">
              <w:rPr>
                <w:sz w:val="18"/>
                <w:szCs w:val="18"/>
              </w:rPr>
              <w:t>闭锁</w:t>
            </w:r>
            <w:r w:rsidRPr="004510F8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5A5673" w:rsidRPr="004510F8" w14:paraId="0DFC7928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C9CCC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583BD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中控解锁</w:t>
            </w:r>
            <w:r w:rsidRPr="004510F8">
              <w:rPr>
                <w:sz w:val="18"/>
                <w:szCs w:val="18"/>
              </w:rPr>
              <w:t>闭锁</w:t>
            </w:r>
            <w:r w:rsidRPr="004510F8">
              <w:rPr>
                <w:rFonts w:hint="eastAsia"/>
                <w:sz w:val="18"/>
                <w:szCs w:val="18"/>
              </w:rPr>
              <w:t>功能的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A5673" w:rsidRPr="004510F8" w14:paraId="2CC0B38A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C0A30A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3B8741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7AB84B66" w14:textId="77777777" w:rsidTr="005A5673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47053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460D06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A6E762B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2E25D21C" w14:textId="77777777" w:rsidTr="005A5673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18AF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AC991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IPC_CentralLockSwitchReq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906A1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002615" w14:textId="77777777" w:rsidR="005A5673" w:rsidRPr="004510F8" w:rsidRDefault="005A5673" w:rsidP="005A5673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BCM_CentralLockIndStatus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C1B410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A5673" w:rsidRPr="004510F8" w14:paraId="347982B1" w14:textId="77777777" w:rsidTr="005A5673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A3F3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8AA1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0C19C2E" w14:textId="1C6096BC" w:rsidR="00BB148F" w:rsidRDefault="005A5673" w:rsidP="005A5673">
            <w:pPr>
              <w:spacing w:line="360" w:lineRule="auto"/>
              <w:ind w:firstLineChars="150" w:firstLine="270"/>
              <w:rPr>
                <w:ins w:id="2657" w:author="马玉成" w:date="2018-09-18T10:55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2658" w:author="马玉成" w:date="2018-09-18T11:01:00Z">
              <w:r w:rsidRPr="004510F8" w:rsidDel="009E63B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两个“控件”</w:delText>
              </w:r>
            </w:del>
            <w:ins w:id="2659" w:author="马玉成" w:date="2018-09-18T11:01:00Z">
              <w:r w:rsidR="009E63B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中控锁</w:t>
              </w:r>
            </w:ins>
            <w:ins w:id="2660" w:author="马玉成" w:date="2018-10-15T17:47:00Z">
              <w:r w:rsidR="002F416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一个</w:t>
              </w:r>
              <w:r w:rsidR="002F416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控件</w:t>
              </w:r>
            </w:ins>
            <w:ins w:id="2661" w:author="马玉成" w:date="2018-09-18T11:01:00Z">
              <w:r w:rsidR="009E63B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有两个状态：</w:t>
              </w:r>
            </w:ins>
            <w:del w:id="2662" w:author="马玉成" w:date="2018-09-18T11:01:00Z">
              <w:r w:rsidRPr="004510F8" w:rsidDel="009E63B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（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开锁</w:t>
            </w:r>
            <w:ins w:id="2663" w:author="马玉成" w:date="2018-09-18T11:02:00Z">
              <w:r w:rsidR="009E63B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和</w:t>
              </w:r>
            </w:ins>
            <w:del w:id="2664" w:author="马玉成" w:date="2018-09-18T11:02:00Z">
              <w:r w:rsidRPr="004510F8" w:rsidDel="009E63B7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、</w:delText>
              </w:r>
            </w:del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闭锁</w:t>
            </w:r>
            <w:del w:id="2665" w:author="马玉成" w:date="2018-09-18T11:02:00Z">
              <w:r w:rsidRPr="004510F8" w:rsidDel="009E63B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）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，用户触控“控件”，触摸后立即发送</w:t>
            </w:r>
            <w:ins w:id="2666" w:author="马玉成" w:date="2018-10-15T17:57:00Z">
              <w:r w:rsidR="00914DF6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request</w:t>
              </w:r>
            </w:ins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三帧，然后发送no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request</w:t>
            </w:r>
            <w:del w:id="2667" w:author="马玉成" w:date="2018-10-15T17:47:00Z">
              <w:r w:rsidRPr="004510F8" w:rsidDel="002F4167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，手指不离开认为是同一事件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收到CCP的请求信号后进行模式切换并发送反馈信号</w:t>
            </w:r>
            <w:del w:id="2668" w:author="马玉成" w:date="2018-09-18T10:55:00Z">
              <w:r w:rsidRPr="004510F8" w:rsidDel="00BB148F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BCM_CentralLockIndStatus</w:delText>
              </w:r>
              <w:r w:rsidRPr="004510F8" w:rsidDel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，CCP根据接收到的</w:delText>
              </w:r>
              <w:r w:rsidRPr="004510F8" w:rsidDel="00BB148F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BCM_CentralLockIndStatus</w:delText>
              </w:r>
              <w:r w:rsidRPr="004510F8" w:rsidDel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信号显示不同的模式</w:delText>
              </w:r>
            </w:del>
            <w:del w:id="2669" w:author="马玉成" w:date="2018-09-18T10:58:00Z">
              <w:r w:rsidRPr="004510F8" w:rsidDel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；</w:delText>
              </w:r>
            </w:del>
            <w:ins w:id="2670" w:author="马玉成" w:date="2018-09-18T10:55:00Z">
              <w:r w:rsidR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。</w:t>
              </w:r>
            </w:ins>
          </w:p>
          <w:p w14:paraId="4A6850E9" w14:textId="589C851D" w:rsidR="00BB148F" w:rsidRPr="00BB148F" w:rsidRDefault="00BB148F">
            <w:pPr>
              <w:pStyle w:val="af5"/>
              <w:numPr>
                <w:ilvl w:val="0"/>
                <w:numId w:val="63"/>
              </w:numPr>
              <w:spacing w:line="360" w:lineRule="auto"/>
              <w:ind w:firstLineChars="0"/>
              <w:rPr>
                <w:ins w:id="2671" w:author="马玉成" w:date="2018-09-18T10:56:00Z"/>
                <w:rFonts w:ascii="宋体" w:eastAsia="宋体" w:hAnsi="宋体" w:cs="宋体"/>
                <w:sz w:val="18"/>
                <w:szCs w:val="18"/>
                <w:rPrChange w:id="2672" w:author="马玉成" w:date="2018-09-18T10:57:00Z">
                  <w:rPr>
                    <w:ins w:id="2673" w:author="马玉成" w:date="2018-09-18T10:56:00Z"/>
                  </w:rPr>
                </w:rPrChange>
              </w:rPr>
              <w:pPrChange w:id="2674" w:author="马玉成" w:date="2018-09-18T10:57:00Z">
                <w:pPr>
                  <w:spacing w:line="360" w:lineRule="auto"/>
                </w:pPr>
              </w:pPrChange>
            </w:pPr>
            <w:ins w:id="2675" w:author="马玉成" w:date="2018-09-18T10:55:00Z">
              <w:r w:rsidRPr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2676" w:author="马玉成" w:date="2018-09-18T10:57:00Z">
                    <w:rPr>
                      <w:rFonts w:hint="eastAsia"/>
                      <w:bCs/>
                      <w:color w:val="000000"/>
                    </w:rPr>
                  </w:rPrChange>
                </w:rPr>
                <w:t>当</w:t>
              </w:r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677" w:author="马玉成" w:date="2018-09-18T10:57:00Z">
                    <w:rPr>
                      <w:color w:val="000000"/>
                    </w:rPr>
                  </w:rPrChange>
                </w:rPr>
                <w:t>BCM_DriverDoorLockStatus == 0x1:Locked &amp;&amp;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678" w:author="马玉成" w:date="2018-09-18T10:57:00Z">
                    <w:rPr/>
                  </w:rPrChange>
                </w:rPr>
                <w:t xml:space="preserve"> BCM</w:t>
              </w:r>
              <w:r w:rsidRPr="009E63B7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679" w:author="马玉成" w:date="2018-09-18T11:02:00Z">
                    <w:rPr/>
                  </w:rPrChange>
                </w:rPr>
                <w:t>_</w:t>
              </w:r>
              <w:r w:rsidRPr="009E63B7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680" w:author="马玉成" w:date="2018-09-18T11:02:00Z">
                    <w:rPr>
                      <w:szCs w:val="21"/>
                      <w:shd w:val="clear" w:color="auto" w:fill="FFFFFF"/>
                    </w:rPr>
                  </w:rPrChange>
                </w:rPr>
                <w:t>PassenDoorLockStatus</w:t>
              </w:r>
              <w:r w:rsidRPr="009E63B7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681" w:author="马玉成" w:date="2018-09-18T11:02:00Z">
                    <w:rPr/>
                  </w:rPrChange>
                </w:rPr>
                <w:t xml:space="preserve"> 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682" w:author="马玉成" w:date="2018-09-18T10:57:00Z">
                    <w:rPr/>
                  </w:rPrChange>
                </w:rPr>
                <w:t>== 0x1:Locked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683" w:author="马玉成" w:date="2018-09-18T10:57:00Z">
                    <w:rPr>
                      <w:rFonts w:hint="eastAsia"/>
                    </w:rPr>
                  </w:rPrChange>
                </w:rPr>
                <w:t>时，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684" w:author="马玉成" w:date="2018-09-18T10:57:00Z">
                    <w:rPr/>
                  </w:rPrChange>
                </w:rPr>
                <w:t>CCP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685" w:author="马玉成" w:date="2018-09-18T10:57:00Z">
                    <w:rPr>
                      <w:rFonts w:hint="eastAsia"/>
                    </w:rPr>
                  </w:rPrChange>
                </w:rPr>
                <w:t>屏显示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686" w:author="马玉成" w:date="2018-09-18T10:57:00Z">
                    <w:rPr/>
                  </w:rPrChange>
                </w:rPr>
                <w:t>“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687" w:author="马玉成" w:date="2018-09-18T10:57:00Z">
                    <w:rPr>
                      <w:rFonts w:hint="eastAsia"/>
                    </w:rPr>
                  </w:rPrChange>
                </w:rPr>
                <w:t>闭锁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688" w:author="马玉成" w:date="2018-09-18T10:57:00Z">
                    <w:rPr/>
                  </w:rPrChange>
                </w:rPr>
                <w:t>”</w:t>
              </w:r>
            </w:ins>
            <w:ins w:id="2689" w:author="马玉成" w:date="2018-09-18T10:56:00Z"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690" w:author="马玉成" w:date="2018-09-18T10:57:00Z">
                    <w:rPr>
                      <w:rFonts w:hint="eastAsia"/>
                    </w:rPr>
                  </w:rPrChange>
                </w:rPr>
                <w:t>状态；</w:t>
              </w:r>
            </w:ins>
          </w:p>
          <w:p w14:paraId="217B8ADF" w14:textId="0789A47B" w:rsidR="00BB148F" w:rsidRPr="00BB148F" w:rsidRDefault="00BB148F">
            <w:pPr>
              <w:pStyle w:val="af5"/>
              <w:numPr>
                <w:ilvl w:val="0"/>
                <w:numId w:val="63"/>
              </w:numPr>
              <w:spacing w:line="360" w:lineRule="auto"/>
              <w:ind w:firstLineChars="0"/>
              <w:rPr>
                <w:ins w:id="2691" w:author="马玉成" w:date="2018-09-18T10:56:00Z"/>
                <w:rFonts w:ascii="宋体" w:eastAsia="宋体" w:hAnsi="宋体" w:cs="宋体"/>
                <w:sz w:val="18"/>
                <w:szCs w:val="18"/>
                <w:rPrChange w:id="2692" w:author="马玉成" w:date="2018-09-18T10:57:00Z">
                  <w:rPr>
                    <w:ins w:id="2693" w:author="马玉成" w:date="2018-09-18T10:56:00Z"/>
                  </w:rPr>
                </w:rPrChange>
              </w:rPr>
              <w:pPrChange w:id="2694" w:author="马玉成" w:date="2018-09-18T10:57:00Z">
                <w:pPr>
                  <w:spacing w:line="360" w:lineRule="auto"/>
                </w:pPr>
              </w:pPrChange>
            </w:pPr>
            <w:ins w:id="2695" w:author="马玉成" w:date="2018-09-18T10:56:00Z"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696" w:author="马玉成" w:date="2018-09-18T10:57:00Z">
                    <w:rPr>
                      <w:rFonts w:hint="eastAsia"/>
                    </w:rPr>
                  </w:rPrChange>
                </w:rPr>
                <w:t>当</w:t>
              </w:r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697" w:author="马玉成" w:date="2018-09-18T10:57:00Z">
                    <w:rPr>
                      <w:color w:val="000000"/>
                    </w:rPr>
                  </w:rPrChange>
                </w:rPr>
                <w:t>BCM_DriverDoorLockStatus == 0x0</w:t>
              </w:r>
            </w:ins>
            <w:ins w:id="2698" w:author="马玉成" w:date="2018-10-15T17:49:00Z">
              <w:r w:rsidR="002F416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2699" w:author="马玉成" w:date="2018-09-18T10:56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700" w:author="马玉成" w:date="2018-09-18T10:57:00Z">
                    <w:rPr>
                      <w:color w:val="000000"/>
                    </w:rPr>
                  </w:rPrChange>
                </w:rPr>
                <w:t>Unlocked ||</w:t>
              </w:r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701" w:author="马玉成" w:date="2018-09-18T10:58:00Z">
                    <w:rPr>
                      <w:szCs w:val="21"/>
                      <w:shd w:val="clear" w:color="auto" w:fill="FFFFFF"/>
                    </w:rPr>
                  </w:rPrChange>
                </w:rPr>
                <w:t xml:space="preserve"> BCM_PassenDoorLockStatus</w:t>
              </w:r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2702" w:author="马玉成" w:date="2018-09-18T10:58:00Z">
                    <w:rPr/>
                  </w:rPrChange>
                </w:rPr>
                <w:t xml:space="preserve"> 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03" w:author="马玉成" w:date="2018-09-18T10:57:00Z">
                    <w:rPr/>
                  </w:rPrChange>
                </w:rPr>
                <w:t>== 0x0</w:t>
              </w:r>
            </w:ins>
            <w:ins w:id="2704" w:author="马玉成" w:date="2018-10-15T17:49:00Z">
              <w:r w:rsidR="002F4167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  <w:ins w:id="2705" w:author="马玉成" w:date="2018-09-18T10:56:00Z"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06" w:author="马玉成" w:date="2018-09-18T10:57:00Z">
                    <w:rPr/>
                  </w:rPrChange>
                </w:rPr>
                <w:t>Unlocked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07" w:author="马玉成" w:date="2018-09-18T10:57:00Z">
                    <w:rPr>
                      <w:rFonts w:hint="eastAsia"/>
                    </w:rPr>
                  </w:rPrChange>
                </w:rPr>
                <w:t>时，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08" w:author="马玉成" w:date="2018-09-18T10:57:00Z">
                    <w:rPr/>
                  </w:rPrChange>
                </w:rPr>
                <w:t>CCP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09" w:author="马玉成" w:date="2018-09-18T10:57:00Z">
                    <w:rPr>
                      <w:rFonts w:hint="eastAsia"/>
                    </w:rPr>
                  </w:rPrChange>
                </w:rPr>
                <w:t>屏显示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10" w:author="马玉成" w:date="2018-09-18T10:57:00Z">
                    <w:rPr/>
                  </w:rPrChange>
                </w:rPr>
                <w:t>“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11" w:author="马玉成" w:date="2018-09-18T10:57:00Z">
                    <w:rPr>
                      <w:rFonts w:hint="eastAsia"/>
                    </w:rPr>
                  </w:rPrChange>
                </w:rPr>
                <w:t>开锁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12" w:author="马玉成" w:date="2018-09-18T10:57:00Z">
                    <w:rPr/>
                  </w:rPrChange>
                </w:rPr>
                <w:t>”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13" w:author="马玉成" w:date="2018-09-18T10:57:00Z">
                    <w:rPr>
                      <w:rFonts w:hint="eastAsia"/>
                    </w:rPr>
                  </w:rPrChange>
                </w:rPr>
                <w:t>状态</w:t>
              </w:r>
            </w:ins>
            <w:ins w:id="2714" w:author="马玉成" w:date="2018-09-18T10:57:00Z"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15" w:author="马玉成" w:date="2018-09-18T10:57:00Z">
                    <w:rPr>
                      <w:rFonts w:hint="eastAsia"/>
                    </w:rPr>
                  </w:rPrChange>
                </w:rPr>
                <w:t>；</w:t>
              </w:r>
            </w:ins>
          </w:p>
          <w:p w14:paraId="46818D9E" w14:textId="52092EFA" w:rsidR="005A5673" w:rsidRPr="00BB148F" w:rsidRDefault="00BB148F">
            <w:pPr>
              <w:pStyle w:val="af5"/>
              <w:numPr>
                <w:ilvl w:val="0"/>
                <w:numId w:val="63"/>
              </w:numPr>
              <w:spacing w:line="360" w:lineRule="auto"/>
              <w:ind w:firstLineChars="0"/>
              <w:rPr>
                <w:rFonts w:ascii="宋体" w:eastAsia="宋体" w:hAnsi="宋体" w:cs="宋体"/>
                <w:bCs/>
                <w:color w:val="000000"/>
                <w:sz w:val="18"/>
                <w:szCs w:val="18"/>
                <w:rPrChange w:id="2716" w:author="马玉成" w:date="2018-09-18T10:57:00Z">
                  <w:rPr/>
                </w:rPrChange>
              </w:rPr>
              <w:pPrChange w:id="2717" w:author="马玉成" w:date="2018-09-18T10:58:00Z">
                <w:pPr>
                  <w:spacing w:line="360" w:lineRule="auto"/>
                  <w:ind w:firstLineChars="150" w:firstLine="300"/>
                </w:pPr>
              </w:pPrChange>
            </w:pPr>
            <w:ins w:id="2718" w:author="马玉成" w:date="2018-09-18T10:57:00Z">
              <w:r w:rsidRPr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2719" w:author="马玉成" w:date="2018-09-18T10:57:00Z">
                    <w:rPr>
                      <w:rFonts w:hint="eastAsia"/>
                    </w:rPr>
                  </w:rPrChange>
                </w:rPr>
                <w:t>不满足</w:t>
              </w:r>
              <w:r w:rsidRPr="00BB148F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  <w:rPrChange w:id="2720" w:author="马玉成" w:date="2018-09-18T10:57:00Z">
                    <w:rPr/>
                  </w:rPrChange>
                </w:rPr>
                <w:t>a</w:t>
              </w:r>
              <w:r w:rsidRPr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2721" w:author="马玉成" w:date="2018-09-18T10:57:00Z">
                    <w:rPr>
                      <w:rFonts w:hint="eastAsia"/>
                    </w:rPr>
                  </w:rPrChange>
                </w:rPr>
                <w:t>，</w:t>
              </w:r>
              <w:r w:rsidRPr="00BB148F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  <w:rPrChange w:id="2722" w:author="马玉成" w:date="2018-09-18T10:57:00Z">
                    <w:rPr/>
                  </w:rPrChange>
                </w:rPr>
                <w:t>b</w:t>
              </w:r>
              <w:r w:rsidRPr="00BB148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2723" w:author="马玉成" w:date="2018-09-18T10:57:00Z">
                    <w:rPr>
                      <w:rFonts w:hint="eastAsia"/>
                    </w:rPr>
                  </w:rPrChange>
                </w:rPr>
                <w:t>时，显示保持上一状态不变。</w:t>
              </w:r>
            </w:ins>
            <w:del w:id="2724" w:author="马玉成" w:date="2018-09-18T10:55:00Z">
              <w:r w:rsidR="005A5673" w:rsidRPr="00BB148F" w:rsidDel="00BB148F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  <w:rPrChange w:id="2725" w:author="马玉成" w:date="2018-09-18T10:57:00Z">
                    <w:rPr/>
                  </w:rPrChange>
                </w:rPr>
                <w:delText xml:space="preserve"> </w:delText>
              </w:r>
            </w:del>
          </w:p>
          <w:p w14:paraId="7322C3C2" w14:textId="10BC6375" w:rsidR="005A5673" w:rsidRPr="004510F8" w:rsidRDefault="005A5673" w:rsidP="005A5673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功能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上电或唤醒发送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No Request</w:t>
            </w:r>
          </w:p>
          <w:p w14:paraId="26402ABD" w14:textId="3A7884B9" w:rsidR="00995F7E" w:rsidRPr="004510F8" w:rsidDel="00BB148F" w:rsidRDefault="00995F7E" w:rsidP="005A5673">
            <w:pPr>
              <w:spacing w:line="360" w:lineRule="auto"/>
              <w:ind w:firstLineChars="150" w:firstLine="300"/>
              <w:rPr>
                <w:del w:id="2726" w:author="马玉成" w:date="2018-09-18T10:54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2727" w:author="马玉成" w:date="2018-09-18T10:51:00Z">
              <w:r w:rsidRPr="004510F8" w:rsidDel="00BB148F">
                <w:rPr>
                  <w:noProof/>
                </w:rPr>
                <w:drawing>
                  <wp:inline distT="0" distB="0" distL="0" distR="0" wp14:anchorId="5754361C" wp14:editId="7CAD2AD9">
                    <wp:extent cx="4232275" cy="177231"/>
                    <wp:effectExtent l="0" t="0" r="0" b="0"/>
                    <wp:docPr id="2375" name="图片 237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56399" cy="19080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14:paraId="107BDAF9" w14:textId="3C88859F" w:rsidR="00995F7E" w:rsidRPr="004510F8" w:rsidDel="00BB148F" w:rsidRDefault="00995F7E" w:rsidP="005A5673">
            <w:pPr>
              <w:spacing w:line="360" w:lineRule="auto"/>
              <w:ind w:firstLineChars="150" w:firstLine="300"/>
              <w:rPr>
                <w:del w:id="2728" w:author="马玉成" w:date="2018-09-18T10:54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2729" w:author="马玉成" w:date="2018-09-18T10:51:00Z">
              <w:r w:rsidRPr="004510F8" w:rsidDel="00BB148F">
                <w:rPr>
                  <w:noProof/>
                </w:rPr>
                <w:drawing>
                  <wp:inline distT="0" distB="0" distL="0" distR="0" wp14:anchorId="7D697044" wp14:editId="2D21BCF7">
                    <wp:extent cx="5251450" cy="305212"/>
                    <wp:effectExtent l="0" t="0" r="0" b="0"/>
                    <wp:docPr id="2377" name="图片 23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31531" cy="30986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14:paraId="17BCCFC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17AF6B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IPC_CentralLockSwitchReq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No Request</w:t>
            </w:r>
          </w:p>
          <w:p w14:paraId="25573E32" w14:textId="59E1CFE1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IPC_CentralLockSwitchReq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del w:id="2730" w:author="马玉成" w:date="2018-09-18T10:48:00Z">
              <w:r w:rsidRPr="004510F8" w:rsidDel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Unlock</w:delText>
              </w:r>
            </w:del>
            <w:ins w:id="2731" w:author="马玉成" w:date="2018-09-18T10:48:00Z">
              <w:r w:rsid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request</w:t>
              </w:r>
            </w:ins>
          </w:p>
          <w:p w14:paraId="1EF9BFBC" w14:textId="655413BE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IPC_CentralLockSwitchReq ==0x2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ins w:id="2732" w:author="马玉成" w:date="2018-09-18T10:48:00Z">
              <w:r w:rsidR="00BB148F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Reserve</w:t>
              </w:r>
              <w:r w:rsidR="00BB148F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d</w:t>
              </w:r>
            </w:ins>
            <w:del w:id="2733" w:author="马玉成" w:date="2018-09-18T10:48:00Z">
              <w:r w:rsidRPr="004510F8" w:rsidDel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Lock</w:delText>
              </w:r>
            </w:del>
          </w:p>
          <w:p w14:paraId="6E3D524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IPC_CentralLockSwitchReq ==0x3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Reserve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d</w:t>
            </w:r>
          </w:p>
          <w:p w14:paraId="418A7CD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41D3750" w14:textId="4731C164" w:rsidR="00BB148F" w:rsidRPr="00BB148F" w:rsidRDefault="005A5673" w:rsidP="00BB148F">
            <w:pPr>
              <w:spacing w:line="360" w:lineRule="auto"/>
              <w:rPr>
                <w:ins w:id="2734" w:author="马玉成" w:date="2018-09-18T10:52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2735" w:author="马玉成" w:date="2018-09-18T10:51:00Z">
              <w:r w:rsidRPr="004510F8" w:rsidDel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BCM_CentralLockIndStatus =</w:delText>
              </w:r>
            </w:del>
            <w:ins w:id="2736" w:author="马玉成" w:date="2018-09-18T10:51:00Z">
              <w:r w:rsidR="00BB148F"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BCM_DriverDoorLockStatus </w:t>
              </w:r>
              <w:r w:rsid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</w:ins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=</w:t>
            </w:r>
            <w:ins w:id="2737" w:author="马玉成" w:date="2018-09-18T10:53:00Z">
              <w:r w:rsid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ins w:id="2738" w:author="马玉成" w:date="2018-09-18T10:53:00Z">
              <w:r w:rsidR="00BB148F"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Unlocked</w:t>
              </w:r>
            </w:ins>
            <w:del w:id="2739" w:author="马玉成" w:date="2018-09-18T10:53:00Z">
              <w:r w:rsidRPr="004510F8" w:rsidDel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Locked Ind</w:delText>
              </w:r>
            </w:del>
          </w:p>
          <w:p w14:paraId="2FDFCF81" w14:textId="316ED02E" w:rsidR="00BB148F" w:rsidRPr="00BB148F" w:rsidRDefault="00BB148F" w:rsidP="00BB148F">
            <w:pPr>
              <w:spacing w:line="360" w:lineRule="auto"/>
              <w:rPr>
                <w:ins w:id="2740" w:author="马玉成" w:date="2018-09-18T10:5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741" w:author="马玉成" w:date="2018-09-18T10:53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BCM_DriverDoorLockStatus 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2742" w:author="马玉成" w:date="2018-09-18T10:52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0x1:Locked</w:t>
              </w:r>
            </w:ins>
          </w:p>
          <w:p w14:paraId="382860BB" w14:textId="2B5BD3B4" w:rsidR="00BB148F" w:rsidRPr="00BB148F" w:rsidRDefault="00BB148F" w:rsidP="00BB148F">
            <w:pPr>
              <w:spacing w:line="360" w:lineRule="auto"/>
              <w:rPr>
                <w:ins w:id="2743" w:author="马玉成" w:date="2018-09-18T10:5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744" w:author="马玉成" w:date="2018-09-18T10:53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BCM_DriverDoorLockStatus 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2745" w:author="马玉成" w:date="2018-09-18T10:52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0x2:Reserved</w:t>
              </w:r>
            </w:ins>
          </w:p>
          <w:p w14:paraId="1A51C2B2" w14:textId="2221503E" w:rsidR="00BB148F" w:rsidRPr="004510F8" w:rsidRDefault="00BB148F" w:rsidP="00BB148F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746" w:author="马玉成" w:date="2018-09-18T10:53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BCM_DriverDoorLockStatus 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2747" w:author="马玉成" w:date="2018-09-18T10:52:00Z">
              <w:r w:rsidRPr="00BB148F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0x3:Invalid</w:t>
              </w:r>
            </w:ins>
          </w:p>
          <w:p w14:paraId="3E55E5B9" w14:textId="77777777" w:rsidR="00BB148F" w:rsidRPr="00BB148F" w:rsidRDefault="00BB148F" w:rsidP="005A5673">
            <w:pPr>
              <w:spacing w:line="360" w:lineRule="auto"/>
              <w:rPr>
                <w:ins w:id="2748" w:author="马玉成" w:date="2018-09-18T10:54:00Z"/>
                <w:rFonts w:ascii="宋体" w:eastAsia="宋体" w:hAnsi="宋体" w:cs="宋体"/>
                <w:sz w:val="18"/>
                <w:szCs w:val="18"/>
                <w:rPrChange w:id="2749" w:author="马玉成" w:date="2018-09-18T10:54:00Z">
                  <w:rPr>
                    <w:ins w:id="2750" w:author="马玉成" w:date="2018-09-18T10:54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751" w:author="马玉成" w:date="2018-09-18T10:53:00Z">
              <w:r w:rsidRPr="00BB148F">
                <w:rPr>
                  <w:rFonts w:eastAsia="宋体"/>
                  <w:szCs w:val="21"/>
                  <w:shd w:val="clear" w:color="auto" w:fill="FFFFFF"/>
                  <w:rPrChange w:id="2752" w:author="马玉成" w:date="2018-09-18T10:54:00Z">
                    <w:rPr>
                      <w:rFonts w:eastAsia="宋体"/>
                      <w:color w:val="FF0000"/>
                      <w:szCs w:val="21"/>
                      <w:shd w:val="clear" w:color="auto" w:fill="FFFFFF"/>
                    </w:rPr>
                  </w:rPrChange>
                </w:rPr>
                <w:t>BCM_PassenDoorLockStatus</w:t>
              </w:r>
            </w:ins>
            <w:del w:id="2753" w:author="马玉成" w:date="2018-09-18T10:53:00Z">
              <w:r w:rsidR="005A5673" w:rsidRPr="00BB148F" w:rsidDel="00BB148F">
                <w:rPr>
                  <w:rFonts w:ascii="宋体" w:eastAsia="宋体" w:hAnsi="宋体" w:cs="宋体"/>
                  <w:sz w:val="18"/>
                  <w:szCs w:val="18"/>
                  <w:rPrChange w:id="2754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BCM_CentralLockIndStatus</w:delText>
              </w:r>
            </w:del>
            <w:r w:rsidR="005A5673" w:rsidRPr="00BB148F">
              <w:rPr>
                <w:rFonts w:ascii="宋体" w:eastAsia="宋体" w:hAnsi="宋体" w:cs="宋体"/>
                <w:sz w:val="18"/>
                <w:szCs w:val="18"/>
                <w:rPrChange w:id="2755" w:author="马玉成" w:date="2018-09-18T10:54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 ==</w:t>
            </w:r>
            <w:ins w:id="2756" w:author="马玉成" w:date="2018-09-18T10:54:00Z"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57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0x0</w:t>
              </w:r>
              <w:r w:rsidRPr="00BB148F">
                <w:rPr>
                  <w:rFonts w:ascii="宋体" w:eastAsia="宋体" w:hAnsi="宋体" w:cs="宋体" w:hint="eastAsia"/>
                  <w:sz w:val="18"/>
                  <w:szCs w:val="18"/>
                  <w:rPrChange w:id="2758" w:author="马玉成" w:date="2018-09-18T10:54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，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59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Unlocked</w:t>
              </w:r>
            </w:ins>
          </w:p>
          <w:p w14:paraId="32095599" w14:textId="0DA7CCE6" w:rsidR="00BB148F" w:rsidRPr="00BB148F" w:rsidRDefault="00BB148F" w:rsidP="00BB148F">
            <w:pPr>
              <w:spacing w:line="360" w:lineRule="auto"/>
              <w:rPr>
                <w:ins w:id="2760" w:author="马玉成" w:date="2018-09-18T10:54:00Z"/>
                <w:rFonts w:ascii="宋体" w:eastAsia="宋体" w:hAnsi="宋体" w:cs="宋体"/>
                <w:sz w:val="18"/>
                <w:szCs w:val="18"/>
                <w:rPrChange w:id="2761" w:author="马玉成" w:date="2018-09-18T10:54:00Z">
                  <w:rPr>
                    <w:ins w:id="2762" w:author="马玉成" w:date="2018-09-18T10:54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763" w:author="马玉成" w:date="2018-09-18T10:54:00Z"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64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BCM_</w:t>
              </w:r>
              <w:r w:rsidRPr="00BB148F">
                <w:rPr>
                  <w:rFonts w:eastAsia="宋体"/>
                  <w:szCs w:val="21"/>
                  <w:shd w:val="clear" w:color="auto" w:fill="FFFFFF"/>
                  <w:rPrChange w:id="2765" w:author="马玉成" w:date="2018-09-18T10:54:00Z">
                    <w:rPr>
                      <w:rFonts w:eastAsia="宋体"/>
                      <w:color w:val="FF0000"/>
                      <w:szCs w:val="21"/>
                      <w:shd w:val="clear" w:color="auto" w:fill="FFFFFF"/>
                    </w:rPr>
                  </w:rPrChange>
                </w:rPr>
                <w:t>PassenDoorLockStatus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66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== 0x1:Locked</w:t>
              </w:r>
            </w:ins>
          </w:p>
          <w:p w14:paraId="2B25965E" w14:textId="62EBDDC5" w:rsidR="00BB148F" w:rsidRPr="00BB148F" w:rsidRDefault="00BB148F" w:rsidP="00BB148F">
            <w:pPr>
              <w:spacing w:line="360" w:lineRule="auto"/>
              <w:rPr>
                <w:ins w:id="2767" w:author="马玉成" w:date="2018-09-18T10:54:00Z"/>
                <w:rFonts w:ascii="宋体" w:eastAsia="宋体" w:hAnsi="宋体" w:cs="宋体"/>
                <w:sz w:val="18"/>
                <w:szCs w:val="18"/>
                <w:rPrChange w:id="2768" w:author="马玉成" w:date="2018-09-18T10:54:00Z">
                  <w:rPr>
                    <w:ins w:id="2769" w:author="马玉成" w:date="2018-09-18T10:54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770" w:author="马玉成" w:date="2018-09-18T10:54:00Z"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71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BCM_</w:t>
              </w:r>
              <w:r w:rsidRPr="00BB148F">
                <w:rPr>
                  <w:rFonts w:eastAsia="宋体"/>
                  <w:szCs w:val="21"/>
                  <w:shd w:val="clear" w:color="auto" w:fill="FFFFFF"/>
                  <w:rPrChange w:id="2772" w:author="马玉成" w:date="2018-09-18T10:54:00Z">
                    <w:rPr>
                      <w:rFonts w:eastAsia="宋体"/>
                      <w:color w:val="FF0000"/>
                      <w:szCs w:val="21"/>
                      <w:shd w:val="clear" w:color="auto" w:fill="FFFFFF"/>
                    </w:rPr>
                  </w:rPrChange>
                </w:rPr>
                <w:t>PassenDoorLockStatus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73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== 0x2:Reserved</w:t>
              </w:r>
            </w:ins>
          </w:p>
          <w:p w14:paraId="5573F34F" w14:textId="4AA62525" w:rsidR="005A5673" w:rsidRPr="00BB148F" w:rsidRDefault="00BB148F" w:rsidP="005A5673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  <w:rPrChange w:id="2774" w:author="马玉成" w:date="2018-09-18T10:54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2775" w:author="马玉成" w:date="2018-09-18T10:54:00Z"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76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BCM_</w:t>
              </w:r>
              <w:r w:rsidRPr="00BB148F">
                <w:rPr>
                  <w:rFonts w:eastAsia="宋体"/>
                  <w:szCs w:val="21"/>
                  <w:shd w:val="clear" w:color="auto" w:fill="FFFFFF"/>
                  <w:rPrChange w:id="2777" w:author="马玉成" w:date="2018-09-18T10:54:00Z">
                    <w:rPr>
                      <w:rFonts w:eastAsia="宋体"/>
                      <w:color w:val="FF0000"/>
                      <w:szCs w:val="21"/>
                      <w:shd w:val="clear" w:color="auto" w:fill="FFFFFF"/>
                    </w:rPr>
                  </w:rPrChange>
                </w:rPr>
                <w:t>PassenDoorLockStatus</w:t>
              </w:r>
              <w:r w:rsidRPr="00BB148F">
                <w:rPr>
                  <w:rFonts w:ascii="宋体" w:eastAsia="宋体" w:hAnsi="宋体" w:cs="宋体"/>
                  <w:sz w:val="18"/>
                  <w:szCs w:val="18"/>
                  <w:rPrChange w:id="2778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== 0x3:Invalid</w:t>
              </w:r>
            </w:ins>
            <w:del w:id="2779" w:author="马玉成" w:date="2018-09-18T10:54:00Z">
              <w:r w:rsidR="005A5673" w:rsidRPr="00BB148F" w:rsidDel="00BB148F">
                <w:rPr>
                  <w:rFonts w:ascii="宋体" w:eastAsia="宋体" w:hAnsi="宋体" w:cs="宋体"/>
                  <w:sz w:val="18"/>
                  <w:szCs w:val="18"/>
                  <w:rPrChange w:id="2780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0x</w:delText>
              </w:r>
              <w:r w:rsidR="00313421" w:rsidRPr="00BB148F" w:rsidDel="00BB148F">
                <w:rPr>
                  <w:rFonts w:ascii="宋体" w:eastAsia="宋体" w:hAnsi="宋体" w:cs="宋体"/>
                  <w:sz w:val="18"/>
                  <w:szCs w:val="18"/>
                  <w:rPrChange w:id="2781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1</w:delText>
              </w:r>
              <w:r w:rsidR="005A5673" w:rsidRPr="00BB148F" w:rsidDel="00BB148F">
                <w:rPr>
                  <w:rFonts w:ascii="宋体" w:eastAsia="宋体" w:hAnsi="宋体" w:cs="宋体" w:hint="eastAsia"/>
                  <w:sz w:val="18"/>
                  <w:szCs w:val="18"/>
                  <w:rPrChange w:id="2782" w:author="马玉成" w:date="2018-09-18T10:54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  <w:r w:rsidR="005A5673" w:rsidRPr="00BB148F" w:rsidDel="00BB148F">
                <w:rPr>
                  <w:rFonts w:ascii="宋体" w:eastAsia="宋体" w:hAnsi="宋体" w:cs="宋体"/>
                  <w:sz w:val="18"/>
                  <w:szCs w:val="18"/>
                  <w:rPrChange w:id="2783" w:author="马玉成" w:date="2018-09-18T10:5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UnLocked Ind</w:delText>
              </w:r>
            </w:del>
          </w:p>
          <w:p w14:paraId="5C4A0B9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FAC9826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B55A4EC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FA4D7A3" w14:textId="7141AFA3" w:rsidR="005A5673" w:rsidDel="00273108" w:rsidRDefault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del w:id="2784" w:author="马玉成" w:date="2018-09-18T10:58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FFBEF08" w14:textId="7F0DF89E" w:rsidR="00273108" w:rsidRDefault="00273108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2785" w:author="北京车和家" w:date="2018-11-13T10:35:00Z"/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  <w:p w14:paraId="5607C932" w14:textId="3A245F74" w:rsidR="00273108" w:rsidRPr="004510F8" w:rsidRDefault="00273108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2786" w:author="北京车和家" w:date="2018-11-13T10:35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2787" w:author="北京车和家" w:date="2018-11-13T10:35:00Z">
              <w:r>
                <w:rPr>
                  <w:rFonts w:hAnsi="宋体" w:hint="eastAsia"/>
                  <w:b/>
                  <w:sz w:val="18"/>
                  <w:szCs w:val="18"/>
                </w:rPr>
                <w:t>5</w:t>
              </w:r>
              <w:r>
                <w:rPr>
                  <w:rFonts w:hAnsi="宋体"/>
                  <w:b/>
                  <w:sz w:val="18"/>
                  <w:szCs w:val="18"/>
                </w:rPr>
                <w:t>.</w:t>
              </w:r>
              <w:r>
                <w:rPr>
                  <w:rFonts w:hAnsi="宋体" w:hint="eastAsia"/>
                  <w:b/>
                  <w:sz w:val="18"/>
                  <w:szCs w:val="18"/>
                </w:rPr>
                <w:t>信号为无效值</w:t>
              </w:r>
              <w:r w:rsidRPr="004510F8">
                <w:rPr>
                  <w:rFonts w:hAnsi="宋体"/>
                  <w:b/>
                  <w:bCs/>
                  <w:sz w:val="18"/>
                  <w:szCs w:val="18"/>
                </w:rPr>
                <w:t>：</w:t>
              </w:r>
              <w:r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>
                <w:rPr>
                  <w:rFonts w:hAnsi="宋体" w:hint="eastAsia"/>
                  <w:sz w:val="18"/>
                  <w:szCs w:val="18"/>
                </w:rPr>
                <w:t>时，</w:t>
              </w:r>
              <w:r w:rsidRPr="004A5960">
                <w:rPr>
                  <w:rFonts w:hAnsi="宋体" w:hint="eastAsia"/>
                  <w:b/>
                  <w:bCs/>
                  <w:sz w:val="18"/>
                  <w:szCs w:val="18"/>
                </w:rPr>
                <w:t>信号</w:t>
              </w:r>
              <w:r w:rsidRPr="004A5960">
                <w:rPr>
                  <w:rFonts w:hAnsi="宋体"/>
                  <w:b/>
                  <w:bCs/>
                  <w:sz w:val="18"/>
                  <w:szCs w:val="18"/>
                </w:rPr>
                <w:t>为预留</w:t>
              </w:r>
              <w:r w:rsidRPr="004A5960">
                <w:rPr>
                  <w:rFonts w:hAnsi="宋体" w:hint="eastAsia"/>
                  <w:b/>
                  <w:bCs/>
                  <w:sz w:val="18"/>
                  <w:szCs w:val="18"/>
                </w:rPr>
                <w:t>值</w:t>
              </w:r>
              <w:r w:rsidRPr="004A5960">
                <w:rPr>
                  <w:rFonts w:hAnsi="宋体"/>
                  <w:b/>
                  <w:bCs/>
                  <w:sz w:val="18"/>
                  <w:szCs w:val="18"/>
                </w:rPr>
                <w:t>：</w:t>
              </w:r>
              <w:r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</w:p>
          <w:p w14:paraId="51F16340" w14:textId="6EE30106" w:rsidR="005A5673" w:rsidRPr="00970A8F" w:rsidRDefault="005A5673">
            <w:pPr>
              <w:pStyle w:val="Default"/>
              <w:topLinePunct/>
              <w:autoSpaceDE/>
              <w:autoSpaceDN/>
              <w:spacing w:line="360" w:lineRule="auto"/>
              <w:jc w:val="both"/>
              <w:pPrChange w:id="2788" w:author="马玉成" w:date="2018-09-18T10:58:00Z">
                <w:pPr>
                  <w:pStyle w:val="af5"/>
                  <w:numPr>
                    <w:numId w:val="37"/>
                  </w:numPr>
                  <w:spacing w:line="360" w:lineRule="auto"/>
                  <w:ind w:left="113" w:firstLineChars="0" w:hanging="113"/>
                  <w:jc w:val="both"/>
                </w:pPr>
              </w:pPrChange>
            </w:pPr>
            <w:del w:id="2789" w:author="马玉成" w:date="2018-09-18T10:58:00Z">
              <w:r w:rsidRPr="00684F63" w:rsidDel="00BB148F">
                <w:rPr>
                  <w:rFonts w:hint="eastAsia"/>
                </w:rPr>
                <w:delText>信号为无效或者预留值：无</w:delText>
              </w:r>
            </w:del>
          </w:p>
        </w:tc>
      </w:tr>
    </w:tbl>
    <w:p w14:paraId="63E0FB11" w14:textId="567B5E8A" w:rsidR="005A5673" w:rsidRPr="00BD647B" w:rsidRDefault="005A5673" w:rsidP="005A5673">
      <w:pPr>
        <w:pStyle w:val="3"/>
      </w:pPr>
      <w:bookmarkStart w:id="2790" w:name="_Toc488331563"/>
      <w:bookmarkStart w:id="2791" w:name="_Toc489270224"/>
      <w:bookmarkStart w:id="2792" w:name="_Toc532203346"/>
      <w:r w:rsidRPr="00BD647B">
        <w:rPr>
          <w:rFonts w:hint="eastAsia"/>
        </w:rPr>
        <w:lastRenderedPageBreak/>
        <w:t>解锁模式设置</w:t>
      </w:r>
      <w:bookmarkEnd w:id="2790"/>
      <w:bookmarkEnd w:id="2791"/>
      <w:bookmarkEnd w:id="2792"/>
    </w:p>
    <w:tbl>
      <w:tblPr>
        <w:tblW w:w="934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300"/>
        <w:gridCol w:w="2541"/>
        <w:gridCol w:w="567"/>
        <w:gridCol w:w="3261"/>
        <w:gridCol w:w="1671"/>
      </w:tblGrid>
      <w:tr w:rsidR="005A5673" w:rsidRPr="00BD647B" w14:paraId="4DA6D9EE" w14:textId="77777777" w:rsidTr="005A5673">
        <w:trPr>
          <w:trHeight w:val="109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0300D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0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04A7F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解锁模式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设置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</w:t>
            </w:r>
          </w:p>
        </w:tc>
      </w:tr>
      <w:tr w:rsidR="005A5673" w:rsidRPr="00BD647B" w14:paraId="28F02AE5" w14:textId="77777777" w:rsidTr="005A5673">
        <w:trPr>
          <w:trHeight w:val="252"/>
          <w:tblHeader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3599A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913021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解锁模式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设置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功能的操作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——全车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解锁、司机侧解锁</w:t>
            </w:r>
          </w:p>
        </w:tc>
      </w:tr>
      <w:tr w:rsidR="005A5673" w:rsidRPr="00BD647B" w14:paraId="27F938EB" w14:textId="77777777" w:rsidTr="005A5673">
        <w:trPr>
          <w:trHeight w:val="252"/>
          <w:tblHeader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A62EB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A18F0A" w14:textId="77777777" w:rsidR="005A5673" w:rsidRPr="00BD647B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5A5673" w:rsidRPr="00BD647B" w14:paraId="7244D92C" w14:textId="77777777" w:rsidTr="005A5673">
        <w:trPr>
          <w:trHeight w:val="252"/>
          <w:tblHeader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095163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83F76A" w14:textId="77777777" w:rsidR="005A5673" w:rsidRPr="00BD647B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8B77D0B" w14:textId="77777777" w:rsidR="005A5673" w:rsidRPr="00BD647B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BD647B" w14:paraId="5B999C3B" w14:textId="77777777" w:rsidTr="005A5673">
        <w:trPr>
          <w:trHeight w:val="252"/>
          <w:tblHeader/>
        </w:trPr>
        <w:tc>
          <w:tcPr>
            <w:tcW w:w="13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C6671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02E7D3" w14:textId="77777777" w:rsidR="005A5673" w:rsidRPr="00BD647B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IPC_SecondaryUnlockConfig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6845D46" w14:textId="77777777" w:rsidR="005A5673" w:rsidRPr="00BD647B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EFB152E" w14:textId="77777777" w:rsidR="005A5673" w:rsidRPr="00BD647B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BCM_SecondUnlockConfigFeedback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1685BE1" w14:textId="77777777" w:rsidR="005A5673" w:rsidRPr="00BD647B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A5673" w:rsidRPr="00BD647B" w14:paraId="46B70D9A" w14:textId="77777777" w:rsidTr="005A5673">
        <w:trPr>
          <w:trHeight w:val="416"/>
          <w:tblHeader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B66F1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8E76B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3052D2BB" w14:textId="77777777" w:rsidR="005A5673" w:rsidRPr="00BD647B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BD647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BD647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BD647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BD647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</w:t>
            </w:r>
            <w:r w:rsidRPr="00BD647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收到</w:t>
            </w:r>
            <w:r w:rsidRPr="00BD647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CCP的请求信号后进行模式切换并发送反馈信号BCM_SecondaryUnlockConfig_Status</w:t>
            </w:r>
            <w:r w:rsidRPr="00BD647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BD647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CCP根据接收到的BCM_Seconda</w:t>
            </w:r>
            <w:r w:rsidRPr="00BD647B">
              <w:rPr>
                <w:rFonts w:ascii="宋体" w:eastAsia="宋体" w:hAnsi="宋体" w:cs="宋体"/>
                <w:bCs/>
                <w:sz w:val="18"/>
                <w:szCs w:val="18"/>
              </w:rPr>
              <w:t>ryUnlockConfig_Status</w:t>
            </w:r>
            <w:r w:rsidRPr="00BD647B">
              <w:rPr>
                <w:rFonts w:ascii="宋体" w:eastAsia="宋体" w:hAnsi="宋体" w:cs="宋体" w:hint="eastAsia"/>
                <w:bCs/>
                <w:sz w:val="18"/>
                <w:szCs w:val="18"/>
              </w:rPr>
              <w:t>信号显示不同的模式；休眠唤醒</w:t>
            </w:r>
            <w:r w:rsidRPr="00BD647B">
              <w:rPr>
                <w:rFonts w:ascii="宋体" w:eastAsia="宋体" w:hAnsi="宋体" w:cs="宋体"/>
                <w:bCs/>
                <w:sz w:val="18"/>
                <w:szCs w:val="18"/>
              </w:rPr>
              <w:t>后CCP发送</w:t>
            </w:r>
            <w:r w:rsidRPr="00BD647B">
              <w:rPr>
                <w:rFonts w:ascii="宋体" w:eastAsia="宋体" w:hAnsi="宋体" w:cs="宋体" w:hint="eastAsia"/>
                <w:bCs/>
                <w:sz w:val="18"/>
                <w:szCs w:val="18"/>
              </w:rPr>
              <w:t>上次值，</w:t>
            </w:r>
            <w:proofErr w:type="gramStart"/>
            <w:r w:rsidRPr="00BD647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初次</w:t>
            </w:r>
            <w:r w:rsidRPr="00BD647B">
              <w:rPr>
                <w:rFonts w:ascii="宋体" w:eastAsia="宋体" w:hAnsi="宋体" w:cs="宋体"/>
                <w:bCs/>
                <w:sz w:val="18"/>
                <w:szCs w:val="18"/>
              </w:rPr>
              <w:t>上</w:t>
            </w:r>
            <w:proofErr w:type="gramEnd"/>
            <w:r w:rsidRPr="00BD647B">
              <w:rPr>
                <w:rFonts w:ascii="宋体" w:eastAsia="宋体" w:hAnsi="宋体" w:cs="宋体"/>
                <w:bCs/>
                <w:sz w:val="18"/>
                <w:szCs w:val="18"/>
              </w:rPr>
              <w:t>电</w:t>
            </w:r>
            <w:r w:rsidRPr="00BD647B">
              <w:rPr>
                <w:rFonts w:ascii="宋体" w:eastAsia="宋体" w:hAnsi="宋体" w:cs="宋体" w:hint="eastAsia"/>
                <w:bCs/>
                <w:sz w:val="18"/>
                <w:szCs w:val="18"/>
              </w:rPr>
              <w:t>默认全车解锁。</w:t>
            </w:r>
          </w:p>
          <w:p w14:paraId="746B281F" w14:textId="77777777" w:rsidR="005A5673" w:rsidRPr="00BD647B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此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功能与账户关联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，用户切换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后需要接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HU发送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账户关联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信号。CCP接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信号后按照信号指令显示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操作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后的状态， 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并将信号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发给BCM。</w:t>
            </w:r>
          </w:p>
          <w:p w14:paraId="4DEF2572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6A7C6DBD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IPC_SecondaryUnlockConfig ==</w:t>
            </w:r>
            <w:r w:rsidRPr="00BD647B">
              <w:t xml:space="preserve"> 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0x0:All Doors Unlock</w:t>
            </w:r>
          </w:p>
          <w:p w14:paraId="428AD802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IPC_SecondaryUnlockConfig ==</w:t>
            </w:r>
            <w:r w:rsidRPr="00BD647B">
              <w:t xml:space="preserve"> </w:t>
            </w: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0x1:Driver Door Unlcok</w:t>
            </w:r>
          </w:p>
          <w:p w14:paraId="638D913A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BD647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909495E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BCM_SecondUnlockConfigFeedback ==0x0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，全车解锁</w:t>
            </w:r>
          </w:p>
          <w:p w14:paraId="04507930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BCM_SecondUnlockConfigFeedback ==0x1</w:t>
            </w:r>
            <w:r w:rsidRPr="00BD647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，司机侧解锁</w:t>
            </w:r>
          </w:p>
          <w:p w14:paraId="1E45D858" w14:textId="77777777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BD647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78895A64" w14:textId="77777777" w:rsidR="005A5673" w:rsidRPr="00BD647B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BD647B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BD647B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485DB7E5" w14:textId="77777777" w:rsidR="005A5673" w:rsidRPr="00BD647B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BD647B">
              <w:rPr>
                <w:rFonts w:hAnsi="宋体"/>
                <w:sz w:val="18"/>
                <w:szCs w:val="18"/>
              </w:rPr>
              <w:t>IPC开机后</w:t>
            </w:r>
            <w:r w:rsidRPr="00BD647B">
              <w:rPr>
                <w:rFonts w:hAnsi="宋体" w:hint="eastAsia"/>
                <w:sz w:val="18"/>
                <w:szCs w:val="18"/>
              </w:rPr>
              <w:t>如果</w:t>
            </w:r>
            <w:r w:rsidRPr="00BD647B">
              <w:rPr>
                <w:rFonts w:hAnsi="宋体"/>
                <w:sz w:val="18"/>
                <w:szCs w:val="18"/>
              </w:rPr>
              <w:t>在1S</w:t>
            </w:r>
            <w:r w:rsidRPr="00BD647B">
              <w:rPr>
                <w:rFonts w:hAnsi="宋体" w:hint="eastAsia"/>
                <w:sz w:val="18"/>
                <w:szCs w:val="18"/>
              </w:rPr>
              <w:t>时间</w:t>
            </w:r>
            <w:r w:rsidRPr="00BD647B">
              <w:rPr>
                <w:rFonts w:hAnsi="宋体"/>
                <w:sz w:val="18"/>
                <w:szCs w:val="18"/>
              </w:rPr>
              <w:t>内收不到反馈信号，</w:t>
            </w:r>
            <w:r w:rsidRPr="00BD647B">
              <w:rPr>
                <w:rFonts w:hAnsi="宋体" w:hint="eastAsia"/>
                <w:sz w:val="18"/>
                <w:szCs w:val="18"/>
              </w:rPr>
              <w:t>此功能</w:t>
            </w:r>
            <w:r w:rsidRPr="00BD647B">
              <w:rPr>
                <w:rFonts w:hAnsi="宋体"/>
                <w:sz w:val="18"/>
                <w:szCs w:val="18"/>
              </w:rPr>
              <w:t>失效；</w:t>
            </w:r>
          </w:p>
          <w:p w14:paraId="4E64B8E9" w14:textId="77777777" w:rsidR="005A5673" w:rsidRPr="00BD647B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BD647B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BD647B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BD647B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916B1FE" w14:textId="26CEDE10" w:rsidR="005A5673" w:rsidRPr="00BD647B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D647B">
              <w:rPr>
                <w:rFonts w:hAnsi="宋体"/>
                <w:b/>
                <w:sz w:val="18"/>
                <w:szCs w:val="18"/>
              </w:rPr>
              <w:t>5.</w:t>
            </w:r>
            <w:r w:rsidRPr="00BD647B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BD647B">
              <w:rPr>
                <w:rFonts w:hAnsi="宋体"/>
                <w:b/>
                <w:sz w:val="18"/>
                <w:szCs w:val="18"/>
              </w:rPr>
              <w:t>为</w:t>
            </w:r>
            <w:ins w:id="2793" w:author="北京车和家" w:date="2018-11-13T10:35:00Z">
              <w:r w:rsidR="00273108" w:rsidRPr="00BD647B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BD647B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BD647B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BD647B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BD647B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BD647B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BD647B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BD647B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BD647B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BD647B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BD647B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BD647B">
                <w:rPr>
                  <w:rFonts w:hAnsi="宋体"/>
                  <w:sz w:val="18"/>
                  <w:szCs w:val="18"/>
                </w:rPr>
                <w:t>不变</w:t>
              </w:r>
            </w:ins>
            <w:del w:id="2794" w:author="北京车和家" w:date="2018-11-13T10:35:00Z">
              <w:r w:rsidRPr="00BD647B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BD647B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BD647B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BD647B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BD647B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BD647B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05FF26A0" w14:textId="45E0CA3B" w:rsidR="005A5673" w:rsidRPr="004510F8" w:rsidRDefault="005A5673" w:rsidP="005A5673">
      <w:pPr>
        <w:pStyle w:val="3"/>
      </w:pPr>
      <w:bookmarkStart w:id="2795" w:name="_Toc488331565"/>
      <w:bookmarkStart w:id="2796" w:name="_Toc489270226"/>
      <w:bookmarkStart w:id="2797" w:name="_Toc532203347"/>
      <w:r w:rsidRPr="004510F8">
        <w:rPr>
          <w:rFonts w:hint="eastAsia"/>
        </w:rPr>
        <w:lastRenderedPageBreak/>
        <w:t>解锁、</w:t>
      </w:r>
      <w:r w:rsidRPr="004510F8">
        <w:t>闭锁</w:t>
      </w:r>
      <w:r w:rsidRPr="004510F8">
        <w:rPr>
          <w:rFonts w:hint="eastAsia"/>
        </w:rPr>
        <w:t>提示</w:t>
      </w:r>
      <w:r w:rsidRPr="004510F8">
        <w:t>模式设置</w:t>
      </w:r>
      <w:bookmarkEnd w:id="2795"/>
      <w:bookmarkEnd w:id="2796"/>
      <w:ins w:id="2798" w:author="马玉成" w:date="2018-10-12T13:48:00Z">
        <w:r w:rsidR="00B26525">
          <w:rPr>
            <w:rFonts w:hint="eastAsia"/>
          </w:rPr>
          <w:t>（</w:t>
        </w:r>
      </w:ins>
      <w:ins w:id="2799" w:author="马玉成" w:date="2018-10-12T13:49:00Z">
        <w:r w:rsidR="00B26525">
          <w:rPr>
            <w:rFonts w:hint="eastAsia"/>
          </w:rPr>
          <w:t>预留</w:t>
        </w:r>
        <w:r w:rsidR="00B26525">
          <w:t>功能</w:t>
        </w:r>
      </w:ins>
      <w:ins w:id="2800" w:author="马玉成" w:date="2018-10-12T13:48:00Z">
        <w:r w:rsidR="00B26525">
          <w:rPr>
            <w:rFonts w:hint="eastAsia"/>
          </w:rPr>
          <w:t>）</w:t>
        </w:r>
      </w:ins>
      <w:bookmarkEnd w:id="2797"/>
    </w:p>
    <w:tbl>
      <w:tblPr>
        <w:tblW w:w="9222" w:type="dxa"/>
        <w:tblInd w:w="236" w:type="dxa"/>
        <w:tblLayout w:type="fixed"/>
        <w:tblLook w:val="04A0" w:firstRow="1" w:lastRow="0" w:firstColumn="1" w:lastColumn="0" w:noHBand="0" w:noVBand="1"/>
      </w:tblPr>
      <w:tblGrid>
        <w:gridCol w:w="1180"/>
        <w:gridCol w:w="2803"/>
        <w:gridCol w:w="425"/>
        <w:gridCol w:w="3686"/>
        <w:gridCol w:w="1128"/>
      </w:tblGrid>
      <w:tr w:rsidR="005A5673" w:rsidRPr="004510F8" w14:paraId="66D223DE" w14:textId="77777777" w:rsidTr="005A5673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3B61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0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EC49A5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解锁、闭锁提示模式设置</w:t>
            </w:r>
          </w:p>
        </w:tc>
      </w:tr>
      <w:tr w:rsidR="005A5673" w:rsidRPr="004510F8" w14:paraId="2BCF8498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6EF3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2E1B9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解锁、</w:t>
            </w:r>
            <w:r w:rsidRPr="004510F8">
              <w:rPr>
                <w:sz w:val="18"/>
                <w:szCs w:val="18"/>
              </w:rPr>
              <w:t>闭锁</w:t>
            </w:r>
            <w:r w:rsidRPr="004510F8">
              <w:rPr>
                <w:rFonts w:hint="eastAsia"/>
                <w:sz w:val="18"/>
                <w:szCs w:val="18"/>
              </w:rPr>
              <w:t>提示</w:t>
            </w:r>
            <w:r w:rsidRPr="004510F8">
              <w:rPr>
                <w:sz w:val="18"/>
                <w:szCs w:val="18"/>
              </w:rPr>
              <w:t>模式设置</w:t>
            </w:r>
            <w:r w:rsidRPr="004510F8">
              <w:rPr>
                <w:rFonts w:hint="eastAsia"/>
                <w:sz w:val="18"/>
                <w:szCs w:val="18"/>
              </w:rPr>
              <w:t>，</w:t>
            </w:r>
            <w:r w:rsidRPr="004510F8">
              <w:rPr>
                <w:sz w:val="18"/>
                <w:szCs w:val="18"/>
              </w:rPr>
              <w:t>有</w:t>
            </w:r>
            <w:r w:rsidRPr="004510F8">
              <w:rPr>
                <w:rFonts w:hint="eastAsia"/>
                <w:sz w:val="18"/>
                <w:szCs w:val="18"/>
              </w:rPr>
              <w:t>喇叭声音</w:t>
            </w:r>
            <w:r w:rsidRPr="004510F8">
              <w:rPr>
                <w:sz w:val="18"/>
                <w:szCs w:val="18"/>
              </w:rPr>
              <w:t>提示和无</w:t>
            </w:r>
            <w:r w:rsidRPr="004510F8">
              <w:rPr>
                <w:rFonts w:hint="eastAsia"/>
                <w:sz w:val="18"/>
                <w:szCs w:val="18"/>
              </w:rPr>
              <w:t>喇叭声音</w:t>
            </w:r>
            <w:r w:rsidRPr="004510F8">
              <w:rPr>
                <w:sz w:val="18"/>
                <w:szCs w:val="18"/>
              </w:rPr>
              <w:t>提示</w:t>
            </w:r>
            <w:r w:rsidRPr="004510F8">
              <w:rPr>
                <w:rFonts w:hint="eastAsia"/>
                <w:sz w:val="18"/>
                <w:szCs w:val="18"/>
              </w:rPr>
              <w:t>；</w:t>
            </w:r>
          </w:p>
          <w:p w14:paraId="309A558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此功能SOP之前IPC侧不实现，BCM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侧正常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实现，要求SOP前IPC默认发0x0，Not Horn Reminder，SOP之后可通过OTA</w:t>
            </w:r>
            <w:r w:rsidRPr="004510F8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 xml:space="preserve"> IPC</w:t>
            </w:r>
            <w:r w:rsidRPr="004510F8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开放此功能。</w:t>
            </w:r>
          </w:p>
        </w:tc>
      </w:tr>
      <w:tr w:rsidR="005A5673" w:rsidRPr="004510F8" w14:paraId="6FE1E66E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E745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610AA3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5B912D1A" w14:textId="77777777" w:rsidTr="005A5673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1F44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1564C5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EC7A1A6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5278365D" w14:textId="77777777" w:rsidTr="005A5673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C297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4EBC9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A53C3B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045B54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Feedback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3092B0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A5673" w:rsidRPr="004510F8" w14:paraId="5734088A" w14:textId="77777777" w:rsidTr="005A5673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A721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8A4B1" w14:textId="38CC8332" w:rsidR="005A5673" w:rsidRPr="00B26525" w:rsidRDefault="005A5673">
            <w:pPr>
              <w:pStyle w:val="af5"/>
              <w:numPr>
                <w:ilvl w:val="0"/>
                <w:numId w:val="69"/>
              </w:numPr>
              <w:spacing w:line="360" w:lineRule="auto"/>
              <w:ind w:firstLineChars="0"/>
              <w:rPr>
                <w:ins w:id="2801" w:author="马玉成" w:date="2018-10-12T13:4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802" w:author="马玉成" w:date="2018-10-12T13:48:00Z">
                  <w:rPr>
                    <w:ins w:id="2803" w:author="马玉成" w:date="2018-10-12T13:48:00Z"/>
                  </w:rPr>
                </w:rPrChange>
              </w:rPr>
              <w:pPrChange w:id="2804" w:author="马玉成" w:date="2018-10-12T13:48:00Z">
                <w:pPr>
                  <w:spacing w:line="360" w:lineRule="auto"/>
                </w:pPr>
              </w:pPrChange>
            </w:pPr>
            <w:del w:id="2805" w:author="马玉成" w:date="2018-10-12T13:48:00Z">
              <w:r w:rsidRPr="00B26525" w:rsidDel="00B26525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  <w:rPrChange w:id="2806" w:author="马玉成" w:date="2018-10-12T13:48:00Z">
                    <w:rPr/>
                  </w:rPrChange>
                </w:rPr>
                <w:delText>1.</w:delText>
              </w:r>
            </w:del>
            <w:r w:rsidRPr="00B26525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rPrChange w:id="2807" w:author="马玉成" w:date="2018-10-12T13:48:00Z">
                  <w:rPr>
                    <w:rFonts w:hint="eastAsia"/>
                  </w:rPr>
                </w:rPrChange>
              </w:rPr>
              <w:t>控制逻辑：</w:t>
            </w:r>
          </w:p>
          <w:p w14:paraId="36857454" w14:textId="50E6B252" w:rsidR="00B26525" w:rsidRPr="00B26525" w:rsidRDefault="00B26525">
            <w:pPr>
              <w:spacing w:line="360" w:lineRule="auto"/>
              <w:rPr>
                <w:rFonts w:ascii="宋体" w:eastAsia="宋体" w:hAnsi="宋体" w:cs="宋体"/>
                <w:b/>
                <w:bCs/>
                <w:color w:val="FF0000"/>
                <w:sz w:val="18"/>
                <w:szCs w:val="18"/>
                <w:rPrChange w:id="2808" w:author="马玉成" w:date="2018-10-12T13:49:00Z">
                  <w:rPr/>
                </w:rPrChange>
              </w:rPr>
            </w:pPr>
            <w:ins w:id="2809" w:author="马玉成" w:date="2018-10-12T13:49:00Z">
              <w:r w:rsidRPr="00BE11E6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</w:rPr>
                <w:t>本功能</w:t>
              </w:r>
              <w:r w:rsidRPr="00BE11E6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</w:rPr>
                <w:t>为预留功能，CCP一直发</w:t>
              </w:r>
              <w:r w:rsidRPr="00B26525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  <w:rPrChange w:id="2810" w:author="马玉成" w:date="2018-10-12T13:49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IPC_PKE_RKEReminderConfig ==0x0</w:t>
              </w:r>
              <w:r w:rsidRPr="00B26525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  <w:rPrChange w:id="2811" w:author="马玉成" w:date="2018-10-12T13:49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，</w:t>
              </w:r>
              <w:r w:rsidRPr="00B26525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  <w:rPrChange w:id="2812" w:author="马玉成" w:date="2018-10-12T13:49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Not Horn Reminder</w:t>
              </w:r>
              <w:r w:rsidRPr="00B26525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  <w:rPrChange w:id="2813" w:author="马玉成" w:date="2018-10-12T13:49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。</w:t>
              </w:r>
            </w:ins>
          </w:p>
          <w:p w14:paraId="4A22F23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BCM_LockUnlock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Feedback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，CCP根据接收到的信号显示不同的模式；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39B21E1D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休眠唤醒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CCP发送上次值，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初次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上</w:t>
            </w:r>
            <w:proofErr w:type="gramEnd"/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电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默认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0x0，Not Horn Reminder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。</w:t>
            </w:r>
          </w:p>
          <w:p w14:paraId="013A0FFD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此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功能与账户关联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，用户切换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后需要接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收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HU发送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账户关联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信号。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接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收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信号后按照信号指令显示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后的状态， 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并将信号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发给BCM。</w:t>
            </w:r>
          </w:p>
          <w:p w14:paraId="2B83FB08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1423C8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Not Horn Reminder</w:t>
            </w:r>
          </w:p>
          <w:p w14:paraId="6517AA4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Horn Reminder</w:t>
            </w:r>
          </w:p>
          <w:p w14:paraId="57EBD7E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0DC64A1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Feedback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Not Horn Reminder</w:t>
            </w:r>
          </w:p>
          <w:p w14:paraId="0B14AB9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BCM_PKE_RKE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ReminderConfig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Feedback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Horn Reminder</w:t>
            </w:r>
          </w:p>
          <w:p w14:paraId="3307C74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C73C4B5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104E2128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05AC75C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559EE75E" w14:textId="77777777" w:rsidR="005A5673" w:rsidRPr="004510F8" w:rsidRDefault="005A567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hAnsi="宋体"/>
                <w:b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4C1EDDE9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56961F7B" w14:textId="09F6442E" w:rsidR="005A5673" w:rsidRPr="004510F8" w:rsidRDefault="005A5673" w:rsidP="005A5673">
      <w:pPr>
        <w:pStyle w:val="3"/>
      </w:pPr>
      <w:bookmarkStart w:id="2814" w:name="_Toc532203348"/>
      <w:r w:rsidRPr="004510F8">
        <w:rPr>
          <w:rFonts w:hint="eastAsia"/>
        </w:rPr>
        <w:lastRenderedPageBreak/>
        <w:t>驻车解锁模式设置</w:t>
      </w:r>
      <w:ins w:id="2815" w:author="马玉成" w:date="2018-09-21T14:33:00Z">
        <w:r w:rsidR="00DF1FA9" w:rsidRPr="00DF1FA9">
          <w:rPr>
            <w:rFonts w:hint="eastAsia"/>
            <w:color w:val="FF0000"/>
            <w:rPrChange w:id="2816" w:author="马玉成" w:date="2018-09-21T14:34:00Z">
              <w:rPr>
                <w:rFonts w:hint="eastAsia"/>
              </w:rPr>
            </w:rPrChange>
          </w:rPr>
          <w:t>（预留功能）</w:t>
        </w:r>
      </w:ins>
      <w:bookmarkEnd w:id="2814"/>
    </w:p>
    <w:tbl>
      <w:tblPr>
        <w:tblW w:w="9222" w:type="dxa"/>
        <w:tblInd w:w="236" w:type="dxa"/>
        <w:tblLayout w:type="fixed"/>
        <w:tblLook w:val="04A0" w:firstRow="1" w:lastRow="0" w:firstColumn="1" w:lastColumn="0" w:noHBand="0" w:noVBand="1"/>
      </w:tblPr>
      <w:tblGrid>
        <w:gridCol w:w="1180"/>
        <w:gridCol w:w="2803"/>
        <w:gridCol w:w="425"/>
        <w:gridCol w:w="3686"/>
        <w:gridCol w:w="1128"/>
      </w:tblGrid>
      <w:tr w:rsidR="005A5673" w:rsidRPr="004510F8" w14:paraId="1F9753CE" w14:textId="77777777" w:rsidTr="005A5673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C70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0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6D4FB2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驻车解锁模式设置</w:t>
            </w:r>
          </w:p>
        </w:tc>
      </w:tr>
      <w:tr w:rsidR="005A5673" w:rsidRPr="004510F8" w14:paraId="6C8FEE12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6CE4C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4DF8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驻车解锁模式：停车挂</w:t>
            </w:r>
            <w:r w:rsidRPr="004510F8">
              <w:rPr>
                <w:rFonts w:hint="eastAsia"/>
                <w:sz w:val="18"/>
                <w:szCs w:val="18"/>
              </w:rPr>
              <w:t>P</w:t>
            </w:r>
            <w:r w:rsidRPr="004510F8">
              <w:rPr>
                <w:rFonts w:hint="eastAsia"/>
                <w:sz w:val="18"/>
                <w:szCs w:val="18"/>
              </w:rPr>
              <w:t>档后自动解锁中控锁，可通过此项进行配置是否开启</w:t>
            </w:r>
          </w:p>
        </w:tc>
      </w:tr>
      <w:tr w:rsidR="005A5673" w:rsidRPr="004510F8" w14:paraId="1E9571DF" w14:textId="77777777" w:rsidTr="005A5673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D12EF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BC5854" w14:textId="77777777" w:rsidR="005A5673" w:rsidRPr="004510F8" w:rsidRDefault="005A5673" w:rsidP="005A5673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A5673" w:rsidRPr="004510F8" w14:paraId="3FF5F5EE" w14:textId="77777777" w:rsidTr="005A5673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E4C4E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F02336F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27C2722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A5673" w:rsidRPr="004510F8" w14:paraId="2A9240F8" w14:textId="77777777" w:rsidTr="005A5673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E8763D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E6A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IPC_ParkAndOffUnlockConfig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F8EB4E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68055A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BCM_ParkAndOffUnlockConfigFeedback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A20477" w14:textId="77777777" w:rsidR="005A5673" w:rsidRPr="004510F8" w:rsidRDefault="005A5673" w:rsidP="005A56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A5673" w:rsidRPr="004510F8" w14:paraId="4BD09F72" w14:textId="77777777" w:rsidTr="005A5673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3279C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A36A63" w14:textId="3B317E01" w:rsidR="005A5673" w:rsidRPr="00DF1FA9" w:rsidRDefault="005A5673">
            <w:pPr>
              <w:pStyle w:val="af5"/>
              <w:numPr>
                <w:ilvl w:val="0"/>
                <w:numId w:val="68"/>
              </w:numPr>
              <w:spacing w:line="360" w:lineRule="auto"/>
              <w:ind w:firstLineChars="0"/>
              <w:rPr>
                <w:ins w:id="2817" w:author="马玉成" w:date="2018-09-21T14:33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818" w:author="马玉成" w:date="2018-09-21T14:33:00Z">
                  <w:rPr>
                    <w:ins w:id="2819" w:author="马玉成" w:date="2018-09-21T14:33:00Z"/>
                  </w:rPr>
                </w:rPrChange>
              </w:rPr>
              <w:pPrChange w:id="2820" w:author="马玉成" w:date="2018-09-21T14:33:00Z">
                <w:pPr>
                  <w:spacing w:line="360" w:lineRule="auto"/>
                </w:pPr>
              </w:pPrChange>
            </w:pPr>
            <w:del w:id="2821" w:author="马玉成" w:date="2018-09-21T14:33:00Z">
              <w:r w:rsidRPr="00DF1FA9" w:rsidDel="00DF1FA9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  <w:rPrChange w:id="2822" w:author="马玉成" w:date="2018-09-21T14:33:00Z">
                    <w:rPr/>
                  </w:rPrChange>
                </w:rPr>
                <w:delText>1.</w:delText>
              </w:r>
            </w:del>
            <w:r w:rsidRPr="00DF1FA9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rPrChange w:id="2823" w:author="马玉成" w:date="2018-09-21T14:33:00Z">
                  <w:rPr>
                    <w:rFonts w:hint="eastAsia"/>
                  </w:rPr>
                </w:rPrChange>
              </w:rPr>
              <w:t>控制逻辑：</w:t>
            </w:r>
          </w:p>
          <w:p w14:paraId="47A25F5E" w14:textId="1DDAB335" w:rsidR="00DF1FA9" w:rsidRPr="00DF1FA9" w:rsidRDefault="00DF1FA9">
            <w:pPr>
              <w:spacing w:line="360" w:lineRule="auto"/>
              <w:ind w:firstLineChars="150" w:firstLine="271"/>
              <w:rPr>
                <w:rFonts w:ascii="宋体" w:eastAsia="宋体" w:hAnsi="宋体" w:cs="宋体"/>
                <w:b/>
                <w:bCs/>
                <w:color w:val="FF0000"/>
                <w:sz w:val="18"/>
                <w:szCs w:val="18"/>
                <w:rPrChange w:id="2824" w:author="马玉成" w:date="2018-09-21T14:34:00Z">
                  <w:rPr/>
                </w:rPrChange>
              </w:rPr>
              <w:pPrChange w:id="2825" w:author="马玉成" w:date="2018-09-21T14:34:00Z">
                <w:pPr>
                  <w:spacing w:line="360" w:lineRule="auto"/>
                </w:pPr>
              </w:pPrChange>
            </w:pPr>
            <w:ins w:id="2826" w:author="马玉成" w:date="2018-09-21T14:33:00Z">
              <w:r w:rsidRPr="00DF1FA9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  <w:rPrChange w:id="2827" w:author="马玉成" w:date="2018-09-21T14:34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本功能</w:t>
              </w:r>
              <w:r w:rsidRPr="00DF1FA9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  <w:rPrChange w:id="2828" w:author="马玉成" w:date="2018-09-21T14:34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为预留功能，CCP一直发</w:t>
              </w:r>
            </w:ins>
            <w:ins w:id="2829" w:author="马玉成" w:date="2018-09-21T14:34:00Z">
              <w:r w:rsidRPr="00DF1FA9">
                <w:rPr>
                  <w:rFonts w:ascii="宋体" w:eastAsia="宋体" w:hAnsi="宋体" w:cs="宋体"/>
                  <w:b/>
                  <w:color w:val="FF0000"/>
                  <w:sz w:val="18"/>
                  <w:szCs w:val="18"/>
                  <w:rPrChange w:id="2830" w:author="马玉成" w:date="2018-09-21T14:3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IPC_ParkAndOffUnlockConfig ==0x0</w:t>
              </w:r>
              <w:r w:rsidRPr="00DF1FA9">
                <w:rPr>
                  <w:rFonts w:ascii="宋体" w:eastAsia="宋体" w:hAnsi="宋体" w:cs="宋体" w:hint="eastAsia"/>
                  <w:b/>
                  <w:color w:val="FF0000"/>
                  <w:sz w:val="18"/>
                  <w:szCs w:val="18"/>
                  <w:rPrChange w:id="2831" w:author="马玉成" w:date="2018-09-21T14:34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，</w:t>
              </w:r>
              <w:r w:rsidRPr="00DF1FA9">
                <w:rPr>
                  <w:rFonts w:ascii="宋体" w:eastAsia="宋体" w:hAnsi="宋体" w:cs="宋体"/>
                  <w:b/>
                  <w:color w:val="FF0000"/>
                  <w:sz w:val="18"/>
                  <w:szCs w:val="18"/>
                  <w:rPrChange w:id="2832" w:author="马玉成" w:date="2018-09-21T14:34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ParkUnlockConfig Inactive</w:t>
              </w:r>
              <w:r w:rsidRPr="00DF1FA9">
                <w:rPr>
                  <w:rFonts w:ascii="宋体" w:eastAsia="宋体" w:hAnsi="宋体" w:cs="宋体" w:hint="eastAsia"/>
                  <w:b/>
                  <w:color w:val="FF0000"/>
                  <w:sz w:val="18"/>
                  <w:szCs w:val="18"/>
                  <w:rPrChange w:id="2833" w:author="马玉成" w:date="2018-09-21T14:34:00Z">
                    <w:rPr>
                      <w:rFonts w:ascii="宋体" w:eastAsia="宋体" w:hAnsi="宋体" w:cs="宋体" w:hint="eastAsia"/>
                      <w:color w:val="FF0000"/>
                      <w:sz w:val="18"/>
                      <w:szCs w:val="18"/>
                    </w:rPr>
                  </w:rPrChange>
                </w:rPr>
                <w:t>。</w:t>
              </w:r>
            </w:ins>
          </w:p>
          <w:p w14:paraId="3A34FBDB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BCM_ParkAndOffUnlockConfigFeedback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，CCP根据接收到的信号显示不同的模式；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1DAEDAA0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休眠唤醒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后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CCP发送上次值，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初次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上</w:t>
            </w:r>
            <w:proofErr w:type="gramEnd"/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电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默认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0x0:ParkUnlockConfig Inactive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。</w:t>
            </w:r>
          </w:p>
          <w:p w14:paraId="5805EC56" w14:textId="77777777" w:rsidR="005A5673" w:rsidRPr="004510F8" w:rsidRDefault="005A5673" w:rsidP="005A5673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此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功能与账户关联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，用户切换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后需要接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收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HU发送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账户关联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信号。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接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收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信号后按照信号指令显示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 xml:space="preserve">后的状态， 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并将信号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发给BCM。</w:t>
            </w:r>
          </w:p>
          <w:p w14:paraId="764892A1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92E2033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IPC_ParkAndOffUnlockConfig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ParkUnlockConfig Inactive</w:t>
            </w:r>
          </w:p>
          <w:p w14:paraId="59962C27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IPC_ParkAndOffUnlockConfig ==0x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，ParkUnlockConfig active</w:t>
            </w:r>
          </w:p>
          <w:p w14:paraId="7128B606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1DBE690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BCM_ParkAndOffUnlockConfigFeedback ==0x0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ParkUnlockConfig Inactive</w:t>
            </w:r>
          </w:p>
          <w:p w14:paraId="2C28E8D2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BCM_ParkAndOffUnlockConfigFeedback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ParkUnlockConfig active</w:t>
            </w:r>
          </w:p>
          <w:p w14:paraId="38789735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054D9AB5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0D34CC0D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3D84CE56" w14:textId="77777777" w:rsidR="005A5673" w:rsidRPr="004510F8" w:rsidRDefault="005A5673" w:rsidP="005A567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AEC9B40" w14:textId="77777777" w:rsidR="005A5673" w:rsidRPr="004510F8" w:rsidRDefault="005A5673" w:rsidP="0051760D">
            <w:pPr>
              <w:pStyle w:val="af5"/>
              <w:numPr>
                <w:ilvl w:val="0"/>
                <w:numId w:val="37"/>
              </w:numPr>
              <w:spacing w:line="360" w:lineRule="auto"/>
              <w:ind w:firstLineChars="0"/>
              <w:jc w:val="both"/>
              <w:rPr>
                <w:rFonts w:hAnsi="宋体"/>
                <w:b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520CB034" w14:textId="77777777" w:rsidR="005A5673" w:rsidRPr="004510F8" w:rsidRDefault="005A5673" w:rsidP="005A5673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1C2AF28A" w14:textId="0B5F9451" w:rsidR="003E59E4" w:rsidRDefault="003E59E4">
      <w:pPr>
        <w:pStyle w:val="3"/>
        <w:rPr>
          <w:ins w:id="2834" w:author="马玉成" w:date="2018-10-11T15:58:00Z"/>
        </w:rPr>
      </w:pPr>
      <w:bookmarkStart w:id="2835" w:name="_Toc532203349"/>
      <w:ins w:id="2836" w:author="马玉成" w:date="2018-10-11T15:58:00Z">
        <w:r>
          <w:rPr>
            <w:rFonts w:hint="eastAsia"/>
          </w:rPr>
          <w:lastRenderedPageBreak/>
          <w:t>离开自动闭锁设置</w:t>
        </w:r>
      </w:ins>
      <w:ins w:id="2837" w:author="马玉成" w:date="2018-10-11T16:00:00Z">
        <w:r>
          <w:rPr>
            <w:rFonts w:hint="eastAsia"/>
          </w:rPr>
          <w:t>（预留</w:t>
        </w:r>
        <w:r>
          <w:t>功能</w:t>
        </w:r>
        <w:r>
          <w:rPr>
            <w:rFonts w:hint="eastAsia"/>
          </w:rPr>
          <w:t>）</w:t>
        </w:r>
      </w:ins>
      <w:bookmarkEnd w:id="2835"/>
    </w:p>
    <w:tbl>
      <w:tblPr>
        <w:tblW w:w="9222" w:type="dxa"/>
        <w:tblInd w:w="236" w:type="dxa"/>
        <w:tblLayout w:type="fixed"/>
        <w:tblLook w:val="04A0" w:firstRow="1" w:lastRow="0" w:firstColumn="1" w:lastColumn="0" w:noHBand="0" w:noVBand="1"/>
      </w:tblPr>
      <w:tblGrid>
        <w:gridCol w:w="1180"/>
        <w:gridCol w:w="2803"/>
        <w:gridCol w:w="425"/>
        <w:gridCol w:w="3686"/>
        <w:gridCol w:w="1128"/>
      </w:tblGrid>
      <w:tr w:rsidR="003E59E4" w:rsidRPr="004510F8" w14:paraId="7B2EA719" w14:textId="77777777" w:rsidTr="003C1594">
        <w:trPr>
          <w:trHeight w:val="270"/>
          <w:tblHeader/>
          <w:ins w:id="2838" w:author="马玉成" w:date="2018-10-11T16:00:00Z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4650" w14:textId="77777777" w:rsidR="003E59E4" w:rsidRPr="004510F8" w:rsidRDefault="003E59E4" w:rsidP="003C1594">
            <w:pPr>
              <w:spacing w:line="360" w:lineRule="auto"/>
              <w:rPr>
                <w:ins w:id="2839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840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0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A71DCA" w14:textId="7E933E73" w:rsidR="003E59E4" w:rsidRPr="004510F8" w:rsidRDefault="00B26525" w:rsidP="003C1594">
            <w:pPr>
              <w:spacing w:line="360" w:lineRule="auto"/>
              <w:rPr>
                <w:ins w:id="2841" w:author="马玉成" w:date="2018-10-11T16:00:00Z"/>
                <w:sz w:val="18"/>
                <w:szCs w:val="18"/>
              </w:rPr>
            </w:pPr>
            <w:ins w:id="2842" w:author="马玉成" w:date="2018-10-12T13:43:00Z">
              <w:r>
                <w:rPr>
                  <w:rFonts w:hint="eastAsia"/>
                  <w:sz w:val="18"/>
                  <w:szCs w:val="18"/>
                </w:rPr>
                <w:t>离开自动</w:t>
              </w:r>
              <w:r>
                <w:rPr>
                  <w:sz w:val="18"/>
                  <w:szCs w:val="18"/>
                </w:rPr>
                <w:t>闭锁设置</w:t>
              </w:r>
            </w:ins>
          </w:p>
        </w:tc>
      </w:tr>
      <w:tr w:rsidR="003E59E4" w:rsidRPr="004510F8" w14:paraId="3B1AA2F2" w14:textId="77777777" w:rsidTr="003C1594">
        <w:trPr>
          <w:trHeight w:val="270"/>
          <w:tblHeader/>
          <w:ins w:id="2843" w:author="马玉成" w:date="2018-10-11T16:00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D51C8" w14:textId="77777777" w:rsidR="003E59E4" w:rsidRPr="004510F8" w:rsidRDefault="003E59E4" w:rsidP="003C1594">
            <w:pPr>
              <w:spacing w:line="360" w:lineRule="auto"/>
              <w:rPr>
                <w:ins w:id="2844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845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C74E7C" w14:textId="515727AF" w:rsidR="003E59E4" w:rsidRPr="004510F8" w:rsidRDefault="003C1594">
            <w:pPr>
              <w:spacing w:line="360" w:lineRule="auto"/>
              <w:rPr>
                <w:ins w:id="2846" w:author="马玉成" w:date="2018-10-11T16:00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2847" w:author="马玉成" w:date="2018-10-12T09:02:00Z">
              <w:r>
                <w:rPr>
                  <w:rFonts w:hint="eastAsia"/>
                  <w:sz w:val="18"/>
                  <w:szCs w:val="18"/>
                </w:rPr>
                <w:t>M01</w:t>
              </w:r>
              <w:r>
                <w:rPr>
                  <w:rFonts w:hint="eastAsia"/>
                  <w:sz w:val="18"/>
                  <w:szCs w:val="18"/>
                </w:rPr>
                <w:t>车型</w:t>
              </w:r>
              <w:r>
                <w:rPr>
                  <w:sz w:val="18"/>
                  <w:szCs w:val="18"/>
                </w:rPr>
                <w:t>有</w:t>
              </w:r>
              <w:r>
                <w:rPr>
                  <w:rFonts w:hint="eastAsia"/>
                  <w:sz w:val="18"/>
                  <w:szCs w:val="18"/>
                </w:rPr>
                <w:t>驾驶员</w:t>
              </w:r>
              <w:r>
                <w:rPr>
                  <w:sz w:val="18"/>
                  <w:szCs w:val="18"/>
                </w:rPr>
                <w:t>离开</w:t>
              </w:r>
            </w:ins>
            <w:ins w:id="2848" w:author="马玉成" w:date="2018-10-12T09:03:00Z">
              <w:r>
                <w:rPr>
                  <w:rFonts w:hint="eastAsia"/>
                  <w:sz w:val="18"/>
                  <w:szCs w:val="18"/>
                </w:rPr>
                <w:t>车辆一定</w:t>
              </w:r>
              <w:r>
                <w:rPr>
                  <w:sz w:val="18"/>
                  <w:szCs w:val="18"/>
                </w:rPr>
                <w:t>距离后，</w:t>
              </w:r>
            </w:ins>
            <w:ins w:id="2849" w:author="马玉成" w:date="2018-10-12T09:02:00Z">
              <w:r>
                <w:rPr>
                  <w:sz w:val="18"/>
                  <w:szCs w:val="18"/>
                </w:rPr>
                <w:t>自动</w:t>
              </w:r>
            </w:ins>
            <w:ins w:id="2850" w:author="马玉成" w:date="2018-10-12T09:03:00Z">
              <w:r>
                <w:rPr>
                  <w:rFonts w:hint="eastAsia"/>
                  <w:sz w:val="18"/>
                  <w:szCs w:val="18"/>
                </w:rPr>
                <w:t>锁车功能</w:t>
              </w:r>
              <w:r>
                <w:rPr>
                  <w:sz w:val="18"/>
                  <w:szCs w:val="18"/>
                </w:rPr>
                <w:t>，默认开启，</w:t>
              </w:r>
            </w:ins>
            <w:ins w:id="2851" w:author="马玉成" w:date="2018-10-11T16:00:00Z">
              <w:r w:rsidR="003E59E4" w:rsidRPr="004510F8">
                <w:rPr>
                  <w:rFonts w:hint="eastAsia"/>
                  <w:sz w:val="18"/>
                  <w:szCs w:val="18"/>
                </w:rPr>
                <w:t>可通过此项进行配置是否开启</w:t>
              </w:r>
            </w:ins>
          </w:p>
        </w:tc>
      </w:tr>
      <w:tr w:rsidR="003E59E4" w:rsidRPr="004510F8" w14:paraId="7C93802D" w14:textId="77777777" w:rsidTr="003C1594">
        <w:trPr>
          <w:trHeight w:val="270"/>
          <w:tblHeader/>
          <w:ins w:id="2852" w:author="马玉成" w:date="2018-10-11T16:00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E9E4BA" w14:textId="77777777" w:rsidR="003E59E4" w:rsidRPr="004510F8" w:rsidRDefault="003E59E4" w:rsidP="003C1594">
            <w:pPr>
              <w:spacing w:line="360" w:lineRule="auto"/>
              <w:rPr>
                <w:ins w:id="2853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854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2F859A3" w14:textId="77777777" w:rsidR="003E59E4" w:rsidRPr="004510F8" w:rsidRDefault="003E59E4" w:rsidP="003C1594">
            <w:pPr>
              <w:spacing w:line="360" w:lineRule="auto"/>
              <w:rPr>
                <w:ins w:id="2855" w:author="马玉成" w:date="2018-10-11T16:00:00Z"/>
                <w:sz w:val="18"/>
                <w:szCs w:val="18"/>
              </w:rPr>
            </w:pPr>
            <w:ins w:id="2856" w:author="马玉成" w:date="2018-10-11T16:00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CC、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ON</w:t>
              </w:r>
            </w:ins>
          </w:p>
        </w:tc>
      </w:tr>
      <w:tr w:rsidR="003E59E4" w:rsidRPr="004510F8" w14:paraId="4C3436A4" w14:textId="77777777" w:rsidTr="003C1594">
        <w:trPr>
          <w:trHeight w:val="270"/>
          <w:tblHeader/>
          <w:ins w:id="2857" w:author="马玉成" w:date="2018-10-11T16:00:00Z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946DE" w14:textId="77777777" w:rsidR="003E59E4" w:rsidRPr="004510F8" w:rsidRDefault="003E59E4" w:rsidP="003C1594">
            <w:pPr>
              <w:spacing w:line="360" w:lineRule="auto"/>
              <w:rPr>
                <w:ins w:id="2858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859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108AB1" w14:textId="77777777" w:rsidR="003E59E4" w:rsidRPr="004510F8" w:rsidRDefault="003E59E4" w:rsidP="003C1594">
            <w:pPr>
              <w:spacing w:line="360" w:lineRule="auto"/>
              <w:jc w:val="center"/>
              <w:rPr>
                <w:ins w:id="2860" w:author="马玉成" w:date="2018-10-11T16:00:00Z"/>
                <w:sz w:val="18"/>
                <w:szCs w:val="18"/>
              </w:rPr>
            </w:pPr>
            <w:ins w:id="2861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3A56C30" w14:textId="77777777" w:rsidR="003E59E4" w:rsidRPr="004510F8" w:rsidRDefault="003E59E4" w:rsidP="003C1594">
            <w:pPr>
              <w:spacing w:line="360" w:lineRule="auto"/>
              <w:jc w:val="center"/>
              <w:rPr>
                <w:ins w:id="2862" w:author="马玉成" w:date="2018-10-11T16:00:00Z"/>
                <w:sz w:val="18"/>
                <w:szCs w:val="18"/>
              </w:rPr>
            </w:pPr>
            <w:ins w:id="2863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3E59E4" w:rsidRPr="004510F8" w14:paraId="76BC0BE3" w14:textId="77777777" w:rsidTr="003C1594">
        <w:trPr>
          <w:trHeight w:val="270"/>
          <w:tblHeader/>
          <w:ins w:id="2864" w:author="马玉成" w:date="2018-10-11T16:00:00Z"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11D2E" w14:textId="77777777" w:rsidR="003E59E4" w:rsidRPr="004510F8" w:rsidRDefault="003E59E4" w:rsidP="003C1594">
            <w:pPr>
              <w:spacing w:line="360" w:lineRule="auto"/>
              <w:rPr>
                <w:ins w:id="2865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691AE5" w14:textId="2FDF5AAE" w:rsidR="003E59E4" w:rsidRPr="004510F8" w:rsidRDefault="00B26525" w:rsidP="003C1594">
            <w:pPr>
              <w:spacing w:line="360" w:lineRule="auto"/>
              <w:rPr>
                <w:ins w:id="2866" w:author="马玉成" w:date="2018-10-11T16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867" w:author="马玉成" w:date="2018-10-12T13:45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IPC_AUTOLockCfg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398AF9" w14:textId="77777777" w:rsidR="003E59E4" w:rsidRPr="004510F8" w:rsidRDefault="003E59E4" w:rsidP="003C1594">
            <w:pPr>
              <w:spacing w:line="360" w:lineRule="auto"/>
              <w:jc w:val="center"/>
              <w:rPr>
                <w:ins w:id="2868" w:author="马玉成" w:date="2018-10-11T16:00:00Z"/>
                <w:sz w:val="18"/>
                <w:szCs w:val="18"/>
              </w:rPr>
            </w:pPr>
            <w:ins w:id="2869" w:author="马玉成" w:date="2018-10-11T16:00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954CBF" w14:textId="027FA496" w:rsidR="003E59E4" w:rsidRPr="004510F8" w:rsidRDefault="003E59E4" w:rsidP="003C1594">
            <w:pPr>
              <w:spacing w:line="360" w:lineRule="auto"/>
              <w:jc w:val="center"/>
              <w:rPr>
                <w:ins w:id="2870" w:author="马玉成" w:date="2018-10-11T16:00:00Z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E1080" w14:textId="43111C83" w:rsidR="003E59E4" w:rsidRPr="004510F8" w:rsidRDefault="003E59E4" w:rsidP="003C1594">
            <w:pPr>
              <w:spacing w:line="360" w:lineRule="auto"/>
              <w:jc w:val="center"/>
              <w:rPr>
                <w:ins w:id="2871" w:author="马玉成" w:date="2018-10-11T16:00:00Z"/>
                <w:sz w:val="18"/>
                <w:szCs w:val="18"/>
              </w:rPr>
            </w:pPr>
          </w:p>
        </w:tc>
      </w:tr>
      <w:tr w:rsidR="003E59E4" w:rsidRPr="004510F8" w14:paraId="5A2AFEC6" w14:textId="77777777" w:rsidTr="003C1594">
        <w:trPr>
          <w:trHeight w:val="825"/>
          <w:tblHeader/>
          <w:ins w:id="2872" w:author="马玉成" w:date="2018-10-11T16:00:00Z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0FA61" w14:textId="77777777" w:rsidR="003E59E4" w:rsidRPr="004510F8" w:rsidRDefault="003E59E4" w:rsidP="003C1594">
            <w:pPr>
              <w:spacing w:line="360" w:lineRule="auto"/>
              <w:rPr>
                <w:ins w:id="2873" w:author="马玉成" w:date="2018-10-11T16:00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2874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3218E8" w14:textId="77777777" w:rsidR="003E59E4" w:rsidRPr="00B6492A" w:rsidRDefault="003E59E4" w:rsidP="003C1594">
            <w:pPr>
              <w:pStyle w:val="af5"/>
              <w:numPr>
                <w:ilvl w:val="0"/>
                <w:numId w:val="68"/>
              </w:numPr>
              <w:spacing w:line="360" w:lineRule="auto"/>
              <w:ind w:firstLineChars="0"/>
              <w:rPr>
                <w:ins w:id="2875" w:author="马玉成" w:date="2018-10-11T16:00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876" w:author="马玉成" w:date="2018-10-11T16:00:00Z">
              <w:r w:rsidRPr="00B6492A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控制逻辑：</w:t>
              </w:r>
            </w:ins>
          </w:p>
          <w:p w14:paraId="17F24291" w14:textId="1D6483BB" w:rsidR="003E59E4" w:rsidRPr="00B6492A" w:rsidRDefault="003E59E4">
            <w:pPr>
              <w:spacing w:line="360" w:lineRule="auto"/>
              <w:rPr>
                <w:ins w:id="2877" w:author="马玉成" w:date="2018-10-11T16:00:00Z"/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  <w:pPrChange w:id="2878" w:author="马玉成" w:date="2018-10-12T13:47:00Z">
                <w:pPr>
                  <w:spacing w:line="360" w:lineRule="auto"/>
                  <w:ind w:firstLineChars="150" w:firstLine="271"/>
                </w:pPr>
              </w:pPrChange>
            </w:pPr>
            <w:ins w:id="2879" w:author="马玉成" w:date="2018-10-11T16:00:00Z">
              <w:r w:rsidRPr="00B6492A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</w:rPr>
                <w:t>本功能</w:t>
              </w:r>
              <w:r w:rsidRPr="00B6492A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</w:rPr>
                <w:t>为预留功能，CCP一直发</w:t>
              </w:r>
            </w:ins>
            <w:ins w:id="2880" w:author="马玉成" w:date="2018-10-12T13:47:00Z">
              <w:r w:rsidR="00B26525" w:rsidRPr="00B26525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  <w:rPrChange w:id="2881" w:author="马玉成" w:date="2018-10-12T13:47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IPC_AUTOLockCfg ==0x0 active</w:t>
              </w:r>
              <w:r w:rsidR="00B26525" w:rsidRPr="00B26525">
                <w:rPr>
                  <w:rFonts w:ascii="宋体" w:eastAsia="宋体" w:hAnsi="宋体" w:cs="宋体" w:hint="eastAsia"/>
                  <w:b/>
                  <w:bCs/>
                  <w:color w:val="FF0000"/>
                  <w:sz w:val="18"/>
                  <w:szCs w:val="18"/>
                  <w:rPrChange w:id="2882" w:author="马玉成" w:date="2018-10-12T13:47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。</w:t>
              </w:r>
            </w:ins>
          </w:p>
          <w:p w14:paraId="43F076B0" w14:textId="0028469D" w:rsidR="003E59E4" w:rsidRPr="004510F8" w:rsidRDefault="003E59E4" w:rsidP="003C1594">
            <w:pPr>
              <w:spacing w:line="360" w:lineRule="auto"/>
              <w:rPr>
                <w:ins w:id="2883" w:author="马玉成" w:date="2018-10-11T16:00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2884" w:author="马玉成" w:date="2018-10-11T16:00:00Z"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用户触控“控件”，触摸后立即发送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信号</w:t>
              </w:r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，手指不离开认为是同一事件。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</w:t>
              </w:r>
              <w:r w:rsidRPr="004510F8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收到CCP的请求信号后进行模式切换；</w:t>
              </w:r>
              <w:r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</w:p>
          <w:p w14:paraId="7B0618BF" w14:textId="6C50D10C" w:rsidR="003E59E4" w:rsidRPr="004510F8" w:rsidRDefault="003E59E4" w:rsidP="003C1594">
            <w:pPr>
              <w:spacing w:line="360" w:lineRule="auto"/>
              <w:ind w:firstLineChars="200" w:firstLine="360"/>
              <w:rPr>
                <w:ins w:id="2885" w:author="马玉成" w:date="2018-10-11T16:00:00Z"/>
                <w:rFonts w:ascii="宋体" w:eastAsia="宋体" w:hAnsi="宋体" w:cs="宋体"/>
                <w:bCs/>
                <w:sz w:val="18"/>
                <w:szCs w:val="18"/>
              </w:rPr>
            </w:pPr>
            <w:ins w:id="2886" w:author="马玉成" w:date="2018-10-11T16:00:00Z"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休眠唤醒</w:t>
              </w:r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后</w:t>
              </w:r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CCP发送上次值，</w:t>
              </w:r>
              <w:proofErr w:type="gramStart"/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初次</w:t>
              </w:r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上</w:t>
              </w:r>
              <w:proofErr w:type="gramEnd"/>
              <w:r w:rsidRPr="004510F8">
                <w:rPr>
                  <w:rFonts w:ascii="宋体" w:eastAsia="宋体" w:hAnsi="宋体" w:cs="宋体"/>
                  <w:bCs/>
                  <w:sz w:val="18"/>
                  <w:szCs w:val="18"/>
                </w:rPr>
                <w:t>电</w:t>
              </w:r>
              <w:r w:rsidRPr="004510F8">
                <w:rPr>
                  <w:rFonts w:ascii="宋体" w:eastAsia="宋体" w:hAnsi="宋体" w:cs="宋体" w:hint="eastAsia"/>
                  <w:bCs/>
                  <w:sz w:val="18"/>
                  <w:szCs w:val="18"/>
                </w:rPr>
                <w:t>默认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0x0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。</w:t>
              </w:r>
            </w:ins>
          </w:p>
          <w:p w14:paraId="33F05D49" w14:textId="77777777" w:rsidR="003E59E4" w:rsidRPr="004510F8" w:rsidRDefault="003E59E4" w:rsidP="003C1594">
            <w:pPr>
              <w:spacing w:line="360" w:lineRule="auto"/>
              <w:ind w:firstLineChars="200" w:firstLine="360"/>
              <w:rPr>
                <w:ins w:id="2887" w:author="马玉成" w:date="2018-10-11T16:00:00Z"/>
                <w:rFonts w:ascii="宋体" w:eastAsia="宋体" w:hAnsi="宋体" w:cs="宋体"/>
                <w:sz w:val="18"/>
                <w:szCs w:val="18"/>
              </w:rPr>
            </w:pPr>
            <w:ins w:id="2888" w:author="马玉成" w:date="2018-10-11T16:00:00Z"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此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功能与账户关联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，用户切换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后需要接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收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HU发送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账户关联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信号。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CCP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接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收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信号后按照信号指令显示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操作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 xml:space="preserve">后的状态， </w:t>
              </w:r>
              <w:r w:rsidRPr="004510F8">
                <w:rPr>
                  <w:rFonts w:ascii="宋体" w:eastAsia="宋体" w:hAnsi="宋体" w:cs="宋体" w:hint="eastAsia"/>
                  <w:sz w:val="18"/>
                  <w:szCs w:val="18"/>
                </w:rPr>
                <w:t>并将信号</w:t>
              </w:r>
              <w:r w:rsidRPr="004510F8">
                <w:rPr>
                  <w:rFonts w:ascii="宋体" w:eastAsia="宋体" w:hAnsi="宋体" w:cs="宋体"/>
                  <w:sz w:val="18"/>
                  <w:szCs w:val="18"/>
                </w:rPr>
                <w:t>发给BCM。</w:t>
              </w:r>
            </w:ins>
          </w:p>
          <w:p w14:paraId="273783C6" w14:textId="77777777" w:rsidR="003E59E4" w:rsidRPr="004510F8" w:rsidRDefault="003E59E4" w:rsidP="003C1594">
            <w:pPr>
              <w:spacing w:line="360" w:lineRule="auto"/>
              <w:rPr>
                <w:ins w:id="2889" w:author="马玉成" w:date="2018-10-11T16:00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890" w:author="马玉成" w:date="2018-10-11T16:00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2.请求信号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:</w:t>
              </w:r>
            </w:ins>
          </w:p>
          <w:p w14:paraId="17C71CFF" w14:textId="78479086" w:rsidR="003E59E4" w:rsidRPr="004510F8" w:rsidRDefault="00B26525" w:rsidP="003C1594">
            <w:pPr>
              <w:spacing w:line="360" w:lineRule="auto"/>
              <w:rPr>
                <w:ins w:id="2891" w:author="马玉成" w:date="2018-10-11T16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892" w:author="马玉成" w:date="2018-10-12T13:46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IPC_AUTOLockCfg</w:t>
              </w:r>
            </w:ins>
            <w:ins w:id="2893" w:author="马玉成" w:date="2018-10-11T16:00:00Z">
              <w:r w:rsidR="003E59E4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==0x0</w:t>
              </w:r>
              <w:r w:rsidR="003E59E4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="003E59E4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active</w:t>
              </w:r>
            </w:ins>
          </w:p>
          <w:p w14:paraId="4CB022DA" w14:textId="11948757" w:rsidR="003E59E4" w:rsidRPr="004510F8" w:rsidRDefault="00B26525" w:rsidP="003C1594">
            <w:pPr>
              <w:spacing w:line="360" w:lineRule="auto"/>
              <w:rPr>
                <w:ins w:id="2894" w:author="马玉成" w:date="2018-10-11T16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895" w:author="马玉成" w:date="2018-10-12T13:46:00Z">
              <w:r w:rsidRPr="00B2652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IPC_AUTOLockCfg</w:t>
              </w:r>
            </w:ins>
            <w:ins w:id="2896" w:author="马玉成" w:date="2018-10-11T16:00:00Z">
              <w:r w:rsidR="003E59E4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 xml:space="preserve"> ==0x</w:t>
              </w:r>
              <w:r w:rsidR="003E59E4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1</w:t>
              </w:r>
              <w:r w:rsidR="003E59E4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</w:ins>
            <w:ins w:id="2897" w:author="马玉成" w:date="2018-10-12T13:47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in</w:t>
              </w:r>
            </w:ins>
            <w:ins w:id="2898" w:author="马玉成" w:date="2018-10-11T16:00:00Z">
              <w:r w:rsidR="003E59E4"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active</w:t>
              </w:r>
            </w:ins>
          </w:p>
          <w:p w14:paraId="1C35D239" w14:textId="77777777" w:rsidR="003E59E4" w:rsidRPr="004510F8" w:rsidRDefault="003E59E4" w:rsidP="003C1594">
            <w:pPr>
              <w:spacing w:line="360" w:lineRule="auto"/>
              <w:rPr>
                <w:ins w:id="2899" w:author="马玉成" w:date="2018-10-11T16:00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2900" w:author="马玉成" w:date="2018-10-11T16:00:00Z"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2D7894A3" w14:textId="17701CE4" w:rsidR="003E59E4" w:rsidRPr="004510F8" w:rsidRDefault="00B26525" w:rsidP="003C1594">
            <w:pPr>
              <w:spacing w:line="360" w:lineRule="auto"/>
              <w:rPr>
                <w:ins w:id="2901" w:author="马玉成" w:date="2018-10-11T16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902" w:author="马玉成" w:date="2018-10-12T13:47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05EB0C1B" w14:textId="0A4E3048" w:rsidR="003E59E4" w:rsidRPr="00B26525" w:rsidRDefault="00B26525">
            <w:pPr>
              <w:spacing w:line="360" w:lineRule="auto"/>
              <w:rPr>
                <w:ins w:id="2903" w:author="马玉成" w:date="2018-10-12T13:4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904" w:author="马玉成" w:date="2018-10-12T13:48:00Z">
                  <w:rPr>
                    <w:ins w:id="2905" w:author="马玉成" w:date="2018-10-12T13:48:00Z"/>
                  </w:rPr>
                </w:rPrChange>
              </w:rPr>
            </w:pPr>
            <w:ins w:id="2906" w:author="马玉成" w:date="2018-10-12T13:48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4.</w:t>
              </w:r>
            </w:ins>
            <w:ins w:id="2907" w:author="马玉成" w:date="2018-10-11T16:00:00Z">
              <w:r w:rsidR="003E59E4" w:rsidRPr="00B26525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2908" w:author="马玉成" w:date="2018-10-12T13:48:00Z">
                    <w:rPr>
                      <w:rFonts w:hint="eastAsia"/>
                    </w:rPr>
                  </w:rPrChange>
                </w:rPr>
                <w:t>异常信号处理</w:t>
              </w:r>
            </w:ins>
          </w:p>
          <w:p w14:paraId="51067033" w14:textId="4606FC8F" w:rsidR="00B26525" w:rsidRPr="00B26525" w:rsidRDefault="00B26525">
            <w:pPr>
              <w:pStyle w:val="af5"/>
              <w:spacing w:line="360" w:lineRule="auto"/>
              <w:ind w:left="360" w:firstLineChars="0" w:firstLine="0"/>
              <w:rPr>
                <w:ins w:id="2909" w:author="马玉成" w:date="2018-10-11T16:00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2910" w:author="马玉成" w:date="2018-10-12T13:48:00Z">
                  <w:rPr>
                    <w:ins w:id="2911" w:author="马玉成" w:date="2018-10-11T16:00:00Z"/>
                  </w:rPr>
                </w:rPrChange>
              </w:rPr>
              <w:pPrChange w:id="2912" w:author="马玉成" w:date="2018-10-12T13:48:00Z">
                <w:pPr>
                  <w:spacing w:line="360" w:lineRule="auto"/>
                </w:pPr>
              </w:pPrChange>
            </w:pPr>
            <w:ins w:id="2913" w:author="马玉成" w:date="2018-10-12T13:48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无</w:t>
              </w:r>
            </w:ins>
          </w:p>
          <w:p w14:paraId="1C36BE4C" w14:textId="3AFDD29C" w:rsidR="003E59E4" w:rsidRPr="00B26525" w:rsidRDefault="00B26525">
            <w:pPr>
              <w:spacing w:line="360" w:lineRule="auto"/>
              <w:jc w:val="both"/>
              <w:rPr>
                <w:ins w:id="2914" w:author="马玉成" w:date="2018-10-11T16:00:00Z"/>
                <w:rFonts w:hAnsi="宋体"/>
                <w:b/>
                <w:sz w:val="18"/>
                <w:szCs w:val="18"/>
                <w:rPrChange w:id="2915" w:author="马玉成" w:date="2018-10-12T13:48:00Z">
                  <w:rPr>
                    <w:ins w:id="2916" w:author="马玉成" w:date="2018-10-11T16:00:00Z"/>
                  </w:rPr>
                </w:rPrChange>
              </w:rPr>
              <w:pPrChange w:id="2917" w:author="马玉成" w:date="2018-10-12T13:48:00Z">
                <w:pPr>
                  <w:pStyle w:val="af5"/>
                  <w:numPr>
                    <w:numId w:val="37"/>
                  </w:numPr>
                  <w:spacing w:line="360" w:lineRule="auto"/>
                  <w:ind w:left="113" w:firstLineChars="0" w:hanging="113"/>
                  <w:jc w:val="both"/>
                </w:pPr>
              </w:pPrChange>
            </w:pPr>
            <w:ins w:id="2918" w:author="马玉成" w:date="2018-10-12T13:48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5.</w:t>
              </w:r>
            </w:ins>
            <w:ins w:id="2919" w:author="马玉成" w:date="2018-10-11T16:00:00Z">
              <w:r w:rsidR="003E59E4" w:rsidRPr="00B26525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2920" w:author="马玉成" w:date="2018-10-12T13:48:00Z">
                    <w:rPr>
                      <w:rFonts w:hint="eastAsia"/>
                    </w:rPr>
                  </w:rPrChange>
                </w:rPr>
                <w:t>信号为无效或者预留值</w:t>
              </w:r>
              <w:r w:rsidR="003E59E4" w:rsidRPr="00B26525">
                <w:rPr>
                  <w:rFonts w:hAnsi="宋体" w:hint="eastAsia"/>
                  <w:b/>
                  <w:sz w:val="18"/>
                  <w:szCs w:val="18"/>
                  <w:rPrChange w:id="2921" w:author="马玉成" w:date="2018-10-12T13:48:00Z">
                    <w:rPr>
                      <w:rFonts w:hint="eastAsia"/>
                    </w:rPr>
                  </w:rPrChange>
                </w:rPr>
                <w:t>：</w:t>
              </w:r>
            </w:ins>
          </w:p>
          <w:p w14:paraId="7B2F21A7" w14:textId="77777777" w:rsidR="003E59E4" w:rsidRPr="004510F8" w:rsidRDefault="003E59E4" w:rsidP="003C1594">
            <w:pPr>
              <w:spacing w:line="360" w:lineRule="auto"/>
              <w:rPr>
                <w:ins w:id="2922" w:author="马玉成" w:date="2018-10-11T16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2923" w:author="马玉成" w:date="2018-10-11T16:00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6257FBE9" w14:textId="349707B5" w:rsidR="000E034A" w:rsidRPr="000E034A" w:rsidRDefault="000E034A">
      <w:pPr>
        <w:pStyle w:val="3"/>
        <w:rPr>
          <w:ins w:id="2924" w:author="北京车和家" w:date="2019-01-15T16:26:00Z"/>
          <w:rPrChange w:id="2925" w:author="北京车和家" w:date="2019-01-15T16:26:00Z">
            <w:rPr>
              <w:ins w:id="2926" w:author="北京车和家" w:date="2019-01-15T16:26:00Z"/>
              <w:sz w:val="20"/>
              <w:szCs w:val="20"/>
            </w:rPr>
          </w:rPrChange>
        </w:rPr>
        <w:pPrChange w:id="2927" w:author="北京车和家" w:date="2019-01-15T16:26:00Z">
          <w:pPr>
            <w:pStyle w:val="HR"/>
            <w:numPr>
              <w:numId w:val="95"/>
            </w:numPr>
            <w:spacing w:line="240" w:lineRule="auto"/>
            <w:ind w:left="420" w:firstLineChars="0" w:hanging="420"/>
          </w:pPr>
        </w:pPrChange>
      </w:pPr>
      <w:ins w:id="2928" w:author="北京车和家" w:date="2019-01-15T16:26:00Z">
        <w:r w:rsidRPr="000E034A">
          <w:rPr>
            <w:rPrChange w:id="2929" w:author="北京车和家" w:date="2019-01-15T16:26:00Z">
              <w:rPr>
                <w:sz w:val="20"/>
                <w:szCs w:val="20"/>
              </w:rPr>
            </w:rPrChange>
          </w:rPr>
          <w:lastRenderedPageBreak/>
          <w:t>ACC</w:t>
        </w:r>
        <w:r w:rsidRPr="000E034A">
          <w:rPr>
            <w:rFonts w:hint="eastAsia"/>
            <w:rPrChange w:id="2930" w:author="北京车和家" w:date="2019-01-15T16:26:00Z">
              <w:rPr>
                <w:rFonts w:hint="eastAsia"/>
                <w:sz w:val="20"/>
                <w:szCs w:val="20"/>
              </w:rPr>
            </w:rPrChange>
          </w:rPr>
          <w:t>模式下门开提示（信号逻辑同</w:t>
        </w:r>
        <w:r w:rsidRPr="000E034A">
          <w:rPr>
            <w:rPrChange w:id="2931" w:author="北京车和家" w:date="2019-01-15T16:26:00Z">
              <w:rPr>
                <w:sz w:val="20"/>
                <w:szCs w:val="20"/>
              </w:rPr>
            </w:rPrChange>
          </w:rPr>
          <w:t>IPC</w:t>
        </w:r>
        <w:r w:rsidRPr="000E034A">
          <w:rPr>
            <w:rFonts w:hint="eastAsia"/>
            <w:rPrChange w:id="2932" w:author="北京车和家" w:date="2019-01-15T16:26:00Z">
              <w:rPr>
                <w:rFonts w:hint="eastAsia"/>
                <w:sz w:val="20"/>
                <w:szCs w:val="20"/>
              </w:rPr>
            </w:rPrChange>
          </w:rPr>
          <w:t>，参考</w:t>
        </w:r>
        <w:r w:rsidRPr="000E034A">
          <w:rPr>
            <w:rPrChange w:id="2933" w:author="北京车和家" w:date="2019-01-15T16:26:00Z">
              <w:rPr>
                <w:sz w:val="20"/>
                <w:szCs w:val="20"/>
              </w:rPr>
            </w:rPrChange>
          </w:rPr>
          <w:t>IPC</w:t>
        </w:r>
        <w:r w:rsidRPr="000E034A">
          <w:rPr>
            <w:rFonts w:hint="eastAsia"/>
            <w:rPrChange w:id="2934" w:author="北京车和家" w:date="2019-01-15T16:26:00Z">
              <w:rPr>
                <w:rFonts w:hint="eastAsia"/>
                <w:sz w:val="20"/>
                <w:szCs w:val="20"/>
              </w:rPr>
            </w:rPrChange>
          </w:rPr>
          <w:t>功能规范定义）</w:t>
        </w:r>
      </w:ins>
    </w:p>
    <w:tbl>
      <w:tblPr>
        <w:tblStyle w:val="af6"/>
        <w:tblW w:w="0" w:type="auto"/>
        <w:tblLook w:val="04A0" w:firstRow="1" w:lastRow="0" w:firstColumn="1" w:lastColumn="0" w:noHBand="0" w:noVBand="1"/>
        <w:tblPrChange w:id="2935" w:author="北京车和家" w:date="2019-01-15T16:27:00Z">
          <w:tblPr>
            <w:tblStyle w:val="af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00"/>
        <w:gridCol w:w="6183"/>
        <w:tblGridChange w:id="2936">
          <w:tblGrid>
            <w:gridCol w:w="2000"/>
            <w:gridCol w:w="3367"/>
            <w:gridCol w:w="2816"/>
          </w:tblGrid>
        </w:tblGridChange>
      </w:tblGrid>
      <w:tr w:rsidR="000E034A" w:rsidRPr="00D541FF" w14:paraId="4C545EB4" w14:textId="77777777" w:rsidTr="000E034A">
        <w:trPr>
          <w:tblHeader/>
          <w:ins w:id="2937" w:author="北京车和家" w:date="2019-01-15T16:27:00Z"/>
          <w:trPrChange w:id="2938" w:author="北京车和家" w:date="2019-01-15T16:27:00Z">
            <w:trPr>
              <w:gridAfter w:val="0"/>
              <w:wAfter w:w="2816" w:type="dxa"/>
              <w:tblHeader/>
            </w:trPr>
          </w:trPrChange>
        </w:trPr>
        <w:tc>
          <w:tcPr>
            <w:tcW w:w="2000" w:type="dxa"/>
            <w:shd w:val="clear" w:color="auto" w:fill="BFBFBF" w:themeFill="background1" w:themeFillShade="BF"/>
            <w:tcPrChange w:id="2939" w:author="北京车和家" w:date="2019-01-15T16:27:00Z">
              <w:tcPr>
                <w:tcW w:w="2000" w:type="dxa"/>
                <w:shd w:val="clear" w:color="auto" w:fill="BFBFBF" w:themeFill="background1" w:themeFillShade="BF"/>
              </w:tcPr>
            </w:tcPrChange>
          </w:tcPr>
          <w:p w14:paraId="508BA159" w14:textId="77777777" w:rsidR="000E034A" w:rsidRPr="00D541FF" w:rsidRDefault="000E034A" w:rsidP="00165DCE">
            <w:pPr>
              <w:rPr>
                <w:ins w:id="2940" w:author="北京车和家" w:date="2019-01-15T16:27:00Z"/>
                <w:rFonts w:ascii="Arial Unicode MS" w:eastAsia="Arial Unicode MS" w:hAnsi="Arial Unicode MS" w:cs="Arial Unicode MS"/>
              </w:rPr>
            </w:pPr>
            <w:ins w:id="2941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</w:rPr>
                <w:lastRenderedPageBreak/>
                <w:t>名称</w:t>
              </w:r>
            </w:ins>
          </w:p>
        </w:tc>
        <w:tc>
          <w:tcPr>
            <w:tcW w:w="6183" w:type="dxa"/>
            <w:shd w:val="clear" w:color="auto" w:fill="BFBFBF" w:themeFill="background1" w:themeFillShade="BF"/>
            <w:tcPrChange w:id="2942" w:author="北京车和家" w:date="2019-01-15T16:27:00Z">
              <w:tcPr>
                <w:tcW w:w="3367" w:type="dxa"/>
                <w:shd w:val="clear" w:color="auto" w:fill="BFBFBF" w:themeFill="background1" w:themeFillShade="BF"/>
              </w:tcPr>
            </w:tcPrChange>
          </w:tcPr>
          <w:p w14:paraId="17B9C201" w14:textId="77777777" w:rsidR="000E034A" w:rsidRPr="00D541FF" w:rsidRDefault="000E034A" w:rsidP="00165DCE">
            <w:pPr>
              <w:rPr>
                <w:ins w:id="2943" w:author="北京车和家" w:date="2019-01-15T16:27:00Z"/>
                <w:rFonts w:ascii="Arial Unicode MS" w:eastAsia="Arial Unicode MS" w:hAnsi="Arial Unicode MS" w:cs="Arial Unicode MS"/>
              </w:rPr>
            </w:pPr>
            <w:ins w:id="2944" w:author="北京车和家" w:date="2019-01-15T16:27:00Z">
              <w:r w:rsidRPr="00D541FF">
                <w:rPr>
                  <w:rFonts w:hint="eastAsia"/>
                  <w:b/>
                </w:rPr>
                <w:t>类型</w:t>
              </w:r>
            </w:ins>
          </w:p>
        </w:tc>
      </w:tr>
      <w:tr w:rsidR="000E034A" w:rsidRPr="00D541FF" w14:paraId="41C14433" w14:textId="77777777" w:rsidTr="000E034A">
        <w:trPr>
          <w:tblHeader/>
          <w:ins w:id="2945" w:author="北京车和家" w:date="2019-01-15T16:27:00Z"/>
          <w:trPrChange w:id="2946" w:author="北京车和家" w:date="2019-01-15T16:27:00Z">
            <w:trPr>
              <w:gridAfter w:val="0"/>
              <w:wAfter w:w="2816" w:type="dxa"/>
              <w:tblHeader/>
            </w:trPr>
          </w:trPrChange>
        </w:trPr>
        <w:tc>
          <w:tcPr>
            <w:tcW w:w="2000" w:type="dxa"/>
            <w:tcPrChange w:id="2947" w:author="北京车和家" w:date="2019-01-15T16:27:00Z">
              <w:tcPr>
                <w:tcW w:w="2000" w:type="dxa"/>
              </w:tcPr>
            </w:tcPrChange>
          </w:tcPr>
          <w:p w14:paraId="5BC1FE06" w14:textId="77777777" w:rsidR="000E034A" w:rsidRPr="00D541FF" w:rsidRDefault="000E034A" w:rsidP="00165DCE">
            <w:pPr>
              <w:rPr>
                <w:ins w:id="2948" w:author="北京车和家" w:date="2019-01-15T16:27:00Z"/>
                <w:rFonts w:ascii="Arial Unicode MS" w:eastAsia="Arial Unicode MS" w:hAnsi="Arial Unicode MS" w:cs="Arial Unicode MS"/>
                <w:sz w:val="21"/>
              </w:rPr>
            </w:pPr>
            <w:ins w:id="2949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</w:rPr>
                <w:t>门开报警</w:t>
              </w:r>
            </w:ins>
          </w:p>
        </w:tc>
        <w:tc>
          <w:tcPr>
            <w:tcW w:w="6183" w:type="dxa"/>
            <w:tcPrChange w:id="2950" w:author="北京车和家" w:date="2019-01-15T16:27:00Z">
              <w:tcPr>
                <w:tcW w:w="3367" w:type="dxa"/>
              </w:tcPr>
            </w:tcPrChange>
          </w:tcPr>
          <w:p w14:paraId="3C3B15D4" w14:textId="77777777" w:rsidR="000E034A" w:rsidRPr="00D541FF" w:rsidRDefault="000E034A" w:rsidP="00165DCE">
            <w:pPr>
              <w:rPr>
                <w:ins w:id="2951" w:author="北京车和家" w:date="2019-01-15T16:27:00Z"/>
                <w:rFonts w:ascii="Arial Unicode MS" w:eastAsia="Arial Unicode MS" w:hAnsi="Arial Unicode MS" w:cs="Arial Unicode MS"/>
                <w:sz w:val="21"/>
                <w:szCs w:val="20"/>
              </w:rPr>
            </w:pPr>
            <w:ins w:id="2952" w:author="北京车和家" w:date="2019-01-15T16:27:00Z">
              <w:r w:rsidRPr="00D541FF">
                <w:rPr>
                  <w:rFonts w:hint="eastAsia"/>
                </w:rPr>
                <w:t>重要报警</w:t>
              </w:r>
            </w:ins>
          </w:p>
        </w:tc>
      </w:tr>
      <w:tr w:rsidR="000E034A" w:rsidRPr="00D541FF" w14:paraId="0A0D5C7C" w14:textId="77777777" w:rsidTr="00165DCE">
        <w:trPr>
          <w:tblHeader/>
          <w:ins w:id="2953" w:author="北京车和家" w:date="2019-01-15T16:27:00Z"/>
        </w:trPr>
        <w:tc>
          <w:tcPr>
            <w:tcW w:w="8183" w:type="dxa"/>
            <w:gridSpan w:val="2"/>
          </w:tcPr>
          <w:p w14:paraId="2E623EBB" w14:textId="77777777" w:rsidR="000E034A" w:rsidRPr="00D541FF" w:rsidRDefault="000E034A" w:rsidP="00165DCE">
            <w:pPr>
              <w:rPr>
                <w:ins w:id="2954" w:author="北京车和家" w:date="2019-01-15T16:27:00Z"/>
                <w:rFonts w:ascii="Arial Unicode MS" w:eastAsia="Arial Unicode MS" w:hAnsi="Arial Unicode MS" w:cs="Arial Unicode MS"/>
                <w:sz w:val="21"/>
                <w:szCs w:val="20"/>
              </w:rPr>
            </w:pPr>
            <w:ins w:id="2955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0"/>
                </w:rPr>
                <w:t>车门未关指示（可以指示前舱、尾门、4个乘员门、快充电口盖（预留）、慢充电口盖（预留）、加油口盖）</w:t>
              </w:r>
            </w:ins>
          </w:p>
        </w:tc>
      </w:tr>
      <w:tr w:rsidR="000E034A" w:rsidRPr="00D541FF" w14:paraId="2F0EBD98" w14:textId="77777777" w:rsidTr="00165DCE">
        <w:trPr>
          <w:tblHeader/>
          <w:ins w:id="2956" w:author="北京车和家" w:date="2019-01-15T16:27:00Z"/>
        </w:trPr>
        <w:tc>
          <w:tcPr>
            <w:tcW w:w="8183" w:type="dxa"/>
            <w:gridSpan w:val="2"/>
          </w:tcPr>
          <w:p w14:paraId="3DA1BEA3" w14:textId="3AA14AF9" w:rsidR="000E034A" w:rsidRPr="00D541FF" w:rsidRDefault="000E034A" w:rsidP="00165DCE">
            <w:pPr>
              <w:rPr>
                <w:ins w:id="2957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58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1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电源状态：ACC</w:t>
              </w:r>
            </w:ins>
          </w:p>
          <w:p w14:paraId="011B58E6" w14:textId="77777777" w:rsidR="000E034A" w:rsidRPr="00D541FF" w:rsidRDefault="000E034A" w:rsidP="00165DCE">
            <w:pPr>
              <w:rPr>
                <w:ins w:id="2959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60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2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CAN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信息：</w:t>
              </w:r>
            </w:ins>
          </w:p>
          <w:p w14:paraId="112E0F54" w14:textId="77777777" w:rsidR="000E034A" w:rsidRPr="00D541FF" w:rsidRDefault="000E034A" w:rsidP="00165DCE">
            <w:pPr>
              <w:rPr>
                <w:ins w:id="2961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62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BCM_F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L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DoorStatus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BCM_FRDoorStatus 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BCM_RRDoorStatus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BCM_RLDoorStatus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BCM_HoodAjarStatus 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BCM_GasDoorAjarStatus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BCM_FastChargeDoorAjarStatus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BCM_SlowChargeDoorAjarStatus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PLG_RearLatchPosition   </w:t>
              </w:r>
            </w:ins>
          </w:p>
        </w:tc>
      </w:tr>
      <w:tr w:rsidR="000E034A" w:rsidRPr="00D541FF" w14:paraId="769215E4" w14:textId="77777777" w:rsidTr="00165DCE">
        <w:trPr>
          <w:tblHeader/>
          <w:ins w:id="2963" w:author="北京车和家" w:date="2019-01-15T16:27:00Z"/>
        </w:trPr>
        <w:tc>
          <w:tcPr>
            <w:tcW w:w="8183" w:type="dxa"/>
            <w:gridSpan w:val="2"/>
          </w:tcPr>
          <w:p w14:paraId="638C3869" w14:textId="77777777" w:rsidR="000E034A" w:rsidRPr="00D541FF" w:rsidRDefault="000E034A" w:rsidP="00165DCE">
            <w:pPr>
              <w:rPr>
                <w:ins w:id="2964" w:author="北京车和家" w:date="2019-01-15T16:27:00Z"/>
                <w:rFonts w:ascii="Arial Unicode MS" w:eastAsia="Arial Unicode MS" w:hAnsi="Arial Unicode MS" w:cs="Arial Unicode MS"/>
                <w:b/>
                <w:sz w:val="21"/>
                <w:szCs w:val="23"/>
              </w:rPr>
            </w:pPr>
            <w:ins w:id="2965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b/>
                  <w:sz w:val="21"/>
                  <w:szCs w:val="23"/>
                </w:rPr>
                <w:lastRenderedPageBreak/>
                <w:t>1</w:t>
              </w:r>
              <w:r w:rsidRPr="00D541FF">
                <w:rPr>
                  <w:rFonts w:ascii="Arial Unicode MS" w:eastAsia="Arial Unicode MS" w:hAnsi="Arial Unicode MS" w:cs="Arial Unicode MS" w:hint="eastAsia"/>
                  <w:b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b/>
                  <w:sz w:val="21"/>
                  <w:szCs w:val="23"/>
                </w:rPr>
                <w:t xml:space="preserve"> CAN</w:t>
              </w:r>
              <w:r w:rsidRPr="00D541FF">
                <w:rPr>
                  <w:rFonts w:ascii="Arial Unicode MS" w:eastAsia="Arial Unicode MS" w:hAnsi="Arial Unicode MS" w:cs="Arial Unicode MS" w:hint="eastAsia"/>
                  <w:b/>
                  <w:sz w:val="21"/>
                  <w:szCs w:val="23"/>
                </w:rPr>
                <w:t>信息传输：</w:t>
              </w:r>
              <w:r w:rsidRPr="00D541FF">
                <w:rPr>
                  <w:rFonts w:ascii="Arial Unicode MS" w:eastAsia="Arial Unicode MS" w:hAnsi="Arial Unicode MS" w:cs="Arial Unicode MS"/>
                  <w:b/>
                  <w:sz w:val="21"/>
                  <w:szCs w:val="23"/>
                </w:rPr>
                <w:t>BCM-&gt;</w:t>
              </w:r>
              <w:r w:rsidRPr="00D541FF">
                <w:rPr>
                  <w:rFonts w:ascii="Arial Unicode MS" w:eastAsia="Arial Unicode MS" w:hAnsi="Arial Unicode MS" w:cs="Arial Unicode MS" w:hint="eastAsia"/>
                  <w:b/>
                  <w:sz w:val="21"/>
                  <w:szCs w:val="23"/>
                </w:rPr>
                <w:t>IPC</w:t>
              </w:r>
            </w:ins>
          </w:p>
          <w:p w14:paraId="155D0195" w14:textId="77777777" w:rsidR="000E034A" w:rsidRPr="00D541FF" w:rsidRDefault="000E034A" w:rsidP="00165DCE">
            <w:pPr>
              <w:rPr>
                <w:ins w:id="296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67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2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proofErr w:type="gramStart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当以下某</w:t>
              </w:r>
              <w:proofErr w:type="gramEnd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一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条件满足时，显示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相应门开状态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图像信息</w:t>
              </w:r>
            </w:ins>
          </w:p>
          <w:p w14:paraId="2C125C70" w14:textId="77777777" w:rsidR="000E034A" w:rsidRPr="00D541FF" w:rsidRDefault="000E034A" w:rsidP="00165DCE">
            <w:pPr>
              <w:ind w:leftChars="100" w:left="200"/>
              <w:rPr>
                <w:ins w:id="2968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69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a)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BCM_FLDoorStatus == 0x1 Ajar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ab/>
              </w:r>
            </w:ins>
          </w:p>
          <w:p w14:paraId="57710E13" w14:textId="77777777" w:rsidR="000E034A" w:rsidRPr="00D541FF" w:rsidRDefault="000E034A" w:rsidP="00165DCE">
            <w:pPr>
              <w:ind w:leftChars="100" w:left="200"/>
              <w:rPr>
                <w:ins w:id="2970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71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b)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BCM_FRDoorStatus == 0x1 Ajar；</w:t>
              </w:r>
            </w:ins>
          </w:p>
          <w:p w14:paraId="2735E37E" w14:textId="77777777" w:rsidR="000E034A" w:rsidRPr="00D541FF" w:rsidRDefault="000E034A" w:rsidP="00165DCE">
            <w:pPr>
              <w:ind w:leftChars="100" w:left="200"/>
              <w:rPr>
                <w:ins w:id="2972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73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c)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BCM_RRDoorStatus == 0x1 Ajar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</w:t>
              </w:r>
            </w:ins>
          </w:p>
          <w:p w14:paraId="59652486" w14:textId="77777777" w:rsidR="000E034A" w:rsidRPr="00D541FF" w:rsidRDefault="000E034A" w:rsidP="00165DCE">
            <w:pPr>
              <w:ind w:leftChars="100" w:left="200"/>
              <w:rPr>
                <w:ins w:id="2974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75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d)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BCM_RLDoorStatus == 0x1</w:t>
              </w:r>
              <w:r w:rsidRPr="00D541FF">
                <w:t xml:space="preserve"> 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Ajar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</w:t>
              </w:r>
            </w:ins>
          </w:p>
          <w:p w14:paraId="18371B06" w14:textId="77777777" w:rsidR="000E034A" w:rsidRPr="00D541FF" w:rsidRDefault="000E034A" w:rsidP="00165DCE">
            <w:pPr>
              <w:ind w:leftChars="100" w:left="200"/>
              <w:rPr>
                <w:ins w:id="297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77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e)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BCM_HoodAjarStatus == 0x1 Ajar</w:t>
              </w:r>
            </w:ins>
          </w:p>
          <w:p w14:paraId="15146FB4" w14:textId="77777777" w:rsidR="000E034A" w:rsidRPr="00D541FF" w:rsidRDefault="000E034A" w:rsidP="00165DCE">
            <w:pPr>
              <w:ind w:leftChars="100" w:left="200"/>
              <w:rPr>
                <w:ins w:id="2978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79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f)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BCM_GasDoorAjarStatus == 0x1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；（仅适用于增程车型）</w:t>
              </w:r>
            </w:ins>
          </w:p>
          <w:p w14:paraId="4C0DFA8C" w14:textId="77777777" w:rsidR="000E034A" w:rsidRPr="00D541FF" w:rsidRDefault="000E034A" w:rsidP="00165DCE">
            <w:pPr>
              <w:ind w:leftChars="100" w:left="200"/>
              <w:rPr>
                <w:ins w:id="2980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81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g)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BCM_FastChargeDoorAjarStatus == 0x1 Ajar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（仅适用于EV，预留）</w:t>
              </w:r>
            </w:ins>
          </w:p>
          <w:p w14:paraId="4F51A280" w14:textId="77777777" w:rsidR="000E034A" w:rsidRPr="00D541FF" w:rsidRDefault="000E034A" w:rsidP="00165DCE">
            <w:pPr>
              <w:ind w:leftChars="100" w:left="200"/>
              <w:rPr>
                <w:ins w:id="2982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83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h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BCM_SlowChargeDoorAjarStatus==0x1 Ajar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（预留）</w:t>
              </w:r>
            </w:ins>
          </w:p>
          <w:p w14:paraId="09D3F9F2" w14:textId="77777777" w:rsidR="000E034A" w:rsidRPr="00D541FF" w:rsidRDefault="000E034A" w:rsidP="00165DCE">
            <w:pPr>
              <w:ind w:leftChars="100" w:left="200"/>
              <w:rPr>
                <w:ins w:id="2984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85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I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PLG_RearLatchPosition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=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=0x1:UnLocked || 0x</w:t>
              </w:r>
              <w:proofErr w:type="gramStart"/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2:Basic</w:t>
              </w:r>
              <w:proofErr w:type="gramEnd"/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Latch Locked || 0x3:Striker Cinching || 0x5:Basic Latch Releasing || 0x6:Striker Releasing || 0x7:MiddleState || 0x8:LatchUnlocked || 0x9:LatchHalfLocked</w:t>
              </w:r>
            </w:ins>
          </w:p>
          <w:p w14:paraId="24286C8B" w14:textId="77777777" w:rsidR="000E034A" w:rsidRPr="00D541FF" w:rsidRDefault="000E034A" w:rsidP="00165DCE">
            <w:pPr>
              <w:rPr>
                <w:ins w:id="298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87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3）</w:t>
              </w:r>
              <w:proofErr w:type="gramStart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当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以下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某</w:t>
              </w:r>
              <w:proofErr w:type="gramEnd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一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条件满足时，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显示相</w:t>
              </w:r>
              <w:proofErr w:type="gramStart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应门</w:t>
              </w:r>
              <w:proofErr w:type="gramEnd"/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关状态，当所有条件都满足时取消车门开报警</w:t>
              </w:r>
            </w:ins>
          </w:p>
          <w:p w14:paraId="3DD8C9BE" w14:textId="77777777" w:rsidR="000E034A" w:rsidRPr="00D541FF" w:rsidRDefault="000E034A" w:rsidP="00165DCE">
            <w:pPr>
              <w:ind w:leftChars="100" w:left="200"/>
              <w:rPr>
                <w:ins w:id="2988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89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a)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BCM_FLDoorStatus == 0x0 closed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ab/>
              </w:r>
            </w:ins>
          </w:p>
          <w:p w14:paraId="40C04F2C" w14:textId="77777777" w:rsidR="000E034A" w:rsidRPr="00D541FF" w:rsidRDefault="000E034A" w:rsidP="00165DCE">
            <w:pPr>
              <w:ind w:leftChars="100" w:left="200" w:rightChars="100" w:right="200"/>
              <w:rPr>
                <w:ins w:id="2990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91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b)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BCM_FRDoorStatus == 0x0 closed；</w:t>
              </w:r>
            </w:ins>
          </w:p>
          <w:p w14:paraId="2CAA19F6" w14:textId="77777777" w:rsidR="000E034A" w:rsidRPr="00D541FF" w:rsidRDefault="000E034A" w:rsidP="00165DCE">
            <w:pPr>
              <w:ind w:leftChars="100" w:left="200" w:rightChars="100" w:right="200"/>
              <w:rPr>
                <w:ins w:id="2992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93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c)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BCM_RRDoorStatus == 0x0 closed</w:t>
              </w:r>
            </w:ins>
          </w:p>
          <w:p w14:paraId="14B2B714" w14:textId="77777777" w:rsidR="000E034A" w:rsidRPr="00D541FF" w:rsidRDefault="000E034A" w:rsidP="00165DCE">
            <w:pPr>
              <w:ind w:leftChars="100" w:left="200" w:rightChars="100" w:right="200"/>
              <w:rPr>
                <w:ins w:id="2994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95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d)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BCM_RLDoorStatus == 0x0 closed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；</w:t>
              </w:r>
            </w:ins>
          </w:p>
          <w:p w14:paraId="27264366" w14:textId="77777777" w:rsidR="000E034A" w:rsidRPr="00D541FF" w:rsidRDefault="000E034A" w:rsidP="00165DCE">
            <w:pPr>
              <w:ind w:leftChars="100" w:left="200" w:rightChars="100" w:right="200"/>
              <w:rPr>
                <w:ins w:id="299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97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e)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BCM_HoodAjarStatus == 0x0 closed</w:t>
              </w:r>
            </w:ins>
          </w:p>
          <w:p w14:paraId="01F45E53" w14:textId="77777777" w:rsidR="000E034A" w:rsidRPr="00D541FF" w:rsidRDefault="000E034A" w:rsidP="00165DCE">
            <w:pPr>
              <w:ind w:leftChars="100" w:left="200" w:rightChars="100" w:right="200"/>
              <w:rPr>
                <w:ins w:id="2998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2999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f)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BCM_GasDoorAjarStatus == 0x0 closed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（仅适用于增程车型）</w:t>
              </w:r>
            </w:ins>
          </w:p>
          <w:p w14:paraId="16D34775" w14:textId="77777777" w:rsidR="000E034A" w:rsidRPr="00D541FF" w:rsidRDefault="000E034A" w:rsidP="00165DCE">
            <w:pPr>
              <w:ind w:leftChars="100" w:left="200" w:rightChars="100" w:right="200"/>
              <w:rPr>
                <w:ins w:id="3000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01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g)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BCM_FastChargeDoorAjarStatus == 0x0 closed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（仅适用于EV，预留）</w:t>
              </w:r>
            </w:ins>
          </w:p>
          <w:p w14:paraId="42691AEA" w14:textId="77777777" w:rsidR="000E034A" w:rsidRPr="00D541FF" w:rsidRDefault="000E034A" w:rsidP="00165DCE">
            <w:pPr>
              <w:ind w:leftChars="100" w:left="200" w:rightChars="100" w:right="200"/>
              <w:rPr>
                <w:ins w:id="3002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03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h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)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BCM_SlowChargeDoorAjarStatus==0x0 closed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（预留）</w:t>
              </w:r>
            </w:ins>
          </w:p>
          <w:p w14:paraId="553A5175" w14:textId="77777777" w:rsidR="000E034A" w:rsidRPr="00D541FF" w:rsidRDefault="000E034A" w:rsidP="00165DCE">
            <w:pPr>
              <w:ind w:leftChars="100" w:left="200"/>
              <w:rPr>
                <w:ins w:id="3004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05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I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PLG_RearLatchPosition== 0x4  locked</w:t>
              </w:r>
            </w:ins>
          </w:p>
          <w:p w14:paraId="3953D62A" w14:textId="77777777" w:rsidR="000E034A" w:rsidRPr="00D541FF" w:rsidRDefault="000E034A" w:rsidP="00165DCE">
            <w:pPr>
              <w:rPr>
                <w:ins w:id="300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07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4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）当满足以下条件时，维持上一状态</w:t>
              </w:r>
            </w:ins>
          </w:p>
          <w:p w14:paraId="604BC8DF" w14:textId="77777777" w:rsidR="000E034A" w:rsidRPr="00D541FF" w:rsidRDefault="000E034A" w:rsidP="00165DCE">
            <w:pPr>
              <w:ind w:leftChars="100" w:left="200"/>
              <w:rPr>
                <w:ins w:id="3008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09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a</w:t>
              </w:r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）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>PLG_RearLatchPosition== 0x0 Status Unkown || 0xA~0xF Reserved</w:t>
              </w:r>
            </w:ins>
          </w:p>
          <w:p w14:paraId="5665F504" w14:textId="77777777" w:rsidR="000E034A" w:rsidRPr="00D541FF" w:rsidRDefault="000E034A" w:rsidP="00165DCE">
            <w:pPr>
              <w:rPr>
                <w:ins w:id="3010" w:author="北京车和家" w:date="2019-01-15T16:27:00Z"/>
                <w:rFonts w:ascii="Arial Unicode MS" w:eastAsia="Arial Unicode MS" w:hAnsi="Arial Unicode MS" w:cs="Arial Unicode MS"/>
                <w:b/>
                <w:sz w:val="21"/>
                <w:szCs w:val="23"/>
              </w:rPr>
            </w:pPr>
            <w:ins w:id="3011" w:author="北京车和家" w:date="2019-01-15T16:27:00Z"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</w:t>
              </w:r>
              <w:r w:rsidRPr="00D541FF">
                <w:rPr>
                  <w:rFonts w:ascii="Arial Unicode MS" w:eastAsia="Arial Unicode MS" w:hAnsi="Arial Unicode MS" w:cs="Arial Unicode MS"/>
                  <w:b/>
                  <w:sz w:val="21"/>
                  <w:szCs w:val="23"/>
                </w:rPr>
                <w:t>3</w:t>
              </w:r>
              <w:r w:rsidRPr="00D541FF">
                <w:rPr>
                  <w:rFonts w:ascii="Arial Unicode MS" w:eastAsia="Arial Unicode MS" w:hAnsi="Arial Unicode MS" w:cs="Arial Unicode MS" w:hint="eastAsia"/>
                  <w:b/>
                  <w:sz w:val="21"/>
                  <w:szCs w:val="23"/>
                </w:rPr>
                <w:t>）信号丢失处理：</w:t>
              </w:r>
              <w:r w:rsidRPr="00D541FF">
                <w:rPr>
                  <w:rFonts w:ascii="Arial Unicode MS" w:eastAsia="Arial Unicode MS" w:hAnsi="Arial Unicode MS" w:cs="Arial Unicode MS"/>
                  <w:b/>
                  <w:sz w:val="21"/>
                  <w:szCs w:val="23"/>
                </w:rPr>
                <w:t xml:space="preserve"> </w:t>
              </w:r>
            </w:ins>
          </w:p>
          <w:p w14:paraId="20758AC6" w14:textId="77777777" w:rsidR="000E034A" w:rsidRPr="00D541FF" w:rsidRDefault="000E034A" w:rsidP="00165DCE">
            <w:pPr>
              <w:rPr>
                <w:ins w:id="3012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13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当门开信号丢失时间＜10个周期时，报警页面维持不变；</w:t>
              </w:r>
            </w:ins>
          </w:p>
          <w:p w14:paraId="58598C1E" w14:textId="77777777" w:rsidR="000E034A" w:rsidRPr="00D541FF" w:rsidRDefault="000E034A" w:rsidP="00165DCE">
            <w:pPr>
              <w:rPr>
                <w:ins w:id="3014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15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当门开信号丢失时间≥10个周期时，报警取消</w:t>
              </w:r>
            </w:ins>
          </w:p>
          <w:p w14:paraId="7E6151F5" w14:textId="77777777" w:rsidR="000E034A" w:rsidRPr="00D541FF" w:rsidRDefault="000E034A" w:rsidP="00165DCE">
            <w:pPr>
              <w:rPr>
                <w:ins w:id="3016" w:author="北京车和家" w:date="2019-01-15T16:27:00Z"/>
                <w:rFonts w:ascii="Arial Unicode MS" w:eastAsia="Arial Unicode MS" w:hAnsi="Arial Unicode MS" w:cs="Arial Unicode MS"/>
                <w:sz w:val="21"/>
                <w:szCs w:val="23"/>
              </w:rPr>
            </w:pPr>
            <w:ins w:id="3017" w:author="北京车和家" w:date="2019-01-15T16:27:00Z">
              <w:r w:rsidRPr="00D541FF">
                <w:rPr>
                  <w:rFonts w:ascii="Arial Unicode MS" w:eastAsia="Arial Unicode MS" w:hAnsi="Arial Unicode MS" w:cs="Arial Unicode MS" w:hint="eastAsia"/>
                  <w:sz w:val="21"/>
                  <w:szCs w:val="23"/>
                </w:rPr>
                <w:t>丢失信号恢复正常之后，根据实际值进行显示。</w:t>
              </w:r>
              <w:r w:rsidRPr="00D541FF">
                <w:rPr>
                  <w:rFonts w:ascii="Arial Unicode MS" w:eastAsia="Arial Unicode MS" w:hAnsi="Arial Unicode MS" w:cs="Arial Unicode MS"/>
                  <w:sz w:val="21"/>
                  <w:szCs w:val="23"/>
                </w:rPr>
                <w:t xml:space="preserve"> </w:t>
              </w:r>
            </w:ins>
          </w:p>
        </w:tc>
      </w:tr>
    </w:tbl>
    <w:p w14:paraId="246F0BF1" w14:textId="4C3962AF" w:rsidR="003E59E4" w:rsidRPr="007B462C" w:rsidRDefault="003E59E4">
      <w:pPr>
        <w:rPr>
          <w:ins w:id="3018" w:author="马玉成" w:date="2018-10-11T15:57:00Z"/>
        </w:rPr>
        <w:pPrChange w:id="3019" w:author="马玉成" w:date="2018-10-11T15:58:00Z">
          <w:pPr>
            <w:pStyle w:val="3"/>
          </w:pPr>
        </w:pPrChange>
      </w:pPr>
    </w:p>
    <w:p w14:paraId="0C00A494" w14:textId="4FE63439" w:rsidR="005A5673" w:rsidRPr="004510F8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3020" w:name="_Toc532203350"/>
      <w:r w:rsidRPr="004510F8">
        <w:rPr>
          <w:rFonts w:ascii="Microsoft YaHei UI" w:eastAsia="Microsoft YaHei UI" w:hAnsi="Microsoft YaHei UI" w:cs="Arial" w:hint="eastAsia"/>
        </w:rPr>
        <w:lastRenderedPageBreak/>
        <w:t>尾门控制功能</w:t>
      </w:r>
      <w:bookmarkEnd w:id="3020"/>
    </w:p>
    <w:p w14:paraId="67B6866F" w14:textId="161791B1" w:rsidR="005A5673" w:rsidRPr="004510F8" w:rsidRDefault="00517409" w:rsidP="00517409">
      <w:pPr>
        <w:pStyle w:val="3"/>
      </w:pPr>
      <w:bookmarkStart w:id="3021" w:name="_Toc488331572"/>
      <w:bookmarkStart w:id="3022" w:name="_Toc489270234"/>
      <w:bookmarkStart w:id="3023" w:name="_Toc532203351"/>
      <w:r w:rsidRPr="004510F8">
        <w:rPr>
          <w:rFonts w:hint="eastAsia"/>
        </w:rPr>
        <w:t>尾门开启</w:t>
      </w:r>
      <w:r w:rsidRPr="004510F8">
        <w:t>/</w:t>
      </w:r>
      <w:r w:rsidRPr="004510F8">
        <w:t>关闭功能</w:t>
      </w:r>
      <w:bookmarkEnd w:id="3021"/>
      <w:bookmarkEnd w:id="3022"/>
      <w:bookmarkEnd w:id="3023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80"/>
        <w:gridCol w:w="2236"/>
        <w:gridCol w:w="1035"/>
        <w:gridCol w:w="2152"/>
        <w:gridCol w:w="2737"/>
      </w:tblGrid>
      <w:tr w:rsidR="00517409" w:rsidRPr="004510F8" w14:paraId="6ED4A74F" w14:textId="77777777" w:rsidTr="00517409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0B8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835805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尾门控制</w:t>
            </w:r>
            <w:r w:rsidRPr="004510F8">
              <w:rPr>
                <w:sz w:val="18"/>
                <w:szCs w:val="18"/>
              </w:rPr>
              <w:t>功能</w:t>
            </w:r>
          </w:p>
        </w:tc>
      </w:tr>
      <w:tr w:rsidR="00517409" w:rsidRPr="004510F8" w14:paraId="38C0BE6D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665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197C4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尾门控制</w:t>
            </w:r>
            <w:r w:rsidRPr="004510F8">
              <w:rPr>
                <w:sz w:val="18"/>
                <w:szCs w:val="18"/>
              </w:rPr>
              <w:t>功能</w:t>
            </w:r>
            <w:r w:rsidRPr="004510F8">
              <w:rPr>
                <w:rFonts w:hint="eastAsia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4510F8" w14:paraId="3D8FD5DD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63C41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526F97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OFF、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4510F8" w14:paraId="50398E3D" w14:textId="77777777" w:rsidTr="00517409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0C493D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628DB7" w14:textId="77777777" w:rsidR="00517409" w:rsidRPr="004510F8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BE3762E" w14:textId="77777777" w:rsidR="00517409" w:rsidRPr="004510F8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4510F8" w14:paraId="10CA6389" w14:textId="77777777" w:rsidTr="00517409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12979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4E8F77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7E29BA1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B792955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</w:t>
            </w:r>
          </w:p>
          <w:p w14:paraId="22338469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PLG_RearDoorStatus</w:t>
            </w: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D6B8497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4510F8" w14:paraId="535623F0" w14:textId="77777777" w:rsidTr="00517409">
        <w:trPr>
          <w:trHeight w:val="274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9279B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513EE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79E7C6DC" w14:textId="403FEB65" w:rsidR="00517409" w:rsidRDefault="00517409" w:rsidP="00517409">
            <w:pPr>
              <w:spacing w:line="360" w:lineRule="auto"/>
              <w:ind w:firstLineChars="200" w:firstLine="360"/>
              <w:rPr>
                <w:ins w:id="3024" w:author="马玉成" w:date="2018-09-18T11:12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收到CCP的请求信号后进行模式切换并发送反馈信号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根据接收到的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信号显示不同的</w:t>
            </w:r>
            <w:del w:id="3025" w:author="马玉成" w:date="2018-09-18T14:09:00Z">
              <w:r w:rsidRPr="004510F8" w:rsidDel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模式</w:delText>
              </w:r>
            </w:del>
            <w:ins w:id="3026" w:author="马玉成" w:date="2018-09-18T14:09:00Z"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开度和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运动状态</w:t>
              </w:r>
            </w:ins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；</w:t>
            </w:r>
            <w:proofErr w:type="gramStart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上电或休眠唤醒发送无请求</w:t>
            </w:r>
          </w:p>
          <w:p w14:paraId="1A94E774" w14:textId="682E0B3D" w:rsidR="009E63B7" w:rsidRPr="009E63B7" w:rsidRDefault="009E63B7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  <w:pPrChange w:id="3027" w:author="马玉成" w:date="2018-09-18T14:08:00Z">
                <w:pPr>
                  <w:spacing w:line="360" w:lineRule="auto"/>
                  <w:ind w:firstLineChars="200" w:firstLine="360"/>
                </w:pPr>
              </w:pPrChange>
            </w:pPr>
            <w:ins w:id="3028" w:author="马玉成" w:date="2018-09-18T11:12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当前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尾门是关闭状态，用户点击“open”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控件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，CCP发送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IPC_PLGCtrlSwitchReq == 0x2:Open</w:t>
              </w:r>
            </w:ins>
            <w:ins w:id="3029" w:author="马玉成" w:date="2018-09-18T11:13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三帧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若当前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有自定义位置</w:t>
              </w:r>
            </w:ins>
            <w:ins w:id="3030" w:author="马玉成" w:date="2018-09-18T11:26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PLG会打开到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自定义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位置</w:t>
              </w:r>
            </w:ins>
            <w:ins w:id="3031" w:author="马玉成" w:date="2018-09-18T14:06:00Z"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；</w:t>
              </w:r>
            </w:ins>
            <w:ins w:id="3032" w:author="马玉成" w:date="2018-09-18T11:26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此时可以再次点击</w:t>
              </w:r>
            </w:ins>
            <w:ins w:id="3033" w:author="马玉成" w:date="2018-09-18T14:05:00Z"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“open”</w:t>
              </w:r>
            </w:ins>
            <w:ins w:id="3034" w:author="马玉成" w:date="2018-09-18T14:06:00Z"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控件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，则CCP发送IPC_PLGCtrlSwitchReq == </w:t>
              </w:r>
              <w:r w:rsidR="00EB3106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0x4:Max Open Position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三帧；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若点击</w:t>
              </w:r>
            </w:ins>
            <w:ins w:id="3035" w:author="马玉成" w:date="2018-09-18T14:07:00Z"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“close”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控件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则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发送</w:t>
              </w:r>
              <w:r w:rsidR="00EB3106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IPC_PLGCtrlSwitchReq == 0x1:Close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三帧；若在</w:t>
              </w:r>
            </w:ins>
            <w:ins w:id="3036" w:author="马玉成" w:date="2018-09-18T14:08:00Z"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尾门开启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或关闭过程中点击“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暂停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”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控件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，则CCP发送</w:t>
              </w:r>
              <w:r w:rsidR="00EB3106"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IPC_PLGCtrlSwitchReq == 0x3:Suspend</w:t>
              </w:r>
              <w:r w:rsidR="00EB310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三帧</w:t>
              </w:r>
              <w:r w:rsidR="00EB310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。</w:t>
              </w:r>
            </w:ins>
          </w:p>
          <w:p w14:paraId="4BC4F20A" w14:textId="77777777" w:rsidR="00517409" w:rsidRPr="004510F8" w:rsidRDefault="00517409" w:rsidP="0051740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操作控件后CCP发送相应信号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3帧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，然后发送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无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动作请求，见下图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示意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5D8636E2" w14:textId="77777777" w:rsidR="00517409" w:rsidRPr="004510F8" w:rsidRDefault="00517409" w:rsidP="00517409">
            <w:pPr>
              <w:spacing w:line="360" w:lineRule="auto"/>
              <w:ind w:firstLineChars="200" w:firstLine="4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object w:dxaOrig="7561" w:dyaOrig="1935" w14:anchorId="7F25889E">
                <v:shape id="_x0000_i1027" type="#_x0000_t75" style="width:266.35pt;height:64.9pt" o:ole="">
                  <v:imagedata r:id="rId15" o:title=""/>
                </v:shape>
                <o:OLEObject Type="Embed" ProgID="Visio.Drawing.15" ShapeID="_x0000_i1027" DrawAspect="Content" ObjectID="_1609665828" r:id="rId16"/>
              </w:object>
            </w:r>
          </w:p>
          <w:p w14:paraId="00F4605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A215E3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 == 0x0:No Request</w:t>
            </w:r>
          </w:p>
          <w:p w14:paraId="2D2972E7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 == 0x1:Close</w:t>
            </w:r>
          </w:p>
          <w:p w14:paraId="2A29C8F5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 == 0x2:Open</w:t>
            </w:r>
          </w:p>
          <w:p w14:paraId="200F2BF5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 == 0x3:Suspend</w:t>
            </w:r>
          </w:p>
          <w:p w14:paraId="01161E6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IPC_PLGCtrlSwitchReq == 0x4:Max Open Position</w:t>
            </w:r>
          </w:p>
          <w:p w14:paraId="4898814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1DA434F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 == 0x0~0x64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，尾门位置反馈0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%~100%。</w:t>
            </w:r>
          </w:p>
          <w:p w14:paraId="3F8FF70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 == 0x65~0x7E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预留</w:t>
            </w:r>
          </w:p>
          <w:p w14:paraId="11050D4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 == 0x7F,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无效</w:t>
            </w:r>
          </w:p>
          <w:p w14:paraId="09DB440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0x0:Status Unkown</w:t>
            </w:r>
          </w:p>
          <w:p w14:paraId="3BCE3F60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0x1:Fully Opened</w:t>
            </w:r>
          </w:p>
          <w:p w14:paraId="7262167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0x2:Fully Closed</w:t>
            </w:r>
          </w:p>
          <w:p w14:paraId="3805F10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0x3:Opening</w:t>
            </w:r>
          </w:p>
          <w:p w14:paraId="56FDAE1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0x4:Closing</w:t>
            </w:r>
          </w:p>
          <w:p w14:paraId="5D0C291A" w14:textId="2C1470A7" w:rsidR="00517409" w:rsidRPr="004510F8" w:rsidDel="009E63B7" w:rsidRDefault="00517409" w:rsidP="00517409">
            <w:pPr>
              <w:spacing w:line="360" w:lineRule="auto"/>
              <w:rPr>
                <w:del w:id="3037" w:author="马玉成" w:date="2018-09-18T11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PLG_RearDoorStatus == 0x5:Hold</w:t>
            </w:r>
          </w:p>
          <w:p w14:paraId="3691C39B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1109E02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2E8557D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6246DC8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1E94758A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06DE77B" w14:textId="62CAB131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3038" w:author="北京车和家" w:date="2018-11-13T10:35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3039" w:author="北京车和家" w:date="2018-11-13T10:35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7EE7197F" w14:textId="65BE4DAB" w:rsidR="005A5673" w:rsidRPr="004510F8" w:rsidRDefault="00517409" w:rsidP="00517409">
      <w:pPr>
        <w:pStyle w:val="3"/>
      </w:pPr>
      <w:bookmarkStart w:id="3040" w:name="_Toc532203352"/>
      <w:r w:rsidRPr="004510F8">
        <w:rPr>
          <w:rFonts w:hint="eastAsia"/>
        </w:rPr>
        <w:lastRenderedPageBreak/>
        <w:t>尾门自定义</w:t>
      </w:r>
      <w:r w:rsidRPr="004510F8">
        <w:t>开度记忆</w:t>
      </w:r>
      <w:bookmarkEnd w:id="3040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80"/>
        <w:gridCol w:w="2236"/>
        <w:gridCol w:w="1035"/>
        <w:gridCol w:w="4472"/>
        <w:gridCol w:w="784"/>
      </w:tblGrid>
      <w:tr w:rsidR="00517409" w:rsidRPr="004510F8" w14:paraId="6B6AC47D" w14:textId="77777777" w:rsidTr="00517409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A626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6E8ED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显示客户自定义</w:t>
            </w:r>
            <w:r w:rsidRPr="004510F8">
              <w:rPr>
                <w:sz w:val="18"/>
                <w:szCs w:val="18"/>
              </w:rPr>
              <w:t>的尾门开度位置</w:t>
            </w:r>
          </w:p>
        </w:tc>
      </w:tr>
      <w:tr w:rsidR="00517409" w:rsidRPr="004510F8" w14:paraId="6F83D086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EF4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9AC4D" w14:textId="11DDA900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当用户</w:t>
            </w:r>
            <w:ins w:id="3041" w:author="马玉成" w:date="2018-09-18T14:20:00Z">
              <w:r w:rsidR="00FB2053">
                <w:rPr>
                  <w:rFonts w:hint="eastAsia"/>
                  <w:sz w:val="18"/>
                  <w:szCs w:val="18"/>
                </w:rPr>
                <w:t>可</w:t>
              </w:r>
              <w:r w:rsidR="00FB2053">
                <w:rPr>
                  <w:sz w:val="18"/>
                  <w:szCs w:val="18"/>
                </w:rPr>
                <w:t>通过</w:t>
              </w:r>
            </w:ins>
            <w:ins w:id="3042" w:author="马玉成" w:date="2018-09-18T14:21:00Z">
              <w:r w:rsidR="00FB2053">
                <w:rPr>
                  <w:sz w:val="18"/>
                  <w:szCs w:val="18"/>
                </w:rPr>
                <w:t>CCP</w:t>
              </w:r>
              <w:r w:rsidR="00FB2053">
                <w:rPr>
                  <w:sz w:val="18"/>
                  <w:szCs w:val="18"/>
                </w:rPr>
                <w:t>屏和</w:t>
              </w:r>
            </w:ins>
            <w:proofErr w:type="gramStart"/>
            <w:r w:rsidRPr="004510F8">
              <w:rPr>
                <w:rFonts w:hint="eastAsia"/>
                <w:sz w:val="18"/>
                <w:szCs w:val="18"/>
              </w:rPr>
              <w:t>长按</w:t>
            </w:r>
            <w:r w:rsidRPr="004510F8">
              <w:rPr>
                <w:sz w:val="18"/>
                <w:szCs w:val="18"/>
              </w:rPr>
              <w:t>后尾门</w:t>
            </w:r>
            <w:proofErr w:type="gramEnd"/>
            <w:r w:rsidRPr="004510F8">
              <w:rPr>
                <w:sz w:val="18"/>
                <w:szCs w:val="18"/>
              </w:rPr>
              <w:t>关闭按键</w:t>
            </w:r>
            <w:ins w:id="3043" w:author="马玉成" w:date="2018-09-18T14:21:00Z">
              <w:r w:rsidR="00FB2053">
                <w:rPr>
                  <w:rFonts w:hint="eastAsia"/>
                  <w:sz w:val="18"/>
                  <w:szCs w:val="18"/>
                </w:rPr>
                <w:t>进行</w:t>
              </w:r>
              <w:r w:rsidR="00FB2053">
                <w:rPr>
                  <w:sz w:val="18"/>
                  <w:szCs w:val="18"/>
                </w:rPr>
                <w:t>自定义尾门开启高度</w:t>
              </w:r>
            </w:ins>
            <w:r w:rsidRPr="004510F8">
              <w:rPr>
                <w:sz w:val="18"/>
                <w:szCs w:val="18"/>
              </w:rPr>
              <w:t>，设置了</w:t>
            </w:r>
            <w:proofErr w:type="gramStart"/>
            <w:r w:rsidRPr="004510F8">
              <w:rPr>
                <w:rFonts w:hint="eastAsia"/>
                <w:sz w:val="18"/>
                <w:szCs w:val="18"/>
              </w:rPr>
              <w:t>后尾</w:t>
            </w:r>
            <w:proofErr w:type="gramEnd"/>
            <w:r w:rsidRPr="004510F8">
              <w:rPr>
                <w:rFonts w:hint="eastAsia"/>
                <w:sz w:val="18"/>
                <w:szCs w:val="18"/>
              </w:rPr>
              <w:t>门自动以</w:t>
            </w:r>
            <w:r w:rsidRPr="004510F8">
              <w:rPr>
                <w:sz w:val="18"/>
                <w:szCs w:val="18"/>
              </w:rPr>
              <w:t>开度后</w:t>
            </w:r>
            <w:r w:rsidRPr="004510F8">
              <w:rPr>
                <w:rFonts w:hint="eastAsia"/>
                <w:sz w:val="18"/>
                <w:szCs w:val="18"/>
              </w:rPr>
              <w:t>，</w:t>
            </w:r>
            <w:r w:rsidRPr="004510F8">
              <w:rPr>
                <w:sz w:val="18"/>
                <w:szCs w:val="18"/>
              </w:rPr>
              <w:t>在</w:t>
            </w:r>
            <w:r w:rsidRPr="004510F8">
              <w:rPr>
                <w:sz w:val="18"/>
                <w:szCs w:val="18"/>
              </w:rPr>
              <w:t>CCP</w:t>
            </w:r>
            <w:r w:rsidRPr="004510F8">
              <w:rPr>
                <w:sz w:val="18"/>
                <w:szCs w:val="18"/>
              </w:rPr>
              <w:t>上需要显示自定义开度的位置</w:t>
            </w:r>
          </w:p>
        </w:tc>
      </w:tr>
      <w:tr w:rsidR="00517409" w:rsidRPr="004510F8" w14:paraId="2240F10B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39A9E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CAF75A3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4510F8" w14:paraId="30BA1360" w14:textId="77777777" w:rsidTr="00517409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BEC2B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74FF7CD" w14:textId="77777777" w:rsidR="00517409" w:rsidRPr="004510F8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1E24692" w14:textId="77777777" w:rsidR="00517409" w:rsidRPr="004510F8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4510F8" w14:paraId="2C01C8AC" w14:textId="77777777" w:rsidTr="00F71618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86168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1B0BEA" w14:textId="06AFD32C" w:rsidR="00517409" w:rsidRPr="004510F8" w:rsidRDefault="00FB2053" w:rsidP="00517409">
            <w:pPr>
              <w:spacing w:line="360" w:lineRule="auto"/>
              <w:rPr>
                <w:sz w:val="18"/>
                <w:szCs w:val="18"/>
              </w:rPr>
            </w:pPr>
            <w:ins w:id="3044" w:author="马玉成" w:date="2018-09-18T14:11:00Z"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IPC_Custom</w:t>
              </w:r>
              <w:r w:rsidRPr="00CE072D">
                <w:rPr>
                  <w:rFonts w:eastAsia="宋体"/>
                  <w:color w:val="191F25"/>
                  <w:szCs w:val="21"/>
                  <w:shd w:val="clear" w:color="auto" w:fill="FFFFFF"/>
                </w:rPr>
                <w:t>Position</w:t>
              </w:r>
            </w:ins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4A4E5F3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6F212BF" w14:textId="77777777" w:rsidR="00EA52CB" w:rsidRDefault="00AA6938" w:rsidP="00517409">
            <w:pPr>
              <w:spacing w:line="360" w:lineRule="auto"/>
              <w:rPr>
                <w:ins w:id="3045" w:author="北京车和家" w:date="2018-11-12T17:21:00Z"/>
                <w:rFonts w:eastAsia="宋体"/>
                <w:color w:val="191F25"/>
                <w:szCs w:val="21"/>
                <w:shd w:val="clear" w:color="auto" w:fill="FFFFFF"/>
              </w:rPr>
            </w:pPr>
            <w:ins w:id="3046" w:author="北京车和家" w:date="2018-11-12T17:21:00Z">
              <w:r w:rsidRPr="00AA6938">
                <w:rPr>
                  <w:rFonts w:eastAsia="宋体"/>
                  <w:color w:val="191F25"/>
                  <w:szCs w:val="21"/>
                  <w:shd w:val="clear" w:color="auto" w:fill="FFFFFF"/>
                </w:rPr>
                <w:t>PLG_CustomPositionStatus</w:t>
              </w:r>
            </w:ins>
            <w:ins w:id="3047" w:author="马玉成" w:date="2018-09-18T14:11:00Z">
              <w:del w:id="3048" w:author="北京车和家" w:date="2018-11-12T17:21:00Z">
                <w:r w:rsidR="00FB2053" w:rsidRPr="000014C7" w:rsidDel="00AA6938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PLG_Remember</w:delText>
                </w:r>
                <w:r w:rsidR="00FB2053" w:rsidRPr="000014C7" w:rsidDel="00AA693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Position</w:delText>
                </w:r>
              </w:del>
            </w:ins>
          </w:p>
          <w:p w14:paraId="0516823C" w14:textId="741D667F" w:rsidR="00517409" w:rsidRPr="004510F8" w:rsidDel="00FB2053" w:rsidRDefault="00FB2053" w:rsidP="00517409">
            <w:pPr>
              <w:spacing w:line="360" w:lineRule="auto"/>
              <w:rPr>
                <w:del w:id="3049" w:author="马玉成" w:date="2018-09-18T14:1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050" w:author="马玉成" w:date="2018-09-18T14:11:00Z"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del w:id="3051" w:author="马玉成" w:date="2018-09-18T14:11:00Z">
              <w:r w:rsidR="00517409"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</w:delText>
              </w:r>
            </w:del>
          </w:p>
          <w:p w14:paraId="4B8EDAF0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PLG_TravelPosition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2720A4B" w14:textId="77777777" w:rsidR="00517409" w:rsidRPr="004510F8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4510F8" w14:paraId="76212EB9" w14:textId="77777777" w:rsidTr="00517409">
        <w:trPr>
          <w:trHeight w:val="274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C37C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4266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29C1D930" w14:textId="6D78D368" w:rsidR="00FB2053" w:rsidRDefault="00517409" w:rsidP="00517409">
            <w:pPr>
              <w:spacing w:line="360" w:lineRule="auto"/>
              <w:ind w:firstLineChars="250" w:firstLine="450"/>
              <w:rPr>
                <w:ins w:id="3052" w:author="马玉成" w:date="2018-09-18T14:18:00Z"/>
                <w:rFonts w:eastAsia="宋体"/>
                <w:color w:val="191F25"/>
                <w:szCs w:val="21"/>
                <w:shd w:val="clear" w:color="auto" w:fill="FFFFFF"/>
              </w:rPr>
            </w:pPr>
            <w:del w:id="3053" w:author="马玉成" w:date="2018-09-18T14:12:00Z"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PLG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会实时发送PLG_TravelPositio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的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后尾门开度信号给CCP，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当用户长按</w:delText>
              </w:r>
              <w:r w:rsidRPr="004510F8" w:rsidDel="00FB2053">
                <w:rPr>
                  <w:sz w:val="18"/>
                  <w:szCs w:val="18"/>
                </w:rPr>
                <w:delText>后尾门关闭按键，设置了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后尾门自动以</w:delText>
              </w:r>
              <w:r w:rsidRPr="004510F8" w:rsidDel="00FB2053">
                <w:rPr>
                  <w:sz w:val="18"/>
                  <w:szCs w:val="18"/>
                </w:rPr>
                <w:delText>开度后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，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PLG</w:delText>
              </w:r>
              <w:r w:rsidRPr="004510F8" w:rsidDel="00FB2053">
                <w:rPr>
                  <w:sz w:val="18"/>
                  <w:szCs w:val="18"/>
                </w:rPr>
                <w:delText>会发送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 == 0x1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信号，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此时</w:delText>
              </w:r>
              <w:r w:rsidRPr="004510F8" w:rsidDel="00FB2053">
                <w:rPr>
                  <w:sz w:val="18"/>
                  <w:szCs w:val="18"/>
                </w:rPr>
                <w:delText>CCP</w:delText>
              </w:r>
              <w:r w:rsidRPr="004510F8" w:rsidDel="00FB2053">
                <w:rPr>
                  <w:sz w:val="18"/>
                  <w:szCs w:val="18"/>
                </w:rPr>
                <w:delText>需要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在</w:delText>
              </w:r>
              <w:r w:rsidRPr="004510F8" w:rsidDel="00FB2053">
                <w:rPr>
                  <w:sz w:val="18"/>
                  <w:szCs w:val="18"/>
                </w:rPr>
                <w:delText>当前的尾门开度位置，标记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出</w:delText>
              </w:r>
              <w:r w:rsidRPr="004510F8" w:rsidDel="00FB2053">
                <w:rPr>
                  <w:sz w:val="18"/>
                  <w:szCs w:val="18"/>
                </w:rPr>
                <w:delText>此处为</w:delText>
              </w:r>
              <w:r w:rsidRPr="004510F8" w:rsidDel="00FB2053">
                <w:rPr>
                  <w:rFonts w:hint="eastAsia"/>
                  <w:sz w:val="18"/>
                  <w:szCs w:val="18"/>
                </w:rPr>
                <w:delText>自定义开度</w:delText>
              </w:r>
              <w:r w:rsidRPr="004510F8" w:rsidDel="00FB2053">
                <w:rPr>
                  <w:sz w:val="18"/>
                  <w:szCs w:val="18"/>
                </w:rPr>
                <w:delText>。</w:delText>
              </w:r>
            </w:del>
            <w:ins w:id="3054" w:author="马玉成" w:date="2018-09-18T14:12:00Z">
              <w:r w:rsidR="00FB2053">
                <w:rPr>
                  <w:rFonts w:hint="eastAsia"/>
                  <w:sz w:val="18"/>
                  <w:szCs w:val="18"/>
                </w:rPr>
                <w:t>用户</w:t>
              </w:r>
              <w:r w:rsidR="00FB2053">
                <w:rPr>
                  <w:sz w:val="18"/>
                  <w:szCs w:val="18"/>
                </w:rPr>
                <w:t>可通过</w:t>
              </w:r>
              <w:r w:rsidR="00FB2053">
                <w:rPr>
                  <w:sz w:val="18"/>
                  <w:szCs w:val="18"/>
                </w:rPr>
                <w:t>CCP</w:t>
              </w:r>
              <w:r w:rsidR="00FB2053">
                <w:rPr>
                  <w:sz w:val="18"/>
                  <w:szCs w:val="18"/>
                </w:rPr>
                <w:t>设置尾门自定义开度位置，滑动</w:t>
              </w:r>
              <w:r w:rsidR="00FB2053">
                <w:rPr>
                  <w:rFonts w:hint="eastAsia"/>
                  <w:sz w:val="18"/>
                  <w:szCs w:val="18"/>
                </w:rPr>
                <w:t>“</w:t>
              </w:r>
            </w:ins>
            <w:ins w:id="3055" w:author="马玉成" w:date="2018-09-18T14:13:00Z">
              <w:r w:rsidR="00FB2053">
                <w:rPr>
                  <w:sz w:val="18"/>
                  <w:szCs w:val="18"/>
                </w:rPr>
                <w:t>自定义开度</w:t>
              </w:r>
            </w:ins>
            <w:ins w:id="3056" w:author="马玉成" w:date="2018-09-18T14:12:00Z">
              <w:r w:rsidR="00FB2053">
                <w:rPr>
                  <w:rFonts w:hint="eastAsia"/>
                  <w:sz w:val="18"/>
                  <w:szCs w:val="18"/>
                </w:rPr>
                <w:t>”</w:t>
              </w:r>
            </w:ins>
            <w:ins w:id="3057" w:author="马玉成" w:date="2018-09-18T14:13:00Z">
              <w:r w:rsidR="00FB2053">
                <w:rPr>
                  <w:rFonts w:hint="eastAsia"/>
                  <w:sz w:val="18"/>
                  <w:szCs w:val="18"/>
                </w:rPr>
                <w:t>控件</w:t>
              </w:r>
              <w:r w:rsidR="00FB2053">
                <w:rPr>
                  <w:sz w:val="18"/>
                  <w:szCs w:val="18"/>
                </w:rPr>
                <w:t>显示自定义百分比</w:t>
              </w:r>
              <w:r w:rsidR="00FB2053">
                <w:rPr>
                  <w:rFonts w:hint="eastAsia"/>
                  <w:sz w:val="18"/>
                  <w:szCs w:val="18"/>
                </w:rPr>
                <w:t>和</w:t>
              </w:r>
              <w:r w:rsidR="00FB2053">
                <w:rPr>
                  <w:sz w:val="18"/>
                  <w:szCs w:val="18"/>
                </w:rPr>
                <w:t>适合的人群身高，手松开</w:t>
              </w:r>
            </w:ins>
            <w:ins w:id="3058" w:author="马玉成" w:date="2018-09-18T14:14:00Z">
              <w:r w:rsidR="00FB2053">
                <w:rPr>
                  <w:sz w:val="18"/>
                  <w:szCs w:val="18"/>
                </w:rPr>
                <w:t>控件时发送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IPC_Custom</w:t>
              </w:r>
              <w:r w:rsidR="00FB2053" w:rsidRPr="00CE072D">
                <w:rPr>
                  <w:rFonts w:eastAsia="宋体"/>
                  <w:color w:val="191F25"/>
                  <w:szCs w:val="21"/>
                  <w:shd w:val="clear" w:color="auto" w:fill="FFFFFF"/>
                </w:rPr>
                <w:t>Position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三帧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，然后发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0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x0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；</w:t>
              </w:r>
            </w:ins>
            <w:ins w:id="3059" w:author="马玉成" w:date="2018-09-18T14:16:00Z"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尾门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控制器收到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IPC_Custom</w:t>
              </w:r>
              <w:r w:rsidR="00FB2053" w:rsidRPr="00CE072D">
                <w:rPr>
                  <w:rFonts w:eastAsia="宋体"/>
                  <w:color w:val="191F25"/>
                  <w:szCs w:val="21"/>
                  <w:shd w:val="clear" w:color="auto" w:fill="FFFFFF"/>
                </w:rPr>
                <w:t>Position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信号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把该位置记忆为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自定义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位置，同</w:t>
              </w:r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时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更新</w:t>
              </w:r>
            </w:ins>
            <w:ins w:id="3060" w:author="北京车和家" w:date="2018-11-12T17:22:00Z">
              <w:r w:rsidR="00EA52CB" w:rsidRPr="00EA52CB">
                <w:rPr>
                  <w:rFonts w:eastAsia="宋体"/>
                  <w:color w:val="191F25"/>
                  <w:szCs w:val="21"/>
                  <w:shd w:val="clear" w:color="auto" w:fill="FFFFFF"/>
                </w:rPr>
                <w:t>PLG_CustomPositionStatus</w:t>
              </w:r>
            </w:ins>
            <w:ins w:id="3061" w:author="马玉成" w:date="2018-09-18T14:17:00Z">
              <w:del w:id="3062" w:author="北京车和家" w:date="2018-11-12T17:22:00Z">
                <w:r w:rsidR="00FB2053" w:rsidRPr="000014C7" w:rsidDel="00EA52CB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PLG_Remember</w:delText>
                </w:r>
                <w:r w:rsidR="00FB2053" w:rsidRPr="000014C7" w:rsidDel="00EA52CB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Position</w:delText>
                </w:r>
              </w:del>
              <w:r w:rsidR="00FB2053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信号</w:t>
              </w:r>
              <w:r w:rsidR="00FB2053">
                <w:rPr>
                  <w:rFonts w:eastAsia="宋体"/>
                  <w:color w:val="191F25"/>
                  <w:szCs w:val="21"/>
                  <w:shd w:val="clear" w:color="auto" w:fill="FFFFFF"/>
                </w:rPr>
                <w:t>。</w:t>
              </w:r>
            </w:ins>
          </w:p>
          <w:p w14:paraId="25F8E62B" w14:textId="78494B86" w:rsidR="00FB2053" w:rsidRPr="00FB2053" w:rsidRDefault="00FB2053" w:rsidP="00517409">
            <w:pPr>
              <w:spacing w:line="360" w:lineRule="auto"/>
              <w:ind w:firstLineChars="250" w:firstLine="500"/>
              <w:rPr>
                <w:ins w:id="3063" w:author="马玉成" w:date="2018-09-18T14:16:00Z"/>
                <w:rFonts w:eastAsia="宋体"/>
                <w:color w:val="191F25"/>
                <w:szCs w:val="21"/>
                <w:shd w:val="clear" w:color="auto" w:fill="FFFFFF"/>
              </w:rPr>
            </w:pPr>
            <w:ins w:id="3064" w:author="马玉成" w:date="2018-09-18T14:18:00Z"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用户也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可以在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车后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长按尾门开关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，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进行自定义位置，自定义成功后</w:t>
              </w:r>
            </w:ins>
            <w:ins w:id="3065" w:author="马玉成" w:date="2018-09-18T14:19:00Z"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同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时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更新</w:t>
              </w:r>
            </w:ins>
            <w:ins w:id="3066" w:author="北京车和家" w:date="2018-11-12T17:22:00Z">
              <w:r w:rsidR="00EA52CB" w:rsidRPr="00AA6938">
                <w:rPr>
                  <w:rFonts w:eastAsia="宋体"/>
                  <w:color w:val="191F25"/>
                  <w:szCs w:val="21"/>
                  <w:shd w:val="clear" w:color="auto" w:fill="FFFFFF"/>
                </w:rPr>
                <w:t>PLG_CustomPositionStatus</w:t>
              </w:r>
            </w:ins>
            <w:ins w:id="3067" w:author="马玉成" w:date="2018-09-18T14:19:00Z">
              <w:del w:id="3068" w:author="北京车和家" w:date="2018-11-12T17:22:00Z">
                <w:r w:rsidRPr="000014C7" w:rsidDel="00EA52CB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PLG_Remember</w:delText>
                </w:r>
                <w:r w:rsidRPr="000014C7" w:rsidDel="00EA52CB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Position</w:delText>
                </w:r>
              </w:del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信号，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CCP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同步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进行更新自定义位置。</w:t>
              </w:r>
            </w:ins>
          </w:p>
          <w:p w14:paraId="4DF23334" w14:textId="2A5FBDED" w:rsidR="00517409" w:rsidRPr="004510F8" w:rsidDel="00FB2053" w:rsidRDefault="00FB2053" w:rsidP="00517409">
            <w:pPr>
              <w:spacing w:line="360" w:lineRule="auto"/>
              <w:ind w:firstLineChars="250" w:firstLine="500"/>
              <w:rPr>
                <w:del w:id="3069" w:author="马玉成" w:date="2018-09-18T14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070" w:author="马玉成" w:date="2018-09-18T14:15:00Z"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尾门可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自定义高度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范围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：</w:t>
              </w:r>
            </w:ins>
            <w:ins w:id="3071" w:author="马玉成" w:date="2018-10-15T17:50:00Z">
              <w:r w:rsidR="001044F0">
                <w:rPr>
                  <w:rFonts w:eastAsia="宋体"/>
                  <w:color w:val="191F25"/>
                  <w:szCs w:val="21"/>
                  <w:shd w:val="clear" w:color="auto" w:fill="FFFFFF"/>
                </w:rPr>
                <w:t>4</w:t>
              </w:r>
            </w:ins>
            <w:ins w:id="3072" w:author="马玉成" w:date="2018-09-18T14:15:00Z"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1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%~100%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。</w:t>
              </w:r>
            </w:ins>
          </w:p>
          <w:p w14:paraId="5FA34069" w14:textId="24F84D9E" w:rsidR="00517409" w:rsidRPr="004510F8" w:rsidDel="00FB2053" w:rsidRDefault="00517409">
            <w:pPr>
              <w:spacing w:line="360" w:lineRule="auto"/>
              <w:ind w:firstLineChars="250" w:firstLine="450"/>
              <w:rPr>
                <w:del w:id="3073" w:author="马玉成" w:date="2018-09-18T14:14:00Z"/>
                <w:rFonts w:ascii="宋体" w:eastAsia="宋体" w:hAnsi="宋体" w:cs="宋体"/>
                <w:sz w:val="18"/>
                <w:szCs w:val="18"/>
              </w:rPr>
              <w:pPrChange w:id="3074" w:author="马玉成" w:date="2018-09-18T14:19:00Z">
                <w:pPr>
                  <w:spacing w:line="360" w:lineRule="auto"/>
                  <w:ind w:firstLineChars="200" w:firstLine="360"/>
                </w:pPr>
              </w:pPrChange>
            </w:pPr>
            <w:del w:id="3075" w:author="马玉成" w:date="2018-09-18T14:14:00Z">
              <w:r w:rsidRPr="004510F8" w:rsidDel="00FB2053">
                <w:rPr>
                  <w:rFonts w:ascii="宋体" w:eastAsia="宋体" w:hAnsi="宋体" w:cs="宋体" w:hint="eastAsia"/>
                  <w:sz w:val="18"/>
                  <w:szCs w:val="18"/>
                </w:rPr>
                <w:delText>当</w:delText>
              </w:r>
              <w:r w:rsidRPr="004510F8" w:rsidDel="00FB2053">
                <w:rPr>
                  <w:rFonts w:ascii="宋体" w:eastAsia="宋体" w:hAnsi="宋体" w:cs="宋体"/>
                  <w:sz w:val="18"/>
                  <w:szCs w:val="18"/>
                </w:rPr>
                <w:delText>自定义位置设置完成后</w:delText>
              </w:r>
              <w:r w:rsidRPr="004510F8" w:rsidDel="00FB2053">
                <w:rPr>
                  <w:rFonts w:ascii="宋体" w:eastAsia="宋体" w:hAnsi="宋体" w:cs="宋体" w:hint="eastAsia"/>
                  <w:sz w:val="18"/>
                  <w:szCs w:val="18"/>
                </w:rPr>
                <w:delText>PLG发送三帧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 == 0x1</w:delText>
              </w:r>
              <w:r w:rsidRPr="004510F8" w:rsidDel="00FB2053">
                <w:rPr>
                  <w:rFonts w:ascii="宋体" w:eastAsia="宋体" w:hAnsi="宋体" w:cs="宋体" w:hint="eastAsia"/>
                  <w:sz w:val="18"/>
                  <w:szCs w:val="18"/>
                </w:rPr>
                <w:delText>，然后</w:delText>
              </w:r>
              <w:r w:rsidRPr="004510F8" w:rsidDel="00FB2053">
                <w:rPr>
                  <w:rFonts w:ascii="宋体" w:eastAsia="宋体" w:hAnsi="宋体" w:cs="宋体"/>
                  <w:sz w:val="18"/>
                  <w:szCs w:val="18"/>
                </w:rPr>
                <w:delText>发送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 == 0x0</w:delText>
              </w:r>
              <w:r w:rsidRPr="004510F8" w:rsidDel="00FB2053">
                <w:rPr>
                  <w:rFonts w:ascii="宋体" w:eastAsia="宋体" w:hAnsi="宋体" w:cs="宋体"/>
                  <w:sz w:val="18"/>
                  <w:szCs w:val="18"/>
                </w:rPr>
                <w:delText>。</w:delText>
              </w:r>
              <w:r w:rsidRPr="004510F8" w:rsidDel="00FB2053">
                <w:rPr>
                  <w:rFonts w:ascii="宋体" w:eastAsia="宋体" w:hAnsi="宋体" w:cs="宋体" w:hint="eastAsia"/>
                  <w:sz w:val="18"/>
                  <w:szCs w:val="18"/>
                </w:rPr>
                <w:delText>如</w:delText>
              </w:r>
              <w:r w:rsidRPr="004510F8" w:rsidDel="00FB2053">
                <w:rPr>
                  <w:rFonts w:ascii="宋体" w:eastAsia="宋体" w:hAnsi="宋体" w:cs="宋体"/>
                  <w:sz w:val="18"/>
                  <w:szCs w:val="18"/>
                </w:rPr>
                <w:delText>下图</w:delText>
              </w:r>
            </w:del>
          </w:p>
          <w:p w14:paraId="14EAD2EA" w14:textId="33154201" w:rsidR="00517409" w:rsidRPr="004510F8" w:rsidRDefault="00517409" w:rsidP="00517409">
            <w:pPr>
              <w:spacing w:line="360" w:lineRule="auto"/>
              <w:ind w:firstLineChars="200" w:firstLine="4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3076" w:author="马玉成" w:date="2018-09-18T14:14:00Z">
              <w:r w:rsidRPr="004510F8" w:rsidDel="00FB2053">
                <w:object w:dxaOrig="5401" w:dyaOrig="1980" w14:anchorId="5420D14D">
                  <v:shape id="_x0000_i1028" type="#_x0000_t75" style="width:186.45pt;height:65.35pt" o:ole="">
                    <v:imagedata r:id="rId17" o:title=""/>
                  </v:shape>
                  <o:OLEObject Type="Embed" ProgID="Visio.Drawing.15" ShapeID="_x0000_i1028" DrawAspect="Content" ObjectID="_1609665829" r:id="rId18"/>
                </w:object>
              </w:r>
            </w:del>
          </w:p>
          <w:p w14:paraId="0FAA1B8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BEEA638" w14:textId="39FA6C8D" w:rsidR="00517409" w:rsidRPr="004510F8" w:rsidRDefault="00FB2053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077" w:author="马玉成" w:date="2018-09-18T14:20:00Z"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IPC_Custom</w:t>
              </w:r>
              <w:r w:rsidRPr="00CE072D">
                <w:rPr>
                  <w:rFonts w:eastAsia="宋体"/>
                  <w:color w:val="191F25"/>
                  <w:szCs w:val="21"/>
                  <w:shd w:val="clear" w:color="auto" w:fill="FFFFFF"/>
                </w:rPr>
                <w:t>Position</w:t>
              </w:r>
            </w:ins>
            <w:del w:id="3078" w:author="马玉成" w:date="2018-09-18T14:20:00Z">
              <w:r w:rsidR="00517409"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无</w:delText>
              </w:r>
            </w:del>
          </w:p>
          <w:p w14:paraId="5D6B7135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3.反馈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7DE2E74D" w14:textId="5992153F" w:rsidR="00517409" w:rsidRPr="004510F8" w:rsidRDefault="00EA52CB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079" w:author="北京车和家" w:date="2018-11-12T17:22:00Z">
              <w:r w:rsidRPr="00AA6938">
                <w:rPr>
                  <w:rFonts w:eastAsia="宋体"/>
                  <w:color w:val="191F25"/>
                  <w:szCs w:val="21"/>
                  <w:shd w:val="clear" w:color="auto" w:fill="FFFFFF"/>
                </w:rPr>
                <w:t>PLG_CustomPositionStatus</w:t>
              </w:r>
            </w:ins>
            <w:ins w:id="3080" w:author="马玉成" w:date="2018-09-18T14:10:00Z">
              <w:del w:id="3081" w:author="北京车和家" w:date="2018-11-12T17:22:00Z">
                <w:r w:rsidR="00FB2053" w:rsidRPr="000014C7" w:rsidDel="00EA52CB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PLG_Remember</w:delText>
                </w:r>
                <w:r w:rsidR="00FB2053" w:rsidRPr="000014C7" w:rsidDel="00EA52CB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Position</w:delText>
                </w:r>
              </w:del>
            </w:ins>
            <w:del w:id="3082" w:author="马玉成" w:date="2018-09-18T14:10:00Z">
              <w:r w:rsidR="00517409"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 xml:space="preserve">PLG_TravelPosition </w:delText>
              </w:r>
            </w:del>
            <w:del w:id="3083" w:author="马玉成" w:date="2018-09-18T14:15:00Z">
              <w:r w:rsidR="00517409"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== 0x0~0x64</w:delText>
              </w:r>
              <w:r w:rsidR="00517409"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，尾门位置</w:delText>
              </w:r>
            </w:del>
            <w:del w:id="3084" w:author="马玉成" w:date="2018-09-18T14:10:00Z">
              <w:r w:rsidR="00517409"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反馈</w:delText>
              </w:r>
            </w:del>
            <w:del w:id="3085" w:author="马玉成" w:date="2018-09-18T14:15:00Z">
              <w:r w:rsidR="00517409"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0</w:delText>
              </w:r>
              <w:r w:rsidR="00517409"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%~100%。</w:delText>
              </w:r>
            </w:del>
          </w:p>
          <w:p w14:paraId="04D06824" w14:textId="5BF2A8E4" w:rsidR="00517409" w:rsidRPr="004510F8" w:rsidDel="00FB2053" w:rsidRDefault="00517409" w:rsidP="00517409">
            <w:pPr>
              <w:spacing w:line="360" w:lineRule="auto"/>
              <w:rPr>
                <w:del w:id="3086" w:author="马玉成" w:date="2018-09-18T14:20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3087" w:author="马玉成" w:date="2018-09-18T14:20:00Z"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PLG_TravelPosition == 0x65~0x7E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预留</w:delText>
              </w:r>
            </w:del>
          </w:p>
          <w:p w14:paraId="4A37E799" w14:textId="4CB2DBEF" w:rsidR="00517409" w:rsidRPr="004510F8" w:rsidDel="00FB2053" w:rsidRDefault="00517409" w:rsidP="00517409">
            <w:pPr>
              <w:spacing w:line="360" w:lineRule="auto"/>
              <w:rPr>
                <w:del w:id="3088" w:author="马玉成" w:date="2018-09-18T14:20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3089" w:author="马玉成" w:date="2018-09-18T14:20:00Z"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PLG_TravelPosition == 0x7F,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信号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无效</w:delText>
              </w:r>
            </w:del>
          </w:p>
          <w:p w14:paraId="5DBCAD1A" w14:textId="7606BD2F" w:rsidR="00517409" w:rsidRPr="004510F8" w:rsidDel="00FB2053" w:rsidRDefault="00517409" w:rsidP="00517409">
            <w:pPr>
              <w:spacing w:line="360" w:lineRule="auto"/>
              <w:rPr>
                <w:del w:id="3090" w:author="马玉成" w:date="2018-09-18T14:10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3091" w:author="马玉成" w:date="2018-09-18T14:10:00Z"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 == 0x0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Inactive</w:delText>
              </w:r>
            </w:del>
          </w:p>
          <w:p w14:paraId="2A499417" w14:textId="72AAE07D" w:rsidR="00517409" w:rsidRPr="004510F8" w:rsidDel="00FB2053" w:rsidRDefault="00517409" w:rsidP="00517409">
            <w:pPr>
              <w:spacing w:line="360" w:lineRule="auto"/>
              <w:rPr>
                <w:del w:id="3092" w:author="马玉成" w:date="2018-09-18T14:10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3093" w:author="马玉成" w:date="2018-09-18T14:10:00Z"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PLG_CustomerPositionFlag == 0x1</w:delText>
              </w:r>
              <w:r w:rsidRPr="004510F8" w:rsidDel="00FB2053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</w:delTex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Active</w:delText>
              </w:r>
            </w:del>
          </w:p>
          <w:p w14:paraId="63C3016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B1AD950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00FB1AB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51FE4A1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392E9D3" w14:textId="5B8C4A6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</w:t>
            </w:r>
            <w:ins w:id="3094" w:author="北京车和家" w:date="2018-11-13T10:36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3095" w:author="北京车和家" w:date="2018-11-13T10:36:00Z">
              <w:r w:rsidRPr="004510F8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1BD20704" w14:textId="35F25589" w:rsidR="005A5673" w:rsidRPr="004510F8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3096" w:name="_Toc532203353"/>
      <w:r w:rsidRPr="004510F8">
        <w:rPr>
          <w:rFonts w:ascii="Microsoft YaHei UI" w:eastAsia="Microsoft YaHei UI" w:hAnsi="Microsoft YaHei UI" w:cs="Arial" w:hint="eastAsia"/>
        </w:rPr>
        <w:lastRenderedPageBreak/>
        <w:t>方向盘加热控制功能</w:t>
      </w:r>
      <w:bookmarkEnd w:id="3096"/>
    </w:p>
    <w:p w14:paraId="082350DB" w14:textId="51024834" w:rsidR="005A5673" w:rsidRPr="004510F8" w:rsidRDefault="00517409" w:rsidP="00517409">
      <w:pPr>
        <w:pStyle w:val="3"/>
      </w:pPr>
      <w:bookmarkStart w:id="3097" w:name="_Toc532203354"/>
      <w:r w:rsidRPr="004510F8">
        <w:rPr>
          <w:rFonts w:hint="eastAsia"/>
        </w:rPr>
        <w:t>方向</w:t>
      </w:r>
      <w:r w:rsidRPr="004510F8">
        <w:t>盘</w:t>
      </w:r>
      <w:r w:rsidRPr="004510F8">
        <w:rPr>
          <w:rFonts w:hint="eastAsia"/>
        </w:rPr>
        <w:t>加热开启</w:t>
      </w:r>
      <w:r w:rsidRPr="004510F8">
        <w:t>/</w:t>
      </w:r>
      <w:r w:rsidRPr="004510F8">
        <w:t>关闭功能</w:t>
      </w:r>
      <w:bookmarkEnd w:id="3097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28"/>
        <w:gridCol w:w="2541"/>
        <w:gridCol w:w="456"/>
        <w:gridCol w:w="3544"/>
        <w:gridCol w:w="1671"/>
      </w:tblGrid>
      <w:tr w:rsidR="00517409" w:rsidRPr="004510F8" w14:paraId="420CB8BD" w14:textId="77777777" w:rsidTr="00517409">
        <w:trPr>
          <w:trHeight w:val="270"/>
          <w:tblHeader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8A260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A2B51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方向盘加热控制</w:t>
            </w:r>
            <w:r w:rsidRPr="004510F8">
              <w:rPr>
                <w:sz w:val="18"/>
                <w:szCs w:val="18"/>
              </w:rPr>
              <w:t>功能</w:t>
            </w:r>
          </w:p>
        </w:tc>
      </w:tr>
      <w:tr w:rsidR="00517409" w:rsidRPr="004510F8" w14:paraId="5BD4760E" w14:textId="77777777" w:rsidTr="00517409">
        <w:trPr>
          <w:trHeight w:val="270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7FD3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AA0B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方向盘加热控制</w:t>
            </w:r>
            <w:r w:rsidRPr="004510F8">
              <w:rPr>
                <w:sz w:val="18"/>
                <w:szCs w:val="18"/>
              </w:rPr>
              <w:t>功能</w:t>
            </w:r>
            <w:r w:rsidRPr="004510F8">
              <w:rPr>
                <w:rFonts w:hint="eastAsia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4510F8" w14:paraId="737315C8" w14:textId="77777777" w:rsidTr="00517409">
        <w:trPr>
          <w:trHeight w:val="270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C1CE4F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6144A4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4510F8" w14:paraId="2B776FF2" w14:textId="77777777" w:rsidTr="00517409">
        <w:trPr>
          <w:trHeight w:val="147"/>
          <w:tblHeader/>
        </w:trPr>
        <w:tc>
          <w:tcPr>
            <w:tcW w:w="11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78CA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7B0589" w14:textId="77777777" w:rsidR="00517409" w:rsidRPr="004510F8" w:rsidRDefault="00517409" w:rsidP="0051740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D9014B6" w14:textId="77777777" w:rsidR="00517409" w:rsidRPr="004510F8" w:rsidRDefault="00517409" w:rsidP="0051740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4510F8" w14:paraId="02F3F3E3" w14:textId="77777777" w:rsidTr="00517409">
        <w:trPr>
          <w:trHeight w:val="270"/>
          <w:tblHeader/>
        </w:trPr>
        <w:tc>
          <w:tcPr>
            <w:tcW w:w="11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E6AF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2B17BE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IPC_SteerWheelHeatReq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43AB7D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BAB17C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ADAS_SWHTMSteeringWheelHeatStatus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DBB3BD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4510F8" w14:paraId="160E5993" w14:textId="77777777" w:rsidTr="00517409">
        <w:trPr>
          <w:trHeight w:val="825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00F3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3F92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046A7E61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“控件”后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，“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控件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”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颜色立刻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变化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，提示操作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成功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CCP发送相应的请求信号给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方向盘控制器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。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收到请求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信号后，</w:t>
            </w:r>
            <w:r w:rsidRPr="004510F8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方向盘控制器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立即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反馈的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后，</w:t>
            </w:r>
            <w:r w:rsidRPr="004510F8">
              <w:rPr>
                <w:rFonts w:ascii="宋体" w:eastAsia="宋体" w:hAnsi="宋体" w:cs="宋体" w:hint="eastAsia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/>
                <w:sz w:val="18"/>
                <w:szCs w:val="18"/>
              </w:rPr>
              <w:t>根据信号内容显示不同的结果；</w:t>
            </w:r>
            <w:proofErr w:type="gramStart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关闭。</w:t>
            </w:r>
          </w:p>
          <w:p w14:paraId="047EF29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52DF3F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IPC_SteerWheelHeatReq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0x0:No Heat Request</w:t>
            </w:r>
          </w:p>
          <w:p w14:paraId="1EF4DB11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IPC_SteerWheelHeatReq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0x1:Heat Request</w:t>
            </w:r>
          </w:p>
          <w:p w14:paraId="3284E595" w14:textId="77777777" w:rsidR="00517409" w:rsidRPr="004510F8" w:rsidRDefault="00517409" w:rsidP="0051760D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2F6846C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ADAS_SWHTMSteeringWheelHeatStatus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0x0:Inactive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加热关闭</w:t>
            </w:r>
          </w:p>
          <w:p w14:paraId="4E6FAB8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ADAS_SWHTMSteeringWheelHeatStatus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0x1:Active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，加热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开启，加热中</w:t>
            </w:r>
          </w:p>
          <w:p w14:paraId="2D149AE9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ADAS_SWHTMSteeringWheelHeatStatus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0x2:HeatPreservation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，加热开启，保温</w:t>
            </w:r>
          </w:p>
          <w:p w14:paraId="0A87A4F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ADAS_SWHTMSteeringWheelHeatStatus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0x3:Reserved</w:t>
            </w:r>
          </w:p>
          <w:p w14:paraId="10CFE2F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信号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为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、0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x2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时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均显示加热状态</w:t>
            </w:r>
          </w:p>
          <w:p w14:paraId="124395D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45D75C93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2075196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1DD1CDB2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14CCF637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622ACB6C" w14:textId="744D7143" w:rsidR="005A5673" w:rsidRPr="004510F8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3098" w:name="_Toc532203355"/>
      <w:r w:rsidRPr="004510F8">
        <w:rPr>
          <w:rFonts w:ascii="Microsoft YaHei UI" w:eastAsia="Microsoft YaHei UI" w:hAnsi="Microsoft YaHei UI" w:cs="Arial" w:hint="eastAsia"/>
        </w:rPr>
        <w:lastRenderedPageBreak/>
        <w:t>雨</w:t>
      </w:r>
      <w:proofErr w:type="gramStart"/>
      <w:r w:rsidRPr="004510F8">
        <w:rPr>
          <w:rFonts w:ascii="Microsoft YaHei UI" w:eastAsia="Microsoft YaHei UI" w:hAnsi="Microsoft YaHei UI" w:cs="Arial" w:hint="eastAsia"/>
        </w:rPr>
        <w:t>刮维护</w:t>
      </w:r>
      <w:proofErr w:type="gramEnd"/>
      <w:r w:rsidRPr="004510F8">
        <w:rPr>
          <w:rFonts w:ascii="Microsoft YaHei UI" w:eastAsia="Microsoft YaHei UI" w:hAnsi="Microsoft YaHei UI" w:cs="Arial" w:hint="eastAsia"/>
        </w:rPr>
        <w:t>控制功能</w:t>
      </w:r>
      <w:bookmarkEnd w:id="3098"/>
    </w:p>
    <w:p w14:paraId="67A06D96" w14:textId="63FCE05B" w:rsidR="005A5673" w:rsidRPr="004510F8" w:rsidRDefault="00517409" w:rsidP="00517409">
      <w:pPr>
        <w:pStyle w:val="3"/>
      </w:pPr>
      <w:bookmarkStart w:id="3099" w:name="_Toc489270238"/>
      <w:bookmarkStart w:id="3100" w:name="_Toc532203356"/>
      <w:r w:rsidRPr="004510F8">
        <w:rPr>
          <w:rFonts w:hint="eastAsia"/>
        </w:rPr>
        <w:t>雨</w:t>
      </w:r>
      <w:proofErr w:type="gramStart"/>
      <w:r w:rsidRPr="004510F8">
        <w:rPr>
          <w:rFonts w:hint="eastAsia"/>
        </w:rPr>
        <w:t>刮维护</w:t>
      </w:r>
      <w:proofErr w:type="gramEnd"/>
      <w:r w:rsidRPr="004510F8">
        <w:rPr>
          <w:rFonts w:hint="eastAsia"/>
        </w:rPr>
        <w:t>模式</w:t>
      </w:r>
      <w:bookmarkEnd w:id="3099"/>
      <w:bookmarkEnd w:id="3100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28"/>
        <w:gridCol w:w="2541"/>
        <w:gridCol w:w="456"/>
        <w:gridCol w:w="3544"/>
        <w:gridCol w:w="1671"/>
      </w:tblGrid>
      <w:tr w:rsidR="00517409" w:rsidRPr="004510F8" w14:paraId="186F07D9" w14:textId="77777777" w:rsidTr="00517409">
        <w:trPr>
          <w:trHeight w:val="270"/>
          <w:tblHeader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F8B4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5EC316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雨</w:t>
            </w:r>
            <w:proofErr w:type="gramStart"/>
            <w:r w:rsidRPr="004510F8">
              <w:rPr>
                <w:rFonts w:hint="eastAsia"/>
                <w:sz w:val="18"/>
                <w:szCs w:val="18"/>
              </w:rPr>
              <w:t>刮维护</w:t>
            </w:r>
            <w:proofErr w:type="gramEnd"/>
            <w:r w:rsidRPr="004510F8">
              <w:rPr>
                <w:sz w:val="18"/>
                <w:szCs w:val="18"/>
              </w:rPr>
              <w:t>功能</w:t>
            </w:r>
          </w:p>
        </w:tc>
      </w:tr>
      <w:tr w:rsidR="00517409" w:rsidRPr="004510F8" w14:paraId="4A3FA191" w14:textId="77777777" w:rsidTr="00517409">
        <w:trPr>
          <w:trHeight w:val="270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CD609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FC1F0B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该功能开启时，将雨刷片移至维修位置，以便在更换时更易操作。</w:t>
            </w:r>
          </w:p>
        </w:tc>
      </w:tr>
      <w:tr w:rsidR="00517409" w:rsidRPr="004510F8" w14:paraId="7FAA1FBF" w14:textId="77777777" w:rsidTr="00517409">
        <w:trPr>
          <w:trHeight w:val="270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616D7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E46DD70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4510F8" w14:paraId="0E61B2FF" w14:textId="77777777" w:rsidTr="00517409">
        <w:trPr>
          <w:trHeight w:val="147"/>
          <w:tblHeader/>
        </w:trPr>
        <w:tc>
          <w:tcPr>
            <w:tcW w:w="11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90F19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9072BD" w14:textId="77777777" w:rsidR="00517409" w:rsidRPr="004510F8" w:rsidRDefault="00517409" w:rsidP="0051740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38E8A71" w14:textId="77777777" w:rsidR="00517409" w:rsidRPr="004510F8" w:rsidRDefault="00517409" w:rsidP="0051740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4510F8" w14:paraId="3038454A" w14:textId="77777777" w:rsidTr="00517409">
        <w:trPr>
          <w:trHeight w:val="270"/>
          <w:tblHeader/>
        </w:trPr>
        <w:tc>
          <w:tcPr>
            <w:tcW w:w="11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C9EF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60BBB7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IPC_WiperRepairModeReq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233AC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193359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BCM_WiperRepairModeFeedback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77AE1E1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4510F8" w14:paraId="42077DE0" w14:textId="77777777" w:rsidTr="00517409">
        <w:trPr>
          <w:trHeight w:val="825"/>
          <w:tblHeader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E578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5E38A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FAF8B6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“控件”后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，“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控件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”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颜色立刻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变化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，提示操作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成功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CCP发送相应的请求信号给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BCM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。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发送三帧ON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后发送OFF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。BCM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收到请求开启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信号后，反馈状态信号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给</w:t>
            </w:r>
            <w:r w:rsidRPr="004510F8">
              <w:rPr>
                <w:rFonts w:ascii="宋体" w:eastAsia="宋体" w:hAnsi="宋体" w:cs="宋体"/>
                <w:bCs/>
                <w:sz w:val="18"/>
                <w:szCs w:val="18"/>
              </w:rPr>
              <w:t>CCP，并</w:t>
            </w:r>
            <w:r w:rsidRPr="004510F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将雨刷片移至维修位置，以便在更换时更易操作，</w:t>
            </w:r>
            <w:proofErr w:type="gramStart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记忆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，CCP</w:t>
            </w:r>
            <w:proofErr w:type="gramStart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初次</w:t>
            </w:r>
            <w:proofErr w:type="gramEnd"/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上电或休眠唤醒发送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OFF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请求。</w:t>
            </w:r>
          </w:p>
          <w:p w14:paraId="6C848FA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雨刮维修模式退出方式：</w:t>
            </w:r>
          </w:p>
          <w:p w14:paraId="3487658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 1.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通过再次点击雨刮维修模式控件，CCP发送三帧ON</w:t>
            </w: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请求后发送OFF</w:t>
            </w: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request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，BCM退出雨刮维修模式；</w:t>
            </w:r>
          </w:p>
          <w:p w14:paraId="494E31D3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  2.</w:t>
            </w:r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通过操作组合开关上雨</w:t>
            </w:r>
            <w:proofErr w:type="gramStart"/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刮操作杆任</w:t>
            </w:r>
            <w:proofErr w:type="gramEnd"/>
            <w:r w:rsidRPr="004510F8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一档位进行退出。</w:t>
            </w:r>
          </w:p>
          <w:p w14:paraId="57DA4052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2.请求信号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6AE26D5E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IPC_WiperRepairModeReq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0x0:OFF Request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，无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请求</w:t>
            </w:r>
          </w:p>
          <w:p w14:paraId="0B8A985A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IPC_WiperRepairModeReq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0x1:ON Request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请求</w:t>
            </w:r>
          </w:p>
          <w:p w14:paraId="5F036912" w14:textId="77777777" w:rsidR="00517409" w:rsidRPr="004510F8" w:rsidRDefault="00517409" w:rsidP="0051760D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0E2B01B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BCM_WiperRepairModeFeedback ==</w:t>
            </w:r>
            <w:r w:rsidRPr="004510F8">
              <w:t xml:space="preserve"> 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0x0:OFF</w:t>
            </w:r>
          </w:p>
          <w:p w14:paraId="338ACA1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BCM_WiperRepairModeFeedback ==0x1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：On</w:t>
            </w:r>
          </w:p>
          <w:p w14:paraId="6E7866E4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C10270D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2B6D8B1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IPC开机后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2BA3D645" w14:textId="77777777" w:rsidR="00517409" w:rsidRPr="004510F8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75FD1FC" w14:textId="77777777" w:rsidR="00517409" w:rsidRPr="004510F8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5.信号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4510F8">
              <w:rPr>
                <w:rFonts w:hAnsi="宋体"/>
                <w:b/>
                <w:sz w:val="18"/>
                <w:szCs w:val="18"/>
              </w:rPr>
              <w:t>：</w:t>
            </w: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575C95F6" w14:textId="75C106C5" w:rsidR="005A5673" w:rsidRPr="004510F8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3101" w:name="_Toc532203357"/>
      <w:r w:rsidRPr="004510F8">
        <w:rPr>
          <w:rFonts w:ascii="Microsoft YaHei UI" w:eastAsia="Microsoft YaHei UI" w:hAnsi="Microsoft YaHei UI" w:cs="Arial" w:hint="eastAsia"/>
        </w:rPr>
        <w:lastRenderedPageBreak/>
        <w:t>后视镜折叠</w:t>
      </w:r>
      <w:r w:rsidRPr="004510F8">
        <w:rPr>
          <w:rFonts w:ascii="Microsoft YaHei UI" w:eastAsia="Microsoft YaHei UI" w:hAnsi="Microsoft YaHei UI" w:cs="Arial"/>
        </w:rPr>
        <w:t>功能</w:t>
      </w:r>
      <w:bookmarkEnd w:id="3101"/>
    </w:p>
    <w:p w14:paraId="7C2DE1D5" w14:textId="42721BA3" w:rsidR="005A5673" w:rsidRPr="00F817C9" w:rsidRDefault="00517409" w:rsidP="00517409">
      <w:pPr>
        <w:pStyle w:val="3"/>
        <w:rPr>
          <w:strike/>
          <w:rPrChange w:id="3102" w:author="北京车和家" w:date="2018-12-28T19:21:00Z">
            <w:rPr/>
          </w:rPrChange>
        </w:rPr>
      </w:pPr>
      <w:bookmarkStart w:id="3103" w:name="_Toc532203358"/>
      <w:r w:rsidRPr="00F817C9">
        <w:rPr>
          <w:rFonts w:hint="eastAsia"/>
          <w:strike/>
          <w:rPrChange w:id="3104" w:author="北京车和家" w:date="2018-12-28T19:21:00Z">
            <w:rPr>
              <w:rFonts w:hint="eastAsia"/>
            </w:rPr>
          </w:rPrChange>
        </w:rPr>
        <w:t>后视镜折叠设置</w:t>
      </w:r>
      <w:bookmarkEnd w:id="3103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69"/>
        <w:gridCol w:w="2672"/>
        <w:gridCol w:w="709"/>
        <w:gridCol w:w="3006"/>
        <w:gridCol w:w="1784"/>
      </w:tblGrid>
      <w:tr w:rsidR="00517409" w:rsidRPr="00F817C9" w14:paraId="34188474" w14:textId="77777777" w:rsidTr="00517409">
        <w:trPr>
          <w:trHeight w:val="270"/>
          <w:tblHeader/>
        </w:trPr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8896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05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106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功能点</w:t>
            </w:r>
          </w:p>
        </w:tc>
        <w:tc>
          <w:tcPr>
            <w:tcW w:w="81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EEA40E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0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08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后视镜折叠设置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0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</w:t>
            </w:r>
          </w:p>
        </w:tc>
      </w:tr>
      <w:tr w:rsidR="00517409" w:rsidRPr="00F817C9" w14:paraId="6891AF89" w14:textId="77777777" w:rsidTr="00517409">
        <w:trPr>
          <w:trHeight w:val="270"/>
          <w:tblHeader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E280A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10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111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功能描述</w:t>
            </w:r>
          </w:p>
        </w:tc>
        <w:tc>
          <w:tcPr>
            <w:tcW w:w="81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72CF90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1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13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后视镜折叠设置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1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15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的操作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1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及显示</w:t>
            </w:r>
          </w:p>
        </w:tc>
      </w:tr>
      <w:tr w:rsidR="00517409" w:rsidRPr="00F817C9" w14:paraId="35936A2F" w14:textId="77777777" w:rsidTr="00517409">
        <w:trPr>
          <w:trHeight w:val="270"/>
          <w:tblHeader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80E16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1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118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电源模式</w:t>
            </w:r>
          </w:p>
        </w:tc>
        <w:tc>
          <w:tcPr>
            <w:tcW w:w="81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112A60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119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2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ACC、ON</w:t>
            </w:r>
          </w:p>
        </w:tc>
      </w:tr>
      <w:tr w:rsidR="00517409" w:rsidRPr="00F817C9" w14:paraId="77F6BFDD" w14:textId="77777777" w:rsidTr="00517409">
        <w:trPr>
          <w:trHeight w:val="270"/>
          <w:tblHeader/>
        </w:trPr>
        <w:tc>
          <w:tcPr>
            <w:tcW w:w="116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5D6796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21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22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t xml:space="preserve">CAN 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123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信号</w:t>
            </w:r>
          </w:p>
        </w:tc>
        <w:tc>
          <w:tcPr>
            <w:tcW w:w="3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5BCF84" w14:textId="77777777" w:rsidR="00517409" w:rsidRPr="00F817C9" w:rsidRDefault="00517409" w:rsidP="00517409">
            <w:pPr>
              <w:spacing w:line="360" w:lineRule="auto"/>
              <w:jc w:val="center"/>
              <w:rPr>
                <w:strike/>
                <w:sz w:val="18"/>
                <w:szCs w:val="18"/>
                <w:rPrChange w:id="3124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25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Tx</w:t>
            </w: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A34D5B2" w14:textId="77777777" w:rsidR="00517409" w:rsidRPr="00F817C9" w:rsidRDefault="00517409" w:rsidP="00517409">
            <w:pPr>
              <w:spacing w:line="360" w:lineRule="auto"/>
              <w:jc w:val="center"/>
              <w:rPr>
                <w:strike/>
                <w:sz w:val="18"/>
                <w:szCs w:val="18"/>
                <w:rPrChange w:id="3126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2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Rx</w:t>
            </w:r>
          </w:p>
        </w:tc>
      </w:tr>
      <w:tr w:rsidR="00517409" w:rsidRPr="00F817C9" w14:paraId="41CD39A8" w14:textId="77777777" w:rsidTr="00517409">
        <w:trPr>
          <w:trHeight w:val="270"/>
          <w:tblHeader/>
        </w:trPr>
        <w:tc>
          <w:tcPr>
            <w:tcW w:w="116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B75F3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28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E58BE13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129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3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IPC_RearmirroFoldConfig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D80ADBB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131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3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C9595B4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133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3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BCM_RearmirroFoldConfigFeedback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19D1220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135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strike/>
                <w:sz w:val="18"/>
                <w:szCs w:val="18"/>
                <w:rPrChange w:id="3136" w:author="北京车和家" w:date="2018-12-28T19:21:00Z">
                  <w:rPr>
                    <w:sz w:val="18"/>
                    <w:szCs w:val="18"/>
                  </w:rPr>
                </w:rPrChange>
              </w:rPr>
              <w:t>C</w:t>
            </w:r>
          </w:p>
        </w:tc>
      </w:tr>
      <w:tr w:rsidR="00517409" w:rsidRPr="00F817C9" w14:paraId="41792F71" w14:textId="77777777" w:rsidTr="00517409">
        <w:trPr>
          <w:trHeight w:val="416"/>
          <w:tblHeader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9A850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13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138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策略</w:t>
            </w:r>
          </w:p>
        </w:tc>
        <w:tc>
          <w:tcPr>
            <w:tcW w:w="81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AED70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39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40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1.控制逻辑：</w:t>
            </w:r>
          </w:p>
          <w:p w14:paraId="5FE3BC93" w14:textId="1533D0F6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strike/>
                <w:color w:val="FF0000"/>
                <w:sz w:val="18"/>
                <w:szCs w:val="18"/>
                <w:rPrChange w:id="3141" w:author="北京车和家" w:date="2018-12-28T19:21:00Z">
                  <w:rPr>
                    <w:rFonts w:ascii="宋体" w:eastAsia="宋体" w:hAnsi="宋体" w:cs="宋体"/>
                    <w:bCs/>
                    <w:color w:val="FF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142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用户触控“控件”，触摸后立即发送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143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144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，手指不离开认为是同一事件。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145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BCM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146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收到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147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CCP的</w:t>
            </w:r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48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请求信号后进行模式切换并发送反馈信号</w:t>
            </w:r>
            <w:r w:rsidRPr="00F817C9">
              <w:rPr>
                <w:rFonts w:ascii="宋体" w:eastAsia="宋体" w:hAnsi="宋体" w:cs="宋体"/>
                <w:bCs/>
                <w:strike/>
                <w:sz w:val="18"/>
                <w:szCs w:val="18"/>
                <w:rPrChange w:id="3149" w:author="北京车和家" w:date="2018-12-28T19:21:00Z">
                  <w:rPr>
                    <w:rFonts w:ascii="宋体" w:eastAsia="宋体" w:hAnsi="宋体" w:cs="宋体"/>
                    <w:bCs/>
                    <w:sz w:val="18"/>
                    <w:szCs w:val="18"/>
                  </w:rPr>
                </w:rPrChange>
              </w:rPr>
              <w:t>BCM_RearmirroFoldConfigFeedback</w:t>
            </w:r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50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="宋体" w:eastAsia="宋体" w:hAnsi="宋体" w:cs="宋体"/>
                <w:bCs/>
                <w:strike/>
                <w:sz w:val="18"/>
                <w:szCs w:val="18"/>
                <w:rPrChange w:id="3151" w:author="北京车和家" w:date="2018-12-28T19:21:00Z">
                  <w:rPr>
                    <w:rFonts w:ascii="宋体" w:eastAsia="宋体" w:hAnsi="宋体" w:cs="宋体"/>
                    <w:bCs/>
                    <w:sz w:val="18"/>
                    <w:szCs w:val="18"/>
                  </w:rPr>
                </w:rPrChange>
              </w:rPr>
              <w:t>CCP根据接收到的BCM_RearmirroFoldConfigFeedback</w:t>
            </w:r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52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信号显示不同的模式</w:t>
            </w:r>
            <w:del w:id="3153" w:author="马玉成" w:date="2018-09-18T14:23:00Z">
              <w:r w:rsidRPr="00F817C9" w:rsidDel="00FB2053">
                <w:rPr>
                  <w:rFonts w:ascii="宋体" w:eastAsia="宋体" w:hAnsi="宋体" w:cs="宋体" w:hint="eastAsia"/>
                  <w:bCs/>
                  <w:strike/>
                  <w:sz w:val="18"/>
                  <w:szCs w:val="18"/>
                  <w:rPrChange w:id="3154" w:author="北京车和家" w:date="2018-12-28T19:21:00Z">
                    <w:rPr>
                      <w:rFonts w:ascii="宋体" w:eastAsia="宋体" w:hAnsi="宋体" w:cs="宋体" w:hint="eastAsia"/>
                      <w:bCs/>
                      <w:sz w:val="18"/>
                      <w:szCs w:val="18"/>
                    </w:rPr>
                  </w:rPrChange>
                </w:rPr>
                <w:delText>；事件</w:delText>
              </w:r>
              <w:r w:rsidRPr="00F817C9" w:rsidDel="00FB2053">
                <w:rPr>
                  <w:rFonts w:ascii="宋体" w:eastAsia="宋体" w:hAnsi="宋体" w:cs="宋体"/>
                  <w:bCs/>
                  <w:strike/>
                  <w:sz w:val="18"/>
                  <w:szCs w:val="18"/>
                  <w:rPrChange w:id="3155" w:author="北京车和家" w:date="2018-12-28T19:21:00Z">
                    <w:rPr>
                      <w:rFonts w:ascii="宋体" w:eastAsia="宋体" w:hAnsi="宋体" w:cs="宋体"/>
                      <w:bCs/>
                      <w:sz w:val="18"/>
                      <w:szCs w:val="18"/>
                    </w:rPr>
                  </w:rPrChange>
                </w:rPr>
                <w:delText>触发后发送三帧</w:delText>
              </w:r>
            </w:del>
            <w:r w:rsidRPr="00F817C9">
              <w:rPr>
                <w:rFonts w:ascii="宋体" w:eastAsia="宋体" w:hAnsi="宋体" w:cs="宋体"/>
                <w:bCs/>
                <w:strike/>
                <w:sz w:val="18"/>
                <w:szCs w:val="18"/>
                <w:rPrChange w:id="3156" w:author="北京车和家" w:date="2018-12-28T19:21:00Z">
                  <w:rPr>
                    <w:rFonts w:ascii="宋体" w:eastAsia="宋体" w:hAnsi="宋体" w:cs="宋体"/>
                    <w:bCs/>
                    <w:sz w:val="18"/>
                    <w:szCs w:val="18"/>
                  </w:rPr>
                </w:rPrChange>
              </w:rPr>
              <w:t>。CCP休眠唤醒</w:t>
            </w:r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57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后发送上次值，</w:t>
            </w:r>
            <w:proofErr w:type="gramStart"/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58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初次</w:t>
            </w:r>
            <w:r w:rsidRPr="00F817C9">
              <w:rPr>
                <w:rFonts w:ascii="宋体" w:eastAsia="宋体" w:hAnsi="宋体" w:cs="宋体"/>
                <w:bCs/>
                <w:strike/>
                <w:sz w:val="18"/>
                <w:szCs w:val="18"/>
                <w:rPrChange w:id="3159" w:author="北京车和家" w:date="2018-12-28T19:21:00Z">
                  <w:rPr>
                    <w:rFonts w:ascii="宋体" w:eastAsia="宋体" w:hAnsi="宋体" w:cs="宋体"/>
                    <w:bCs/>
                    <w:sz w:val="18"/>
                    <w:szCs w:val="18"/>
                  </w:rPr>
                </w:rPrChange>
              </w:rPr>
              <w:t>上</w:t>
            </w:r>
            <w:proofErr w:type="gramEnd"/>
            <w:r w:rsidRPr="00F817C9">
              <w:rPr>
                <w:rFonts w:ascii="宋体" w:eastAsia="宋体" w:hAnsi="宋体" w:cs="宋体"/>
                <w:bCs/>
                <w:strike/>
                <w:sz w:val="18"/>
                <w:szCs w:val="18"/>
                <w:rPrChange w:id="3160" w:author="北京车和家" w:date="2018-12-28T19:21:00Z">
                  <w:rPr>
                    <w:rFonts w:ascii="宋体" w:eastAsia="宋体" w:hAnsi="宋体" w:cs="宋体"/>
                    <w:bCs/>
                    <w:sz w:val="18"/>
                    <w:szCs w:val="18"/>
                  </w:rPr>
                </w:rPrChange>
              </w:rPr>
              <w:t>电</w:t>
            </w:r>
            <w:r w:rsidRPr="00F817C9">
              <w:rPr>
                <w:rFonts w:ascii="宋体" w:eastAsia="宋体" w:hAnsi="宋体" w:cs="宋体" w:hint="eastAsia"/>
                <w:bCs/>
                <w:strike/>
                <w:sz w:val="18"/>
                <w:szCs w:val="18"/>
                <w:rPrChange w:id="3161" w:author="北京车和家" w:date="2018-12-28T19:21:00Z">
                  <w:rPr>
                    <w:rFonts w:ascii="宋体" w:eastAsia="宋体" w:hAnsi="宋体" w:cs="宋体" w:hint="eastAsia"/>
                    <w:bCs/>
                    <w:sz w:val="18"/>
                    <w:szCs w:val="18"/>
                  </w:rPr>
                </w:rPrChange>
              </w:rPr>
              <w:t>默认自动折叠。</w:t>
            </w:r>
          </w:p>
          <w:p w14:paraId="3EC639E8" w14:textId="77777777" w:rsidR="00517409" w:rsidRPr="00F817C9" w:rsidRDefault="00517409" w:rsidP="0051740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6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63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此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6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功能与账户关联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65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，用户切换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6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后需要接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67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68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HU发送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69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账户关联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7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信号。IPC接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71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7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信号后按照信号指令显示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73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操作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7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后的状态， 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175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并将信号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7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发给BCM。</w:t>
            </w:r>
          </w:p>
          <w:p w14:paraId="55A83F57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7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78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2.请求信号:</w:t>
            </w:r>
          </w:p>
          <w:p w14:paraId="3292C014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7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8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IPC_RearmirroFoldConfig ==</w:t>
            </w:r>
            <w:r w:rsidRPr="00F817C9">
              <w:rPr>
                <w:strike/>
                <w:rPrChange w:id="3181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8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0x0:Auto Fold</w:t>
            </w:r>
          </w:p>
          <w:p w14:paraId="42DF8014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83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8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IPC_RearmirroFoldConfig ==</w:t>
            </w:r>
            <w:r w:rsidRPr="00F817C9">
              <w:rPr>
                <w:strike/>
                <w:rPrChange w:id="3185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8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0x1:Manual  Fold</w:t>
            </w:r>
          </w:p>
          <w:p w14:paraId="13415DAE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8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88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3.反馈信号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18"/>
                <w:szCs w:val="18"/>
                <w:rPrChange w:id="3189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：</w:t>
            </w:r>
          </w:p>
          <w:p w14:paraId="4DB38A97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9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9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BCM_RearmirroFoldConfigFeedback ==0x0:Auto Fold</w:t>
            </w:r>
          </w:p>
          <w:p w14:paraId="7BD8AD66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9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193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BCM_RearmirroFoldConfigFeedback ==0x1:Manual  Fold</w:t>
            </w:r>
          </w:p>
          <w:p w14:paraId="42812D7F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3194" w:author="北京车和家" w:date="2018-12-28T19:21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195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4.异常信号处理</w:t>
            </w:r>
          </w:p>
          <w:p w14:paraId="70BB3C52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196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197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丢失时间＜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198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199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保持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0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当前状态，当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201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≥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2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 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203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时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4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，功能</w:t>
            </w:r>
            <w:proofErr w:type="gramStart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5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不</w:t>
            </w:r>
            <w:proofErr w:type="gramEnd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6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可用或失效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207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208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功能不显示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209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；</w:t>
            </w:r>
          </w:p>
          <w:p w14:paraId="5A06182A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trike/>
                <w:sz w:val="18"/>
                <w:szCs w:val="18"/>
                <w:rPrChange w:id="3210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strike/>
                <w:sz w:val="18"/>
                <w:szCs w:val="18"/>
                <w:rPrChange w:id="3211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IPC开机后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212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如果</w:t>
            </w:r>
            <w:r w:rsidRPr="00F817C9">
              <w:rPr>
                <w:rFonts w:hAnsi="宋体"/>
                <w:strike/>
                <w:sz w:val="18"/>
                <w:szCs w:val="18"/>
                <w:rPrChange w:id="3213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在1S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214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时间</w:t>
            </w:r>
            <w:r w:rsidRPr="00F817C9">
              <w:rPr>
                <w:rFonts w:hAnsi="宋体"/>
                <w:strike/>
                <w:sz w:val="18"/>
                <w:szCs w:val="18"/>
                <w:rPrChange w:id="3215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内收不到反馈信号，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216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此功能</w:t>
            </w:r>
            <w:r w:rsidRPr="00F817C9">
              <w:rPr>
                <w:rFonts w:hAnsi="宋体"/>
                <w:strike/>
                <w:sz w:val="18"/>
                <w:szCs w:val="18"/>
                <w:rPrChange w:id="3217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失效；</w:t>
            </w:r>
          </w:p>
          <w:p w14:paraId="36D9DF32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3218" w:author="北京车和家" w:date="2018-12-28T19:21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3219" w:author="北京车和家" w:date="2018-12-28T19:21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丢失信号接收</w:t>
            </w:r>
            <w:r w:rsidRPr="00F817C9"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3220" w:author="北京车和家" w:date="2018-12-28T19:21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  <w:t>一帧正常信号之后即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3221" w:author="北京车和家" w:date="2018-12-28T19:21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恢复正常，根据实际值进行显示。</w:t>
            </w:r>
          </w:p>
          <w:p w14:paraId="5F545622" w14:textId="3DCA45FD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2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b/>
                <w:strike/>
                <w:sz w:val="18"/>
                <w:szCs w:val="18"/>
                <w:rPrChange w:id="3223" w:author="北京车和家" w:date="2018-12-28T19:21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5.</w:t>
            </w:r>
            <w:r w:rsidRPr="00F817C9">
              <w:rPr>
                <w:rFonts w:hAnsi="宋体" w:hint="eastAsia"/>
                <w:b/>
                <w:strike/>
                <w:sz w:val="18"/>
                <w:szCs w:val="18"/>
                <w:rPrChange w:id="3224" w:author="北京车和家" w:date="2018-12-28T19:21:00Z">
                  <w:rPr>
                    <w:rFonts w:hAnsi="宋体" w:hint="eastAsia"/>
                    <w:b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hAnsi="宋体"/>
                <w:b/>
                <w:strike/>
                <w:sz w:val="18"/>
                <w:szCs w:val="18"/>
                <w:rPrChange w:id="3225" w:author="北京车和家" w:date="2018-12-28T19:21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为</w:t>
            </w:r>
            <w:ins w:id="3226" w:author="北京车和家" w:date="2018-11-13T10:36:00Z">
              <w:r w:rsidR="00273108" w:rsidRPr="00F817C9">
                <w:rPr>
                  <w:rFonts w:hAnsi="宋体" w:hint="eastAsia"/>
                  <w:b/>
                  <w:strike/>
                  <w:sz w:val="18"/>
                  <w:szCs w:val="18"/>
                  <w:rPrChange w:id="3227" w:author="北京车和家" w:date="2018-12-28T19:2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无效值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228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229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置灰；如有</w:t>
              </w:r>
              <w:proofErr w:type="gramStart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230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预留值</w:t>
              </w:r>
              <w:proofErr w:type="gramEnd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231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时，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3232" w:author="北京车和家" w:date="2018-12-28T19:21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233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为预留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3234" w:author="北京车和家" w:date="2018-12-28T19:21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235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3236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t>保持当前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237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状态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3238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t>不变</w:t>
              </w:r>
            </w:ins>
            <w:del w:id="3239" w:author="北京车和家" w:date="2018-11-13T10:36:00Z"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3240" w:author="北京车和家" w:date="2018-12-28T19:2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无效或者预留</w:delText>
              </w:r>
              <w:r w:rsidRPr="00F817C9" w:rsidDel="00273108">
                <w:rPr>
                  <w:rFonts w:hAnsi="宋体" w:hint="eastAsia"/>
                  <w:b/>
                  <w:strike/>
                  <w:sz w:val="18"/>
                  <w:szCs w:val="18"/>
                  <w:rPrChange w:id="3241" w:author="北京车和家" w:date="2018-12-28T19:2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delText>值</w:delText>
              </w:r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3242" w:author="北京车和家" w:date="2018-12-28T19:2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：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3243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保持当前</w:delText>
              </w:r>
              <w:r w:rsidRPr="00F817C9" w:rsidDel="00273108">
                <w:rPr>
                  <w:rFonts w:hAnsi="宋体" w:hint="eastAsia"/>
                  <w:strike/>
                  <w:sz w:val="18"/>
                  <w:szCs w:val="18"/>
                  <w:rPrChange w:id="3244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delText>状态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3245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不变</w:delText>
              </w:r>
            </w:del>
          </w:p>
        </w:tc>
      </w:tr>
    </w:tbl>
    <w:p w14:paraId="6453A40C" w14:textId="5C2D17DF" w:rsidR="005A5673" w:rsidRPr="00F817C9" w:rsidRDefault="00517409" w:rsidP="00517409">
      <w:pPr>
        <w:pStyle w:val="3"/>
        <w:rPr>
          <w:strike/>
          <w:rPrChange w:id="3246" w:author="北京车和家" w:date="2018-12-28T19:21:00Z">
            <w:rPr/>
          </w:rPrChange>
        </w:rPr>
      </w:pPr>
      <w:bookmarkStart w:id="3247" w:name="_Toc488331577"/>
      <w:bookmarkStart w:id="3248" w:name="_Toc489270241"/>
      <w:bookmarkStart w:id="3249" w:name="_Toc532203359"/>
      <w:r w:rsidRPr="00F817C9">
        <w:rPr>
          <w:rFonts w:hint="eastAsia"/>
          <w:strike/>
          <w:rPrChange w:id="3250" w:author="北京车和家" w:date="2018-12-28T19:21:00Z">
            <w:rPr>
              <w:rFonts w:hint="eastAsia"/>
            </w:rPr>
          </w:rPrChange>
        </w:rPr>
        <w:lastRenderedPageBreak/>
        <w:t>后视镜下</w:t>
      </w:r>
      <w:proofErr w:type="gramStart"/>
      <w:r w:rsidRPr="00F817C9">
        <w:rPr>
          <w:rFonts w:hint="eastAsia"/>
          <w:strike/>
          <w:rPrChange w:id="3251" w:author="北京车和家" w:date="2018-12-28T19:21:00Z">
            <w:rPr>
              <w:rFonts w:hint="eastAsia"/>
            </w:rPr>
          </w:rPrChange>
        </w:rPr>
        <w:t>倾设置</w:t>
      </w:r>
      <w:proofErr w:type="gramEnd"/>
      <w:r w:rsidRPr="00F817C9">
        <w:rPr>
          <w:rFonts w:hint="eastAsia"/>
          <w:strike/>
          <w:rPrChange w:id="3252" w:author="北京车和家" w:date="2018-12-28T19:21:00Z">
            <w:rPr>
              <w:rFonts w:hint="eastAsia"/>
            </w:rPr>
          </w:rPrChange>
        </w:rPr>
        <w:t>功能</w:t>
      </w:r>
      <w:bookmarkEnd w:id="3247"/>
      <w:bookmarkEnd w:id="3248"/>
      <w:bookmarkEnd w:id="3249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455"/>
        <w:gridCol w:w="2386"/>
        <w:gridCol w:w="527"/>
        <w:gridCol w:w="2794"/>
        <w:gridCol w:w="2178"/>
      </w:tblGrid>
      <w:tr w:rsidR="00517409" w:rsidRPr="00F817C9" w14:paraId="199D3380" w14:textId="77777777" w:rsidTr="00517409">
        <w:trPr>
          <w:trHeight w:val="279"/>
          <w:tblHeader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B1133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53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254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功能点</w:t>
            </w:r>
          </w:p>
        </w:tc>
        <w:tc>
          <w:tcPr>
            <w:tcW w:w="788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CFB69A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55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256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后视镜下</w:t>
            </w:r>
            <w:proofErr w:type="gramStart"/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257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倾设置</w:t>
            </w:r>
            <w:proofErr w:type="gramEnd"/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58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</w:t>
            </w:r>
          </w:p>
        </w:tc>
      </w:tr>
      <w:tr w:rsidR="00517409" w:rsidRPr="00F817C9" w14:paraId="6C62F3E1" w14:textId="77777777" w:rsidTr="00517409">
        <w:trPr>
          <w:trHeight w:val="279"/>
          <w:tblHeader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D6B39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59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260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功能描述</w:t>
            </w:r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974C9C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6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262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后视镜下</w:t>
            </w:r>
            <w:proofErr w:type="gramStart"/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263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倾设置</w:t>
            </w:r>
            <w:proofErr w:type="gramEnd"/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6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265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的操作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6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及显示</w:t>
            </w:r>
          </w:p>
        </w:tc>
      </w:tr>
      <w:tr w:rsidR="00517409" w:rsidRPr="00F817C9" w14:paraId="2A8B5363" w14:textId="77777777" w:rsidTr="00517409">
        <w:trPr>
          <w:trHeight w:val="279"/>
          <w:tblHeader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2FE91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6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268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电源模式</w:t>
            </w:r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5CD605" w14:textId="491313E6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269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7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ACC、ON</w:t>
            </w:r>
          </w:p>
        </w:tc>
      </w:tr>
      <w:tr w:rsidR="00517409" w:rsidRPr="00F817C9" w14:paraId="7B8B82D1" w14:textId="77777777" w:rsidTr="00517409">
        <w:trPr>
          <w:trHeight w:val="279"/>
          <w:tblHeader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AC113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71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72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t xml:space="preserve">CAN 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273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信号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D9DD403" w14:textId="77777777" w:rsidR="00517409" w:rsidRPr="00F817C9" w:rsidRDefault="00517409" w:rsidP="00517409">
            <w:pPr>
              <w:spacing w:line="360" w:lineRule="auto"/>
              <w:jc w:val="center"/>
              <w:rPr>
                <w:strike/>
                <w:sz w:val="18"/>
                <w:szCs w:val="18"/>
                <w:rPrChange w:id="3274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275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Tx</w:t>
            </w:r>
          </w:p>
        </w:tc>
        <w:tc>
          <w:tcPr>
            <w:tcW w:w="4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ADB5652" w14:textId="77777777" w:rsidR="00517409" w:rsidRPr="00F817C9" w:rsidRDefault="00517409" w:rsidP="00517409">
            <w:pPr>
              <w:spacing w:line="360" w:lineRule="auto"/>
              <w:jc w:val="center"/>
              <w:rPr>
                <w:strike/>
                <w:sz w:val="18"/>
                <w:szCs w:val="18"/>
                <w:rPrChange w:id="3276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27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Rx</w:t>
            </w:r>
          </w:p>
        </w:tc>
      </w:tr>
      <w:tr w:rsidR="00517409" w:rsidRPr="00F817C9" w14:paraId="14BD4294" w14:textId="77777777" w:rsidTr="00517409">
        <w:trPr>
          <w:trHeight w:val="279"/>
          <w:tblHeader/>
        </w:trPr>
        <w:tc>
          <w:tcPr>
            <w:tcW w:w="145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269605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78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560EAB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279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8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IPC_RearmirroTiltConfig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97D6939" w14:textId="77777777" w:rsidR="00517409" w:rsidRPr="00F817C9" w:rsidRDefault="00517409" w:rsidP="00517409">
            <w:pPr>
              <w:spacing w:line="360" w:lineRule="auto"/>
              <w:jc w:val="center"/>
              <w:rPr>
                <w:strike/>
                <w:sz w:val="18"/>
                <w:szCs w:val="18"/>
                <w:rPrChange w:id="3281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8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B3A84E7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283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8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SCU_RearmirroTiltStFeedback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F09598D" w14:textId="77777777" w:rsidR="00517409" w:rsidRPr="00F817C9" w:rsidRDefault="00517409" w:rsidP="00517409">
            <w:pPr>
              <w:spacing w:line="360" w:lineRule="auto"/>
              <w:rPr>
                <w:strike/>
                <w:sz w:val="18"/>
                <w:szCs w:val="18"/>
                <w:rPrChange w:id="3285" w:author="北京车和家" w:date="2018-12-28T19:21:00Z">
                  <w:rPr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28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</w:tr>
      <w:tr w:rsidR="00517409" w:rsidRPr="00F817C9" w14:paraId="4A7BC20C" w14:textId="77777777" w:rsidTr="00517409">
        <w:trPr>
          <w:trHeight w:val="853"/>
          <w:tblHeader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DEC3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3287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22"/>
                <w:rPrChange w:id="3288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</w:rPr>
                </w:rPrChange>
              </w:rPr>
              <w:t>策略</w:t>
            </w:r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01C51D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289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290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1.控制逻辑：</w:t>
            </w:r>
          </w:p>
          <w:p w14:paraId="0FF3E76B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strike/>
                <w:color w:val="FF0000"/>
                <w:sz w:val="18"/>
                <w:szCs w:val="18"/>
                <w:rPrChange w:id="3291" w:author="北京车和家" w:date="2018-12-28T19:21:00Z">
                  <w:rPr>
                    <w:rFonts w:ascii="宋体" w:eastAsia="宋体" w:hAnsi="宋体" w:cs="宋体"/>
                    <w:bCs/>
                    <w:color w:val="FF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292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用户触控“控件”，触摸后立即发送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293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294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，手指不离开认为是同一事件。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295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BCM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296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收到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297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CCP的请求信号后进行模式切换并发送反馈信号SCU_RearmirroTiltStFeedback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298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299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CCP根据接收到的SCU_RearmirroTiltStFeedback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300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信号显示不同的模式；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301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CCP休眠唤醒后发送上次值，</w:t>
            </w:r>
            <w:proofErr w:type="gramStart"/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302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初次</w:t>
            </w:r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303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上</w:t>
            </w:r>
            <w:proofErr w:type="gramEnd"/>
            <w:r w:rsidRPr="00F817C9">
              <w:rPr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3304" w:author="北京车和家" w:date="2018-12-28T19:21:00Z">
                  <w:rPr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  <w:t>电</w:t>
            </w:r>
            <w:r w:rsidRPr="00F817C9">
              <w:rPr>
                <w:rFonts w:ascii="宋体" w:eastAsia="宋体" w:hAnsi="宋体" w:cs="宋体" w:hint="eastAsia"/>
                <w:bCs/>
                <w:strike/>
                <w:color w:val="000000"/>
                <w:sz w:val="18"/>
                <w:szCs w:val="18"/>
                <w:rPrChange w:id="3305" w:author="北京车和家" w:date="2018-12-28T19:21:00Z">
                  <w:rPr>
                    <w:rFonts w:ascii="宋体" w:eastAsia="宋体" w:hAnsi="宋体" w:cs="宋体" w:hint="eastAsia"/>
                    <w:bCs/>
                    <w:color w:val="000000"/>
                    <w:sz w:val="18"/>
                    <w:szCs w:val="18"/>
                  </w:rPr>
                </w:rPrChange>
              </w:rPr>
              <w:t>默认不下倾。</w:t>
            </w:r>
            <w:r w:rsidRPr="00F817C9">
              <w:rPr>
                <w:rFonts w:ascii="宋体" w:eastAsia="宋体" w:hAnsi="宋体" w:cs="宋体"/>
                <w:bCs/>
                <w:strike/>
                <w:color w:val="FF0000"/>
                <w:sz w:val="18"/>
                <w:szCs w:val="18"/>
                <w:rPrChange w:id="3306" w:author="北京车和家" w:date="2018-12-28T19:21:00Z">
                  <w:rPr>
                    <w:rFonts w:ascii="宋体" w:eastAsia="宋体" w:hAnsi="宋体" w:cs="宋体"/>
                    <w:bCs/>
                    <w:color w:val="FF0000"/>
                    <w:sz w:val="18"/>
                    <w:szCs w:val="18"/>
                  </w:rPr>
                </w:rPrChange>
              </w:rPr>
              <w:t xml:space="preserve"> </w:t>
            </w:r>
          </w:p>
          <w:p w14:paraId="1B01AD58" w14:textId="77777777" w:rsidR="00517409" w:rsidRPr="00F817C9" w:rsidRDefault="00517409" w:rsidP="0051740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0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08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此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0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功能与账户关联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10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，用户切换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1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后需要接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12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13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HU发送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14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账户关联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15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信号。CCP接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16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收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1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信号后按照信号指令显示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18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操作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1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 xml:space="preserve">后的状态， </w:t>
            </w:r>
            <w:r w:rsidRPr="00F817C9">
              <w:rPr>
                <w:rFonts w:ascii="宋体" w:eastAsia="宋体" w:hAnsi="宋体" w:cs="宋体" w:hint="eastAsia"/>
                <w:strike/>
                <w:color w:val="000000"/>
                <w:sz w:val="18"/>
                <w:szCs w:val="18"/>
                <w:rPrChange w:id="3320" w:author="北京车和家" w:date="2018-12-28T19:21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并将信号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发给SCU。</w:t>
            </w:r>
          </w:p>
          <w:p w14:paraId="2A63C8A9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322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323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2.请求信号:</w:t>
            </w:r>
          </w:p>
          <w:p w14:paraId="5115BE01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5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IPC_RearmirroTiltConfig ==</w:t>
            </w:r>
            <w:r w:rsidRPr="00F817C9">
              <w:rPr>
                <w:strike/>
                <w:rPrChange w:id="3326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0x0:No Command</w:t>
            </w:r>
          </w:p>
          <w:p w14:paraId="4A27188F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8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2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IPC_RearmirroTiltConfig ==</w:t>
            </w:r>
            <w:r w:rsidRPr="00F817C9">
              <w:rPr>
                <w:strike/>
                <w:rPrChange w:id="3330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0x1:Valid for Both Side</w:t>
            </w:r>
          </w:p>
          <w:p w14:paraId="58E60AE0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3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IPC_RearmirroTiltConfig ==</w:t>
            </w:r>
            <w:r w:rsidRPr="00F817C9">
              <w:rPr>
                <w:strike/>
                <w:rPrChange w:id="3334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5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0x2:Valid for Passanger Side</w:t>
            </w:r>
          </w:p>
          <w:p w14:paraId="0C3C26EB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IPC_RearmirroTiltConfig ==</w:t>
            </w:r>
            <w:r w:rsidRPr="00F817C9">
              <w:rPr>
                <w:strike/>
                <w:rPrChange w:id="3338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39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0x3:Invalid</w:t>
            </w:r>
          </w:p>
          <w:p w14:paraId="7AADBC4A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340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341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3.反馈信号</w:t>
            </w:r>
            <w:r w:rsidRPr="00F817C9">
              <w:rPr>
                <w:rFonts w:ascii="宋体" w:eastAsia="宋体" w:hAnsi="宋体" w:cs="宋体" w:hint="eastAsia"/>
                <w:b/>
                <w:bCs/>
                <w:strike/>
                <w:color w:val="000000"/>
                <w:sz w:val="18"/>
                <w:szCs w:val="18"/>
                <w:rPrChange w:id="3342" w:author="北京车和家" w:date="2018-12-28T19:21:00Z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：</w:t>
            </w:r>
          </w:p>
          <w:p w14:paraId="761D688D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43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4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SCU_RearmirroTiltStFeedback ==</w:t>
            </w:r>
            <w:r w:rsidRPr="00F817C9">
              <w:rPr>
                <w:strike/>
                <w:rPrChange w:id="3345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4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0x0:No Command</w:t>
            </w:r>
          </w:p>
          <w:p w14:paraId="6140EB39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47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48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SCU_RearmirroTiltStFeedback ==</w:t>
            </w:r>
            <w:r w:rsidRPr="00F817C9">
              <w:rPr>
                <w:strike/>
                <w:rPrChange w:id="3349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0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0x1:Valid for Both Side</w:t>
            </w:r>
          </w:p>
          <w:p w14:paraId="128CC93E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1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2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SCU_RearmirroTiltStFeedback ==</w:t>
            </w:r>
            <w:r w:rsidRPr="00F817C9">
              <w:rPr>
                <w:strike/>
                <w:rPrChange w:id="3353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4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0x2:Valid for Passanger Side</w:t>
            </w:r>
          </w:p>
          <w:p w14:paraId="3E1119B4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5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6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SCU_RearmirroTiltStFeedback ==</w:t>
            </w:r>
            <w:r w:rsidRPr="00F817C9">
              <w:rPr>
                <w:strike/>
                <w:rPrChange w:id="3357" w:author="北京车和家" w:date="2018-12-28T19:21:00Z">
                  <w:rPr/>
                </w:rPrChange>
              </w:rPr>
              <w:t xml:space="preserve"> </w:t>
            </w:r>
            <w:r w:rsidRPr="00F817C9">
              <w:rPr>
                <w:rFonts w:ascii="宋体" w:eastAsia="宋体" w:hAnsi="宋体" w:cs="宋体"/>
                <w:strike/>
                <w:color w:val="000000"/>
                <w:sz w:val="18"/>
                <w:szCs w:val="18"/>
                <w:rPrChange w:id="3358" w:author="北京车和家" w:date="2018-12-28T19:21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0x3:Invalid</w:t>
            </w:r>
          </w:p>
          <w:p w14:paraId="3113E17D" w14:textId="77777777" w:rsidR="00517409" w:rsidRPr="00F817C9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3359" w:author="北京车和家" w:date="2018-12-28T19:21:00Z">
                  <w:rPr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3360" w:author="北京车和家" w:date="2018-12-28T19:21:00Z">
                  <w:rPr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t>4.异常信号处理</w:t>
            </w:r>
          </w:p>
          <w:p w14:paraId="62BE3CBE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61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62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丢失时间＜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63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64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保持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65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当前状态，当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66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≥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67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10 cycle time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68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时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69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，功能</w:t>
            </w:r>
            <w:proofErr w:type="gramStart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70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不</w:t>
            </w:r>
            <w:proofErr w:type="gramEnd"/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71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可用或失效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72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，</w:t>
            </w:r>
            <w:r w:rsidRPr="00F817C9">
              <w:rPr>
                <w:rFonts w:asciiTheme="minorEastAsia" w:eastAsiaTheme="minorEastAsia" w:hAnsiTheme="minorEastAsia" w:cs="Arial Unicode MS"/>
                <w:strike/>
                <w:color w:val="auto"/>
                <w:sz w:val="18"/>
                <w:szCs w:val="18"/>
                <w:rPrChange w:id="3373" w:author="北京车和家" w:date="2018-12-28T19:21:00Z">
                  <w:rPr>
                    <w:rFonts w:asciiTheme="minorEastAsia" w:eastAsiaTheme="minorEastAsia" w:hAnsiTheme="minorEastAsia" w:cs="Arial Unicode MS"/>
                    <w:color w:val="auto"/>
                    <w:sz w:val="18"/>
                    <w:szCs w:val="18"/>
                  </w:rPr>
                </w:rPrChange>
              </w:rPr>
              <w:t>功能不显示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color w:val="auto"/>
                <w:sz w:val="18"/>
                <w:szCs w:val="18"/>
                <w:rPrChange w:id="3374" w:author="北京车和家" w:date="2018-12-28T19:21:00Z">
                  <w:rPr>
                    <w:rFonts w:asciiTheme="minorEastAsia" w:eastAsiaTheme="minorEastAsia" w:hAnsiTheme="minorEastAsia" w:cs="Arial Unicode MS" w:hint="eastAsia"/>
                    <w:color w:val="auto"/>
                    <w:sz w:val="18"/>
                    <w:szCs w:val="18"/>
                  </w:rPr>
                </w:rPrChange>
              </w:rPr>
              <w:t>；</w:t>
            </w:r>
          </w:p>
          <w:p w14:paraId="372D380A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trike/>
                <w:sz w:val="18"/>
                <w:szCs w:val="18"/>
                <w:rPrChange w:id="3375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strike/>
                <w:sz w:val="18"/>
                <w:szCs w:val="18"/>
                <w:rPrChange w:id="3376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IPC开机后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377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如果</w:t>
            </w:r>
            <w:r w:rsidRPr="00F817C9">
              <w:rPr>
                <w:rFonts w:hAnsi="宋体"/>
                <w:strike/>
                <w:sz w:val="18"/>
                <w:szCs w:val="18"/>
                <w:rPrChange w:id="3378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在1S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379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时间</w:t>
            </w:r>
            <w:r w:rsidRPr="00F817C9">
              <w:rPr>
                <w:rFonts w:hAnsi="宋体"/>
                <w:strike/>
                <w:sz w:val="18"/>
                <w:szCs w:val="18"/>
                <w:rPrChange w:id="3380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内收不到反馈信号，</w:t>
            </w:r>
            <w:r w:rsidRPr="00F817C9">
              <w:rPr>
                <w:rFonts w:hAnsi="宋体" w:hint="eastAsia"/>
                <w:strike/>
                <w:sz w:val="18"/>
                <w:szCs w:val="18"/>
                <w:rPrChange w:id="3381" w:author="北京车和家" w:date="2018-12-28T19:21:00Z">
                  <w:rPr>
                    <w:rFonts w:hAnsi="宋体" w:hint="eastAsia"/>
                    <w:sz w:val="18"/>
                    <w:szCs w:val="18"/>
                  </w:rPr>
                </w:rPrChange>
              </w:rPr>
              <w:t>此功能</w:t>
            </w:r>
            <w:r w:rsidRPr="00F817C9">
              <w:rPr>
                <w:rFonts w:hAnsi="宋体"/>
                <w:strike/>
                <w:sz w:val="18"/>
                <w:szCs w:val="18"/>
                <w:rPrChange w:id="3382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  <w:t>失效；</w:t>
            </w:r>
          </w:p>
          <w:p w14:paraId="5CCBAA81" w14:textId="77777777" w:rsidR="00517409" w:rsidRPr="00F817C9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3383" w:author="北京车和家" w:date="2018-12-28T19:21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3384" w:author="北京车和家" w:date="2018-12-28T19:21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丢失信号接收</w:t>
            </w:r>
            <w:r w:rsidRPr="00F817C9">
              <w:rPr>
                <w:rFonts w:asciiTheme="minorEastAsia" w:eastAsiaTheme="minorEastAsia" w:hAnsiTheme="minorEastAsia" w:cs="Arial Unicode MS"/>
                <w:strike/>
                <w:sz w:val="18"/>
                <w:szCs w:val="18"/>
                <w:rPrChange w:id="3385" w:author="北京车和家" w:date="2018-12-28T19:21:00Z">
                  <w:rPr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  <w:t>一帧正常信号之后即</w:t>
            </w:r>
            <w:r w:rsidRPr="00F817C9">
              <w:rPr>
                <w:rFonts w:asciiTheme="minorEastAsia" w:eastAsiaTheme="minorEastAsia" w:hAnsiTheme="minorEastAsia" w:cs="Arial Unicode MS" w:hint="eastAsia"/>
                <w:strike/>
                <w:sz w:val="18"/>
                <w:szCs w:val="18"/>
                <w:rPrChange w:id="3386" w:author="北京车和家" w:date="2018-12-28T19:21:00Z">
                  <w:rPr>
                    <w:rFonts w:asciiTheme="minorEastAsia" w:eastAsiaTheme="minorEastAsia" w:hAnsiTheme="minorEastAsia" w:cs="Arial Unicode MS" w:hint="eastAsia"/>
                    <w:sz w:val="18"/>
                    <w:szCs w:val="18"/>
                  </w:rPr>
                </w:rPrChange>
              </w:rPr>
              <w:t>恢复正常，根据实际值进行显示。</w:t>
            </w:r>
          </w:p>
          <w:p w14:paraId="0C58ECA9" w14:textId="4276CEFF" w:rsidR="00517409" w:rsidRPr="00F817C9" w:rsidRDefault="00517409" w:rsidP="00517409">
            <w:pPr>
              <w:spacing w:line="360" w:lineRule="auto"/>
              <w:rPr>
                <w:rFonts w:hAnsi="宋体"/>
                <w:strike/>
                <w:sz w:val="18"/>
                <w:szCs w:val="18"/>
                <w:rPrChange w:id="3387" w:author="北京车和家" w:date="2018-12-28T19:21:00Z">
                  <w:rPr>
                    <w:rFonts w:hAnsi="宋体"/>
                    <w:sz w:val="18"/>
                    <w:szCs w:val="18"/>
                  </w:rPr>
                </w:rPrChange>
              </w:rPr>
            </w:pPr>
            <w:r w:rsidRPr="00F817C9">
              <w:rPr>
                <w:rFonts w:hAnsi="宋体"/>
                <w:b/>
                <w:strike/>
                <w:sz w:val="18"/>
                <w:szCs w:val="18"/>
                <w:rPrChange w:id="3388" w:author="北京车和家" w:date="2018-12-28T19:21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5.</w:t>
            </w:r>
            <w:r w:rsidRPr="00F817C9">
              <w:rPr>
                <w:rFonts w:hAnsi="宋体" w:hint="eastAsia"/>
                <w:b/>
                <w:strike/>
                <w:sz w:val="18"/>
                <w:szCs w:val="18"/>
                <w:rPrChange w:id="3389" w:author="北京车和家" w:date="2018-12-28T19:21:00Z">
                  <w:rPr>
                    <w:rFonts w:hAnsi="宋体" w:hint="eastAsia"/>
                    <w:b/>
                    <w:sz w:val="18"/>
                    <w:szCs w:val="18"/>
                  </w:rPr>
                </w:rPrChange>
              </w:rPr>
              <w:t>信号</w:t>
            </w:r>
            <w:r w:rsidRPr="00F817C9">
              <w:rPr>
                <w:rFonts w:hAnsi="宋体"/>
                <w:b/>
                <w:strike/>
                <w:sz w:val="18"/>
                <w:szCs w:val="18"/>
                <w:rPrChange w:id="3390" w:author="北京车和家" w:date="2018-12-28T19:21:00Z">
                  <w:rPr>
                    <w:rFonts w:hAnsi="宋体"/>
                    <w:b/>
                    <w:sz w:val="18"/>
                    <w:szCs w:val="18"/>
                  </w:rPr>
                </w:rPrChange>
              </w:rPr>
              <w:t>为</w:t>
            </w:r>
            <w:ins w:id="3391" w:author="北京车和家" w:date="2018-11-13T10:36:00Z">
              <w:r w:rsidR="00273108" w:rsidRPr="00F817C9">
                <w:rPr>
                  <w:rFonts w:hAnsi="宋体" w:hint="eastAsia"/>
                  <w:b/>
                  <w:strike/>
                  <w:sz w:val="18"/>
                  <w:szCs w:val="18"/>
                  <w:rPrChange w:id="3392" w:author="北京车和家" w:date="2018-12-28T19:2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无效值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393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394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置灰；如有</w:t>
              </w:r>
              <w:proofErr w:type="gramStart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395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预留值</w:t>
              </w:r>
              <w:proofErr w:type="gramEnd"/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396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时，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3397" w:author="北京车和家" w:date="2018-12-28T19:21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信号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398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为预留</w:t>
              </w:r>
              <w:r w:rsidR="00273108" w:rsidRPr="00F817C9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3399" w:author="北京车和家" w:date="2018-12-28T19:21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值</w:t>
              </w:r>
              <w:r w:rsidR="00273108" w:rsidRPr="00F817C9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3400" w:author="北京车和家" w:date="2018-12-28T19:21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3401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t>保持当前</w:t>
              </w:r>
              <w:r w:rsidR="00273108" w:rsidRPr="00F817C9">
                <w:rPr>
                  <w:rFonts w:hAnsi="宋体" w:hint="eastAsia"/>
                  <w:strike/>
                  <w:sz w:val="18"/>
                  <w:szCs w:val="18"/>
                  <w:rPrChange w:id="3402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状态</w:t>
              </w:r>
              <w:r w:rsidR="00273108" w:rsidRPr="00F817C9">
                <w:rPr>
                  <w:rFonts w:hAnsi="宋体"/>
                  <w:strike/>
                  <w:sz w:val="18"/>
                  <w:szCs w:val="18"/>
                  <w:rPrChange w:id="3403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t>不变</w:t>
              </w:r>
            </w:ins>
            <w:del w:id="3404" w:author="北京车和家" w:date="2018-11-13T10:36:00Z"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3405" w:author="北京车和家" w:date="2018-12-28T19:2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无效或者预留</w:delText>
              </w:r>
              <w:r w:rsidRPr="00F817C9" w:rsidDel="00273108">
                <w:rPr>
                  <w:rFonts w:hAnsi="宋体" w:hint="eastAsia"/>
                  <w:b/>
                  <w:strike/>
                  <w:sz w:val="18"/>
                  <w:szCs w:val="18"/>
                  <w:rPrChange w:id="3406" w:author="北京车和家" w:date="2018-12-28T19:2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delText>值</w:delText>
              </w:r>
              <w:r w:rsidRPr="00F817C9" w:rsidDel="00273108">
                <w:rPr>
                  <w:rFonts w:hAnsi="宋体"/>
                  <w:b/>
                  <w:strike/>
                  <w:sz w:val="18"/>
                  <w:szCs w:val="18"/>
                  <w:rPrChange w:id="3407" w:author="北京车和家" w:date="2018-12-28T19:2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：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3408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保持当前</w:delText>
              </w:r>
              <w:r w:rsidRPr="00F817C9" w:rsidDel="00273108">
                <w:rPr>
                  <w:rFonts w:hAnsi="宋体" w:hint="eastAsia"/>
                  <w:strike/>
                  <w:sz w:val="18"/>
                  <w:szCs w:val="18"/>
                  <w:rPrChange w:id="3409" w:author="北京车和家" w:date="2018-12-28T19:21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delText>状态</w:delText>
              </w:r>
              <w:r w:rsidRPr="00F817C9" w:rsidDel="00273108">
                <w:rPr>
                  <w:rFonts w:hAnsi="宋体"/>
                  <w:strike/>
                  <w:sz w:val="18"/>
                  <w:szCs w:val="18"/>
                  <w:rPrChange w:id="3410" w:author="北京车和家" w:date="2018-12-28T19:21:00Z">
                    <w:rPr>
                      <w:rFonts w:hAnsi="宋体"/>
                      <w:sz w:val="18"/>
                      <w:szCs w:val="18"/>
                    </w:rPr>
                  </w:rPrChange>
                </w:rPr>
                <w:delText>不变</w:delText>
              </w:r>
            </w:del>
          </w:p>
        </w:tc>
      </w:tr>
    </w:tbl>
    <w:p w14:paraId="3B655E2E" w14:textId="2F131F2D" w:rsidR="003C1594" w:rsidRDefault="003C1594">
      <w:pPr>
        <w:pStyle w:val="3"/>
        <w:rPr>
          <w:ins w:id="3411" w:author="马玉成" w:date="2018-10-12T09:01:00Z"/>
        </w:rPr>
      </w:pPr>
      <w:bookmarkStart w:id="3412" w:name="_Toc532203360"/>
      <w:ins w:id="3413" w:author="马玉成" w:date="2018-10-12T09:01:00Z">
        <w:r>
          <w:rPr>
            <w:rFonts w:hint="eastAsia"/>
          </w:rPr>
          <w:lastRenderedPageBreak/>
          <w:t>后视镜</w:t>
        </w:r>
        <w:r>
          <w:t>位置记忆</w:t>
        </w:r>
      </w:ins>
      <w:ins w:id="3414" w:author="马玉成" w:date="2018-10-12T16:49:00Z">
        <w:r w:rsidR="00C82DF3">
          <w:rPr>
            <w:rFonts w:hint="eastAsia"/>
          </w:rPr>
          <w:t>及</w:t>
        </w:r>
        <w:r w:rsidR="00C82DF3">
          <w:t>调出</w:t>
        </w:r>
      </w:ins>
      <w:ins w:id="3415" w:author="马玉成" w:date="2018-10-12T09:01:00Z">
        <w:r>
          <w:t>功能</w:t>
        </w:r>
        <w:bookmarkEnd w:id="3412"/>
      </w:ins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455"/>
        <w:gridCol w:w="2886"/>
        <w:gridCol w:w="479"/>
        <w:gridCol w:w="3886"/>
        <w:gridCol w:w="635"/>
      </w:tblGrid>
      <w:tr w:rsidR="00C82DF3" w:rsidRPr="004510F8" w14:paraId="48CA233B" w14:textId="77777777" w:rsidTr="00684F63">
        <w:trPr>
          <w:trHeight w:val="279"/>
          <w:tblHeader/>
          <w:ins w:id="3416" w:author="马玉成" w:date="2018-10-12T16:49:00Z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BAAC" w14:textId="77777777" w:rsidR="00C82DF3" w:rsidRPr="004510F8" w:rsidRDefault="00C82DF3" w:rsidP="00684F63">
            <w:pPr>
              <w:spacing w:line="360" w:lineRule="auto"/>
              <w:rPr>
                <w:ins w:id="3417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418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788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7724C2" w14:textId="58DFFE61" w:rsidR="00C82DF3" w:rsidRPr="004510F8" w:rsidRDefault="00C82DF3">
            <w:pPr>
              <w:spacing w:line="360" w:lineRule="auto"/>
              <w:rPr>
                <w:ins w:id="3419" w:author="马玉成" w:date="2018-10-12T16:4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20" w:author="马玉成" w:date="2018-10-12T16:49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后视镜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位置记忆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及调出</w:t>
              </w:r>
            </w:ins>
          </w:p>
        </w:tc>
      </w:tr>
      <w:tr w:rsidR="00C82DF3" w:rsidRPr="004510F8" w14:paraId="1051ED91" w14:textId="77777777" w:rsidTr="00684F63">
        <w:trPr>
          <w:trHeight w:val="279"/>
          <w:tblHeader/>
          <w:ins w:id="3421" w:author="马玉成" w:date="2018-10-12T16:49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8E9" w14:textId="77777777" w:rsidR="00C82DF3" w:rsidRPr="004510F8" w:rsidRDefault="00C82DF3" w:rsidP="00684F63">
            <w:pPr>
              <w:spacing w:line="360" w:lineRule="auto"/>
              <w:rPr>
                <w:ins w:id="3422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423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493A65" w14:textId="0706695A" w:rsidR="00C82DF3" w:rsidRPr="004510F8" w:rsidRDefault="00C82DF3">
            <w:pPr>
              <w:spacing w:line="360" w:lineRule="auto"/>
              <w:rPr>
                <w:ins w:id="3424" w:author="马玉成" w:date="2018-10-12T16:4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25" w:author="马玉成" w:date="2018-10-12T16:49:00Z"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后视镜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位置和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账户关联</w:t>
              </w:r>
            </w:ins>
            <w:ins w:id="3426" w:author="马玉成" w:date="2018-10-12T16:50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后视镜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位置分为行驶状态和倒车状态两种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</w:tc>
      </w:tr>
      <w:tr w:rsidR="00C82DF3" w:rsidRPr="004510F8" w14:paraId="720FEB09" w14:textId="77777777" w:rsidTr="00684F63">
        <w:trPr>
          <w:trHeight w:val="279"/>
          <w:tblHeader/>
          <w:ins w:id="3427" w:author="马玉成" w:date="2018-10-12T16:49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381FC" w14:textId="77777777" w:rsidR="00C82DF3" w:rsidRPr="004510F8" w:rsidRDefault="00C82DF3" w:rsidP="00684F63">
            <w:pPr>
              <w:spacing w:line="360" w:lineRule="auto"/>
              <w:rPr>
                <w:ins w:id="3428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429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6E5DC4" w14:textId="669F2C0D" w:rsidR="00C82DF3" w:rsidRPr="004510F8" w:rsidRDefault="00C82DF3" w:rsidP="00684F63">
            <w:pPr>
              <w:spacing w:line="360" w:lineRule="auto"/>
              <w:rPr>
                <w:ins w:id="3430" w:author="马玉成" w:date="2018-10-12T16:49:00Z"/>
                <w:sz w:val="18"/>
                <w:szCs w:val="18"/>
              </w:rPr>
            </w:pPr>
            <w:ins w:id="3431" w:author="马玉成" w:date="2018-10-12T16:49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OFF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、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ACC、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ON</w:t>
              </w:r>
            </w:ins>
          </w:p>
        </w:tc>
      </w:tr>
      <w:tr w:rsidR="00C82DF3" w:rsidRPr="004510F8" w14:paraId="7A7C8A49" w14:textId="77777777" w:rsidTr="00684F63">
        <w:trPr>
          <w:trHeight w:val="279"/>
          <w:tblHeader/>
          <w:ins w:id="3432" w:author="马玉成" w:date="2018-10-12T16:49:00Z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8B95E" w14:textId="77777777" w:rsidR="00C82DF3" w:rsidRPr="004510F8" w:rsidRDefault="00C82DF3" w:rsidP="00684F63">
            <w:pPr>
              <w:spacing w:line="360" w:lineRule="auto"/>
              <w:rPr>
                <w:ins w:id="3433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434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2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AC4A27" w14:textId="77777777" w:rsidR="00C82DF3" w:rsidRPr="004510F8" w:rsidRDefault="00C82DF3" w:rsidP="00684F63">
            <w:pPr>
              <w:spacing w:line="360" w:lineRule="auto"/>
              <w:jc w:val="center"/>
              <w:rPr>
                <w:ins w:id="3435" w:author="马玉成" w:date="2018-10-12T16:49:00Z"/>
                <w:sz w:val="18"/>
                <w:szCs w:val="18"/>
              </w:rPr>
            </w:pPr>
            <w:ins w:id="3436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0A58F70" w14:textId="77777777" w:rsidR="00C82DF3" w:rsidRPr="004510F8" w:rsidRDefault="00C82DF3" w:rsidP="00684F63">
            <w:pPr>
              <w:spacing w:line="360" w:lineRule="auto"/>
              <w:jc w:val="center"/>
              <w:rPr>
                <w:ins w:id="3437" w:author="马玉成" w:date="2018-10-12T16:49:00Z"/>
                <w:sz w:val="18"/>
                <w:szCs w:val="18"/>
              </w:rPr>
            </w:pPr>
            <w:ins w:id="3438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C82DF3" w:rsidRPr="004510F8" w14:paraId="0075BB44" w14:textId="77777777" w:rsidTr="00684F63">
        <w:trPr>
          <w:trHeight w:val="279"/>
          <w:tblHeader/>
          <w:ins w:id="3439" w:author="马玉成" w:date="2018-10-12T16:49:00Z"/>
        </w:trPr>
        <w:tc>
          <w:tcPr>
            <w:tcW w:w="145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2011E" w14:textId="77777777" w:rsidR="00C82DF3" w:rsidRPr="004510F8" w:rsidRDefault="00C82DF3" w:rsidP="00684F63">
            <w:pPr>
              <w:spacing w:line="360" w:lineRule="auto"/>
              <w:rPr>
                <w:ins w:id="3440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36C1A94" w14:textId="77777777" w:rsidR="00C82DF3" w:rsidRDefault="00C82DF3" w:rsidP="00684F63">
            <w:pPr>
              <w:spacing w:line="360" w:lineRule="auto"/>
              <w:rPr>
                <w:ins w:id="3441" w:author="马玉成" w:date="2018-10-12T16:5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42" w:author="马玉成" w:date="2018-10-12T16:52:00Z">
              <w:r w:rsidRPr="00C82DF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IPC_RMirrorPositionRecall</w:t>
              </w:r>
            </w:ins>
          </w:p>
          <w:p w14:paraId="11819346" w14:textId="04424858" w:rsidR="00C82DF3" w:rsidRPr="004510F8" w:rsidRDefault="00C82DF3" w:rsidP="00684F63">
            <w:pPr>
              <w:spacing w:line="360" w:lineRule="auto"/>
              <w:rPr>
                <w:ins w:id="3443" w:author="马玉成" w:date="2018-10-12T16:49:00Z"/>
                <w:sz w:val="18"/>
                <w:szCs w:val="18"/>
              </w:rPr>
            </w:pPr>
            <w:ins w:id="3444" w:author="马玉成" w:date="2018-10-12T16:52:00Z">
              <w:r w:rsidRPr="00C82DF3">
                <w:rPr>
                  <w:sz w:val="18"/>
                  <w:szCs w:val="18"/>
                </w:rPr>
                <w:t>IPC_RMirrorAutoDecPositionRecall</w:t>
              </w:r>
            </w:ins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2FBA0D3" w14:textId="4B331D08" w:rsidR="00C82DF3" w:rsidRPr="004510F8" w:rsidRDefault="00C82DF3" w:rsidP="00684F63">
            <w:pPr>
              <w:spacing w:line="360" w:lineRule="auto"/>
              <w:jc w:val="center"/>
              <w:rPr>
                <w:ins w:id="3445" w:author="马玉成" w:date="2018-10-12T16:49:00Z"/>
                <w:sz w:val="18"/>
                <w:szCs w:val="18"/>
              </w:rPr>
            </w:pPr>
            <w:ins w:id="3446" w:author="马玉成" w:date="2018-10-12T16:52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</w:t>
              </w:r>
            </w:ins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C8E2573" w14:textId="77777777" w:rsidR="00C82DF3" w:rsidRDefault="00C82DF3" w:rsidP="00684F63">
            <w:pPr>
              <w:spacing w:line="360" w:lineRule="auto"/>
              <w:rPr>
                <w:ins w:id="3447" w:author="马玉成" w:date="2018-10-12T16:5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48" w:author="马玉成" w:date="2018-10-12T16:53:00Z">
              <w:r w:rsidRPr="00C82DF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EGW_E_SCU_RMirrorPositionFeedback</w:t>
              </w:r>
            </w:ins>
          </w:p>
          <w:p w14:paraId="7A55818F" w14:textId="37EBB415" w:rsidR="00C82DF3" w:rsidRPr="004510F8" w:rsidRDefault="00C82DF3" w:rsidP="00684F63">
            <w:pPr>
              <w:spacing w:line="360" w:lineRule="auto"/>
              <w:rPr>
                <w:ins w:id="3449" w:author="马玉成" w:date="2018-10-12T16:49:00Z"/>
                <w:sz w:val="18"/>
                <w:szCs w:val="18"/>
              </w:rPr>
            </w:pPr>
            <w:ins w:id="3450" w:author="马玉成" w:date="2018-10-12T16:54:00Z">
              <w:r w:rsidRPr="00C82DF3">
                <w:rPr>
                  <w:sz w:val="18"/>
                  <w:szCs w:val="18"/>
                </w:rPr>
                <w:t>EGW_E_SCU_RMirrorAutoDecPositionFeedback</w:t>
              </w:r>
            </w:ins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D585305" w14:textId="77777777" w:rsidR="00C82DF3" w:rsidRPr="004510F8" w:rsidRDefault="00C82DF3" w:rsidP="00684F63">
            <w:pPr>
              <w:spacing w:line="360" w:lineRule="auto"/>
              <w:rPr>
                <w:ins w:id="3451" w:author="马玉成" w:date="2018-10-12T16:49:00Z"/>
                <w:sz w:val="18"/>
                <w:szCs w:val="18"/>
              </w:rPr>
            </w:pPr>
            <w:ins w:id="3452" w:author="马玉成" w:date="2018-10-12T16:49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</w:tr>
      <w:tr w:rsidR="00C82DF3" w:rsidRPr="004510F8" w14:paraId="5F3B050F" w14:textId="77777777" w:rsidTr="00684F63">
        <w:trPr>
          <w:trHeight w:val="853"/>
          <w:tblHeader/>
          <w:ins w:id="3453" w:author="马玉成" w:date="2018-10-12T16:49:00Z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C804" w14:textId="77777777" w:rsidR="00C82DF3" w:rsidRPr="004510F8" w:rsidRDefault="00C82DF3" w:rsidP="00684F63">
            <w:pPr>
              <w:spacing w:line="360" w:lineRule="auto"/>
              <w:rPr>
                <w:ins w:id="3454" w:author="马玉成" w:date="2018-10-12T16:4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455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7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0F10A8" w14:textId="77777777" w:rsidR="00C82DF3" w:rsidRPr="004510F8" w:rsidRDefault="00C82DF3" w:rsidP="00684F63">
            <w:pPr>
              <w:spacing w:line="360" w:lineRule="auto"/>
              <w:rPr>
                <w:ins w:id="3456" w:author="马玉成" w:date="2018-10-12T16:4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3457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2E756980" w14:textId="755F29DC" w:rsidR="00C82DF3" w:rsidRDefault="00C82DF3" w:rsidP="00684F63">
            <w:pPr>
              <w:spacing w:line="360" w:lineRule="auto"/>
              <w:ind w:firstLineChars="200" w:firstLine="360"/>
              <w:rPr>
                <w:ins w:id="3458" w:author="马玉成" w:date="2018-10-15T16:30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3459" w:author="马玉成" w:date="2018-10-12T17:02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位置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记忆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：</w:t>
              </w:r>
            </w:ins>
            <w:ins w:id="3460" w:author="马玉成" w:date="2018-10-12T17:11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当前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档位为非R档时，</w:t>
              </w:r>
            </w:ins>
            <w:ins w:id="3461" w:author="马玉成" w:date="2018-10-12T17:12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CCP把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当前</w:t>
              </w:r>
            </w:ins>
            <w:ins w:id="3462" w:author="马玉成" w:date="2018-10-12T17:11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视镜位置</w:t>
              </w:r>
            </w:ins>
            <w:ins w:id="3463" w:author="马玉成" w:date="2018-10-12T17:12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同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当前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账户</w:t>
              </w:r>
            </w:ins>
            <w:ins w:id="3464" w:author="马玉成" w:date="2018-10-12T17:13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中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行驶状态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后视镜位置</w:t>
              </w:r>
            </w:ins>
            <w:ins w:id="3465" w:author="马玉成" w:date="2018-10-12T17:12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关联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后视镜位置发生变化需要</w:t>
              </w:r>
            </w:ins>
            <w:ins w:id="3466" w:author="马玉成" w:date="2018-10-12T17:13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及时更新</w:t>
              </w:r>
            </w:ins>
            <w:ins w:id="3467" w:author="马玉成" w:date="2018-10-12T17:12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；</w:t>
              </w:r>
            </w:ins>
            <w:ins w:id="3468" w:author="马玉成" w:date="2018-10-12T17:13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当前</w:t>
              </w:r>
            </w:ins>
            <w:ins w:id="3469" w:author="马玉成" w:date="2018-10-12T17:14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档位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为R档时，CCP把</w:t>
              </w:r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</w:t>
              </w:r>
              <w:r w:rsidR="00493B92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当前位置</w:t>
              </w:r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同</w:t>
              </w:r>
              <w:r w:rsidR="00493B92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当前</w:t>
              </w:r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账户中</w:t>
              </w:r>
            </w:ins>
            <w:ins w:id="3470" w:author="马玉成" w:date="2018-10-12T17:15:00Z"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倒车</w:t>
              </w:r>
            </w:ins>
            <w:ins w:id="3471" w:author="马玉成" w:date="2018-10-12T17:14:00Z">
              <w:r w:rsidR="00493B92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状态</w:t>
              </w:r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后视镜位置</w:t>
              </w:r>
              <w:r w:rsidR="00493B92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关联</w:t>
              </w:r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  <w:r w:rsidR="00493B92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后视镜位置发生变化需要及时更新</w:t>
              </w:r>
            </w:ins>
            <w:ins w:id="3472" w:author="马玉成" w:date="2018-10-12T17:15:00Z">
              <w:r w:rsidR="00493B92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。</w:t>
              </w:r>
            </w:ins>
          </w:p>
          <w:p w14:paraId="7598FBD5" w14:textId="5250538B" w:rsidR="008A2A3A" w:rsidRDefault="008A2A3A" w:rsidP="00684F63">
            <w:pPr>
              <w:spacing w:line="360" w:lineRule="auto"/>
              <w:ind w:firstLineChars="200" w:firstLine="360"/>
              <w:rPr>
                <w:ins w:id="3473" w:author="马玉成" w:date="2018-10-15T16:47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3474" w:author="马玉成" w:date="2018-10-15T16:30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记忆位置调出：情况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1：当前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账户切换后立即下发</w:t>
              </w:r>
            </w:ins>
            <w:ins w:id="3475" w:author="马玉成" w:date="2018-10-15T16:46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目标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账户的</w:t>
              </w:r>
            </w:ins>
            <w:ins w:id="3476" w:author="马玉成" w:date="2018-10-15T16:31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行驶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状态后视镜位置和</w:t>
              </w:r>
            </w:ins>
            <w:ins w:id="3477" w:author="马玉成" w:date="2018-10-15T16:46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倒车状态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后视镜位置；情况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2：账户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未变更，在</w:t>
              </w:r>
            </w:ins>
            <w:ins w:id="3478" w:author="马玉成" w:date="2018-10-15T16:47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网络每次休眠唤醒后下发当前账户的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行驶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状态后视镜位置和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倒车状态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后视镜位置</w:t>
              </w:r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。</w:t>
              </w:r>
            </w:ins>
          </w:p>
          <w:p w14:paraId="6EA1CC57" w14:textId="350F95A2" w:rsidR="008A2A3A" w:rsidRPr="008A2A3A" w:rsidRDefault="000A78FD" w:rsidP="00684F63">
            <w:pPr>
              <w:spacing w:line="360" w:lineRule="auto"/>
              <w:ind w:firstLineChars="200" w:firstLine="360"/>
              <w:rPr>
                <w:ins w:id="3479" w:author="马玉成" w:date="2018-10-12T16:4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80" w:author="马玉成" w:date="2018-10-15T16:54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CCP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发送的</w:t>
              </w:r>
            </w:ins>
            <w:ins w:id="3481" w:author="马玉成" w:date="2018-10-15T16:47:00Z">
              <w:r w:rsidR="008A2A3A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后视镜</w:t>
              </w:r>
              <w:r w:rsidR="008A2A3A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记忆位置</w:t>
              </w:r>
              <w:r w:rsidR="008A2A3A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信号</w:t>
              </w:r>
              <w:r w:rsidR="008A2A3A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为事件型</w:t>
              </w:r>
            </w:ins>
            <w:ins w:id="3482" w:author="马玉成" w:date="2018-10-15T16:59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信号</w:t>
              </w:r>
            </w:ins>
            <w:ins w:id="3483" w:author="马玉成" w:date="2018-10-15T16:47:00Z">
              <w:r w:rsidR="008A2A3A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，按照网络规范要求下发。</w:t>
              </w:r>
            </w:ins>
          </w:p>
          <w:p w14:paraId="695D288B" w14:textId="77777777" w:rsidR="00C82DF3" w:rsidRPr="004510F8" w:rsidRDefault="00C82DF3" w:rsidP="00684F63">
            <w:pPr>
              <w:spacing w:line="360" w:lineRule="auto"/>
              <w:rPr>
                <w:ins w:id="3484" w:author="马玉成" w:date="2018-10-12T16:4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3485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2.请求信号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:</w:t>
              </w:r>
            </w:ins>
          </w:p>
          <w:p w14:paraId="78CE7C1B" w14:textId="63750C59" w:rsidR="00C82DF3" w:rsidRPr="004510F8" w:rsidRDefault="008A2A3A" w:rsidP="00684F63">
            <w:pPr>
              <w:spacing w:line="360" w:lineRule="auto"/>
              <w:rPr>
                <w:ins w:id="3486" w:author="马玉成" w:date="2018-10-12T16:4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487" w:author="马玉成" w:date="2018-10-15T16:48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Message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：</w:t>
              </w:r>
              <w:r w:rsidRPr="00C82DF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IPC_RMirrorPositionRecall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、</w:t>
              </w:r>
              <w:r w:rsidRPr="00C82DF3">
                <w:rPr>
                  <w:sz w:val="18"/>
                  <w:szCs w:val="18"/>
                </w:rPr>
                <w:t>IPC_RMirrorAutoDecPositionRecall</w:t>
              </w:r>
            </w:ins>
          </w:p>
          <w:p w14:paraId="247C188A" w14:textId="7E2F9778" w:rsidR="00C82DF3" w:rsidRPr="008A2A3A" w:rsidRDefault="00C82DF3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rPr>
                <w:ins w:id="3488" w:author="马玉成" w:date="2018-10-15T16:4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3489" w:author="马玉成" w:date="2018-10-15T16:48:00Z">
                  <w:rPr>
                    <w:ins w:id="3490" w:author="马玉成" w:date="2018-10-15T16:48:00Z"/>
                  </w:rPr>
                </w:rPrChange>
              </w:rPr>
              <w:pPrChange w:id="3491" w:author="马玉成" w:date="2018-10-15T16:48:00Z">
                <w:pPr>
                  <w:spacing w:line="360" w:lineRule="auto"/>
                </w:pPr>
              </w:pPrChange>
            </w:pPr>
            <w:ins w:id="3492" w:author="马玉成" w:date="2018-10-12T16:49:00Z">
              <w:r w:rsidRPr="008A2A3A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3493" w:author="马玉成" w:date="2018-10-15T16:48:00Z">
                    <w:rPr>
                      <w:rFonts w:hint="eastAsia"/>
                    </w:rPr>
                  </w:rPrChange>
                </w:rPr>
                <w:t>反馈信号：</w:t>
              </w:r>
            </w:ins>
          </w:p>
          <w:p w14:paraId="09BBA181" w14:textId="6E322071" w:rsidR="008A2A3A" w:rsidRPr="008A2A3A" w:rsidRDefault="008A2A3A">
            <w:pPr>
              <w:spacing w:line="360" w:lineRule="auto"/>
              <w:rPr>
                <w:ins w:id="3494" w:author="马玉成" w:date="2018-10-12T16:4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3495" w:author="马玉成" w:date="2018-10-15T16:50:00Z">
                  <w:rPr>
                    <w:ins w:id="3496" w:author="马玉成" w:date="2018-10-12T16:49:00Z"/>
                  </w:rPr>
                </w:rPrChange>
              </w:rPr>
            </w:pPr>
            <w:ins w:id="3497" w:author="马玉成" w:date="2018-10-15T16:50:00Z">
              <w:r w:rsidRPr="008A2A3A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3498" w:author="马玉成" w:date="2018-10-15T16:50:00Z">
                    <w:rPr/>
                  </w:rPrChange>
                </w:rPr>
                <w:t>Message</w:t>
              </w:r>
              <w:r w:rsidRPr="008A2A3A">
                <w:rPr>
                  <w:rFonts w:ascii="宋体" w:eastAsia="宋体" w:hAnsi="宋体" w:cs="宋体" w:hint="eastAsia"/>
                  <w:color w:val="000000"/>
                  <w:sz w:val="18"/>
                  <w:szCs w:val="18"/>
                  <w:rPrChange w:id="3499" w:author="马玉成" w:date="2018-10-15T16:50:00Z">
                    <w:rPr>
                      <w:rFonts w:hint="eastAsia"/>
                    </w:rPr>
                  </w:rPrChange>
                </w:rPr>
                <w:t>：</w:t>
              </w:r>
              <w:r w:rsidRPr="00C82DF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EGW_E_SCU_RMirrorPositionFeedback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、</w:t>
              </w:r>
              <w:r w:rsidRPr="00C82DF3">
                <w:rPr>
                  <w:sz w:val="18"/>
                  <w:szCs w:val="18"/>
                </w:rPr>
                <w:t>EGW_E_SCU_RMirrorAutoDecPositionFeedback</w:t>
              </w:r>
            </w:ins>
          </w:p>
          <w:p w14:paraId="62F7E6DD" w14:textId="77777777" w:rsidR="00C82DF3" w:rsidRPr="004510F8" w:rsidRDefault="00C82DF3" w:rsidP="00684F63">
            <w:pPr>
              <w:spacing w:line="360" w:lineRule="auto"/>
              <w:rPr>
                <w:ins w:id="3500" w:author="马玉成" w:date="2018-10-12T16:49:00Z"/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ins w:id="3501" w:author="马玉成" w:date="2018-10-12T16:4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4.异常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信号处理</w:t>
              </w:r>
            </w:ins>
          </w:p>
          <w:p w14:paraId="0A8827AE" w14:textId="3ED95CAD" w:rsidR="008A2A3A" w:rsidRPr="008A2A3A" w:rsidRDefault="008A2A3A" w:rsidP="00684F63">
            <w:pPr>
              <w:spacing w:line="360" w:lineRule="auto"/>
              <w:rPr>
                <w:ins w:id="3502" w:author="马玉成" w:date="2018-10-15T16:51:00Z"/>
                <w:rFonts w:hAnsi="宋体"/>
                <w:sz w:val="18"/>
                <w:szCs w:val="18"/>
                <w:rPrChange w:id="3503" w:author="马玉成" w:date="2018-10-15T16:51:00Z">
                  <w:rPr>
                    <w:ins w:id="3504" w:author="马玉成" w:date="2018-10-15T16:51:00Z"/>
                    <w:rFonts w:hAnsi="宋体"/>
                    <w:b/>
                    <w:sz w:val="18"/>
                    <w:szCs w:val="18"/>
                  </w:rPr>
                </w:rPrChange>
              </w:rPr>
            </w:pPr>
            <w:ins w:id="3505" w:author="马玉成" w:date="2018-10-15T16:51:00Z">
              <w:r w:rsidRPr="008A2A3A">
                <w:rPr>
                  <w:rFonts w:hAnsi="宋体" w:hint="eastAsia"/>
                  <w:sz w:val="18"/>
                  <w:szCs w:val="18"/>
                  <w:rPrChange w:id="3506" w:author="马玉成" w:date="2018-10-15T16:5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信号</w:t>
              </w:r>
              <w:r w:rsidRPr="008A2A3A">
                <w:rPr>
                  <w:rFonts w:hAnsi="宋体"/>
                  <w:sz w:val="18"/>
                  <w:szCs w:val="18"/>
                  <w:rPrChange w:id="3507" w:author="马玉成" w:date="2018-10-15T16:5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丢失不做处理</w:t>
              </w:r>
              <w:r w:rsidRPr="008A2A3A">
                <w:rPr>
                  <w:rFonts w:hAnsi="宋体" w:hint="eastAsia"/>
                  <w:sz w:val="18"/>
                  <w:szCs w:val="18"/>
                  <w:rPrChange w:id="3508" w:author="马玉成" w:date="2018-10-15T16:51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，</w:t>
              </w:r>
              <w:r w:rsidRPr="008A2A3A">
                <w:rPr>
                  <w:rFonts w:hAnsi="宋体"/>
                  <w:sz w:val="18"/>
                  <w:szCs w:val="18"/>
                  <w:rPrChange w:id="3509" w:author="马玉成" w:date="2018-10-15T16:51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保持当前记忆位置。</w:t>
              </w:r>
            </w:ins>
          </w:p>
          <w:p w14:paraId="0E153911" w14:textId="13245F32" w:rsidR="00C82DF3" w:rsidRPr="004510F8" w:rsidRDefault="00C82DF3" w:rsidP="00684F63">
            <w:pPr>
              <w:spacing w:line="360" w:lineRule="auto"/>
              <w:rPr>
                <w:ins w:id="3510" w:author="马玉成" w:date="2018-10-12T16:49:00Z"/>
                <w:rFonts w:hAnsi="宋体"/>
                <w:sz w:val="18"/>
                <w:szCs w:val="18"/>
              </w:rPr>
            </w:pPr>
            <w:ins w:id="3511" w:author="马玉成" w:date="2018-10-12T16:49:00Z">
              <w:r w:rsidRPr="004510F8">
                <w:rPr>
                  <w:rFonts w:hAnsi="宋体" w:hint="eastAsia"/>
                  <w:b/>
                  <w:sz w:val="18"/>
                  <w:szCs w:val="18"/>
                </w:rPr>
                <w:t>5.</w:t>
              </w:r>
              <w:r w:rsidRPr="004510F8">
                <w:rPr>
                  <w:rFonts w:hAnsi="宋体" w:hint="eastAsia"/>
                  <w:b/>
                  <w:sz w:val="18"/>
                  <w:szCs w:val="18"/>
                </w:rPr>
                <w:t>信号</w:t>
              </w:r>
              <w:r w:rsidRPr="004510F8">
                <w:rPr>
                  <w:rFonts w:hAnsi="宋体"/>
                  <w:b/>
                  <w:sz w:val="18"/>
                  <w:szCs w:val="18"/>
                </w:rPr>
                <w:t>为</w:t>
              </w:r>
            </w:ins>
            <w:ins w:id="3512" w:author="北京车和家" w:date="2018-11-13T10:36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ins w:id="3513" w:author="马玉成" w:date="2018-10-12T16:49:00Z">
              <w:del w:id="3514" w:author="北京车和家" w:date="2018-11-13T10:36:00Z">
                <w:r w:rsidRPr="004510F8" w:rsidDel="00273108">
                  <w:rPr>
                    <w:rFonts w:hAnsi="宋体"/>
                    <w:b/>
                    <w:sz w:val="18"/>
                    <w:szCs w:val="18"/>
                  </w:rPr>
                  <w:delText>无效或者预留</w:delText>
                </w:r>
                <w:r w:rsidRPr="004510F8" w:rsidDel="00273108">
                  <w:rPr>
                    <w:rFonts w:hAnsi="宋体" w:hint="eastAsia"/>
                    <w:b/>
                    <w:sz w:val="18"/>
                    <w:szCs w:val="18"/>
                  </w:rPr>
                  <w:delText>值</w:delText>
                </w:r>
                <w:r w:rsidRPr="004510F8" w:rsidDel="00273108">
                  <w:rPr>
                    <w:rFonts w:hAnsi="宋体"/>
                    <w:b/>
                    <w:sz w:val="18"/>
                    <w:szCs w:val="18"/>
                  </w:rPr>
                  <w:delText>：</w:delText>
                </w:r>
                <w:r w:rsidRPr="004510F8" w:rsidDel="00273108">
                  <w:rPr>
                    <w:rFonts w:hAnsi="宋体"/>
                    <w:sz w:val="18"/>
                    <w:szCs w:val="18"/>
                  </w:rPr>
                  <w:delText>保持当前</w:delText>
                </w:r>
                <w:r w:rsidRPr="004510F8" w:rsidDel="00273108">
                  <w:rPr>
                    <w:rFonts w:hAnsi="宋体" w:hint="eastAsia"/>
                    <w:sz w:val="18"/>
                    <w:szCs w:val="18"/>
                  </w:rPr>
                  <w:delText>状态</w:delText>
                </w:r>
                <w:r w:rsidRPr="004510F8" w:rsidDel="00273108">
                  <w:rPr>
                    <w:rFonts w:hAnsi="宋体"/>
                    <w:sz w:val="18"/>
                    <w:szCs w:val="18"/>
                  </w:rPr>
                  <w:delText>不变</w:delText>
                </w:r>
              </w:del>
            </w:ins>
          </w:p>
        </w:tc>
      </w:tr>
    </w:tbl>
    <w:p w14:paraId="65F4A195" w14:textId="77777777" w:rsidR="003C1594" w:rsidRPr="00684F63" w:rsidRDefault="003C1594">
      <w:pPr>
        <w:rPr>
          <w:ins w:id="3515" w:author="马玉成" w:date="2018-10-12T09:01:00Z"/>
        </w:rPr>
        <w:pPrChange w:id="3516" w:author="马玉成" w:date="2018-10-12T09:01:00Z">
          <w:pPr>
            <w:pStyle w:val="3"/>
          </w:pPr>
        </w:pPrChange>
      </w:pPr>
    </w:p>
    <w:p w14:paraId="7DD327CF" w14:textId="5193123C" w:rsidR="005A5673" w:rsidRPr="004510F8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3517" w:name="_Toc532203361"/>
      <w:r w:rsidRPr="004510F8">
        <w:rPr>
          <w:rFonts w:ascii="Microsoft YaHei UI" w:eastAsia="Microsoft YaHei UI" w:hAnsi="Microsoft YaHei UI" w:cs="Arial" w:hint="eastAsia"/>
        </w:rPr>
        <w:lastRenderedPageBreak/>
        <w:t>整车动力模式选择</w:t>
      </w:r>
      <w:r w:rsidRPr="004510F8">
        <w:rPr>
          <w:rFonts w:ascii="Microsoft YaHei UI" w:eastAsia="Microsoft YaHei UI" w:hAnsi="Microsoft YaHei UI" w:cs="Arial"/>
        </w:rPr>
        <w:t>功能</w:t>
      </w:r>
      <w:bookmarkEnd w:id="3517"/>
    </w:p>
    <w:p w14:paraId="48840726" w14:textId="26365C33" w:rsidR="005A5673" w:rsidRDefault="00F34C37" w:rsidP="00517409">
      <w:pPr>
        <w:pStyle w:val="3"/>
        <w:rPr>
          <w:ins w:id="3518" w:author="北京车和家" w:date="2018-11-09T16:19:00Z"/>
        </w:rPr>
      </w:pPr>
      <w:bookmarkStart w:id="3519" w:name="_Toc532203362"/>
      <w:bookmarkStart w:id="3520" w:name="_Toc488331579"/>
      <w:bookmarkStart w:id="3521" w:name="_Toc489270243"/>
      <w:ins w:id="3522" w:author="Yucheng Ma" w:date="2019-01-02T10:05:00Z">
        <w:r>
          <w:rPr>
            <w:rFonts w:hint="eastAsia"/>
          </w:rPr>
          <w:t>驾驶</w:t>
        </w:r>
      </w:ins>
      <w:ins w:id="3523" w:author="北京车和家" w:date="2018-11-09T16:20:00Z">
        <w:del w:id="3524" w:author="Yucheng Ma" w:date="2019-01-02T10:05:00Z">
          <w:r w:rsidR="00D47396" w:rsidDel="00F34C37">
            <w:rPr>
              <w:rFonts w:hint="eastAsia"/>
            </w:rPr>
            <w:delText>能源</w:delText>
          </w:r>
        </w:del>
        <w:r w:rsidR="00D47396" w:rsidRPr="004510F8">
          <w:rPr>
            <w:rFonts w:hint="eastAsia"/>
          </w:rPr>
          <w:t>模式设置</w:t>
        </w:r>
        <w:r w:rsidR="00D47396">
          <w:rPr>
            <w:rFonts w:hint="eastAsia"/>
          </w:rPr>
          <w:t>及</w:t>
        </w:r>
        <w:r w:rsidR="00D47396">
          <w:t>行驶路面</w:t>
        </w:r>
        <w:r w:rsidR="00D47396">
          <w:rPr>
            <w:rFonts w:hint="eastAsia"/>
          </w:rPr>
          <w:t>设置</w:t>
        </w:r>
      </w:ins>
      <w:bookmarkEnd w:id="3519"/>
      <w:ins w:id="3525" w:author="马玉成" w:date="2018-09-20T11:16:00Z">
        <w:del w:id="3526" w:author="北京车和家" w:date="2018-11-09T16:20:00Z">
          <w:r w:rsidR="002C0239" w:rsidDel="00D47396">
            <w:rPr>
              <w:rFonts w:hint="eastAsia"/>
            </w:rPr>
            <w:delText>能源</w:delText>
          </w:r>
        </w:del>
      </w:ins>
      <w:del w:id="3527" w:author="马玉成" w:date="2018-09-20T11:16:00Z">
        <w:r w:rsidR="00517409" w:rsidRPr="004510F8" w:rsidDel="002C0239">
          <w:rPr>
            <w:rFonts w:hint="eastAsia"/>
          </w:rPr>
          <w:delText>驾驶</w:delText>
        </w:r>
      </w:del>
      <w:del w:id="3528" w:author="北京车和家" w:date="2018-11-09T16:20:00Z">
        <w:r w:rsidR="00517409" w:rsidRPr="004510F8" w:rsidDel="00D47396">
          <w:rPr>
            <w:rFonts w:hint="eastAsia"/>
          </w:rPr>
          <w:delText>模式设置</w:delText>
        </w:r>
      </w:del>
      <w:bookmarkEnd w:id="3520"/>
      <w:bookmarkEnd w:id="3521"/>
    </w:p>
    <w:tbl>
      <w:tblPr>
        <w:tblW w:w="9795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230"/>
        <w:gridCol w:w="3037"/>
        <w:gridCol w:w="567"/>
        <w:gridCol w:w="3969"/>
        <w:gridCol w:w="992"/>
        <w:tblGridChange w:id="3529">
          <w:tblGrid>
            <w:gridCol w:w="10"/>
            <w:gridCol w:w="1220"/>
            <w:gridCol w:w="10"/>
            <w:gridCol w:w="3037"/>
            <w:gridCol w:w="567"/>
            <w:gridCol w:w="1642"/>
            <w:gridCol w:w="306"/>
            <w:gridCol w:w="2021"/>
            <w:gridCol w:w="992"/>
            <w:gridCol w:w="2120"/>
            <w:gridCol w:w="306"/>
          </w:tblGrid>
        </w:tblGridChange>
      </w:tblGrid>
      <w:tr w:rsidR="00D47396" w:rsidRPr="004510F8" w14:paraId="0BBC83A4" w14:textId="77777777" w:rsidTr="00D47396">
        <w:trPr>
          <w:trHeight w:val="247"/>
          <w:tblHeader/>
          <w:ins w:id="3530" w:author="北京车和家" w:date="2018-11-09T16:19:00Z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BB15" w14:textId="77777777" w:rsidR="00D47396" w:rsidRPr="005249D0" w:rsidRDefault="00D47396">
            <w:pPr>
              <w:spacing w:line="360" w:lineRule="auto"/>
              <w:rPr>
                <w:ins w:id="3531" w:author="北京车和家" w:date="2018-11-09T16:19:00Z"/>
                <w:rFonts w:ascii="宋体" w:eastAsia="宋体" w:hAnsi="宋体" w:cs="宋体"/>
                <w:bCs/>
                <w:color w:val="000000"/>
              </w:rPr>
              <w:pPrChange w:id="3532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33" w:author="北京车和家" w:date="2018-11-09T16:19:00Z">
              <w:r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t>功能点</w:t>
              </w:r>
            </w:ins>
          </w:p>
        </w:tc>
        <w:tc>
          <w:tcPr>
            <w:tcW w:w="856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521354" w14:textId="2B535BB1" w:rsidR="00D47396" w:rsidRPr="005249D0" w:rsidRDefault="00F34C37">
            <w:pPr>
              <w:spacing w:line="360" w:lineRule="auto"/>
              <w:rPr>
                <w:ins w:id="3534" w:author="北京车和家" w:date="2018-11-09T16:19:00Z"/>
                <w:rFonts w:ascii="宋体" w:eastAsia="宋体" w:hAnsi="宋体" w:cs="宋体"/>
                <w:bCs/>
                <w:color w:val="000000"/>
                <w:sz w:val="22"/>
                <w:rPrChange w:id="3535" w:author="北京车和家" w:date="2018-12-10T11:03:00Z">
                  <w:rPr>
                    <w:ins w:id="3536" w:author="北京车和家" w:date="2018-11-09T16:19:00Z"/>
                    <w:sz w:val="18"/>
                    <w:szCs w:val="18"/>
                  </w:rPr>
                </w:rPrChange>
              </w:rPr>
              <w:pPrChange w:id="3537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38" w:author="Yucheng Ma" w:date="2019-01-02T10:05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驾驶</w:t>
              </w:r>
            </w:ins>
            <w:ins w:id="3539" w:author="北京车和家" w:date="2018-11-09T16:19:00Z">
              <w:del w:id="3540" w:author="Yucheng Ma" w:date="2019-01-02T10:05:00Z">
                <w:r w:rsidR="00D47396" w:rsidRPr="005249D0" w:rsidDel="00F34C37">
                  <w:rPr>
                    <w:rFonts w:ascii="宋体" w:eastAsia="宋体" w:hAnsi="宋体" w:cs="宋体" w:hint="eastAsia"/>
                    <w:b/>
                    <w:bCs/>
                    <w:color w:val="000000"/>
                    <w:sz w:val="22"/>
                    <w:rPrChange w:id="3541" w:author="北京车和家" w:date="2018-12-10T11:03:00Z">
                      <w:rPr>
                        <w:rFonts w:hint="eastAsia"/>
                        <w:sz w:val="18"/>
                        <w:szCs w:val="18"/>
                      </w:rPr>
                    </w:rPrChange>
                  </w:rPr>
                  <w:delText>能源</w:delText>
                </w:r>
              </w:del>
              <w:r w:rsidR="00D47396"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3542" w:author="北京车和家" w:date="2018-12-10T11:03:00Z">
                    <w:rPr>
                      <w:rFonts w:hint="eastAsia"/>
                      <w:sz w:val="18"/>
                      <w:szCs w:val="18"/>
                    </w:rPr>
                  </w:rPrChange>
                </w:rPr>
                <w:t>模式</w:t>
              </w:r>
            </w:ins>
            <w:ins w:id="3543" w:author="北京车和家" w:date="2018-11-09T16:20:00Z">
              <w:r w:rsidR="00D47396"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3544" w:author="北京车和家" w:date="2018-12-10T11:03:00Z">
                    <w:rPr>
                      <w:rFonts w:hint="eastAsia"/>
                      <w:sz w:val="18"/>
                      <w:szCs w:val="18"/>
                    </w:rPr>
                  </w:rPrChange>
                </w:rPr>
                <w:t>及行驶路面</w:t>
              </w:r>
            </w:ins>
            <w:ins w:id="3545" w:author="北京车和家" w:date="2018-11-09T16:19:00Z">
              <w:r w:rsidR="00D47396"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3546" w:author="北京车和家" w:date="2018-12-10T11:03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设置功能</w:t>
              </w:r>
            </w:ins>
          </w:p>
        </w:tc>
      </w:tr>
      <w:tr w:rsidR="00D47396" w:rsidRPr="004510F8" w14:paraId="72D503FE" w14:textId="77777777" w:rsidTr="00D47396">
        <w:trPr>
          <w:trHeight w:val="247"/>
          <w:tblHeader/>
          <w:ins w:id="3547" w:author="北京车和家" w:date="2018-11-09T16:19:00Z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2E373" w14:textId="77777777" w:rsidR="00D47396" w:rsidRPr="005249D0" w:rsidRDefault="00D47396">
            <w:pPr>
              <w:spacing w:line="360" w:lineRule="auto"/>
              <w:rPr>
                <w:ins w:id="3548" w:author="北京车和家" w:date="2018-11-09T16:19:00Z"/>
                <w:rFonts w:ascii="宋体" w:eastAsia="宋体" w:hAnsi="宋体" w:cs="宋体"/>
                <w:bCs/>
                <w:color w:val="000000"/>
              </w:rPr>
              <w:pPrChange w:id="3549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50" w:author="北京车和家" w:date="2018-11-09T16:19:00Z">
              <w:r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6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20AF6" w14:textId="77777777" w:rsidR="002A5F9D" w:rsidRDefault="004D3CAE">
            <w:pPr>
              <w:spacing w:line="360" w:lineRule="auto"/>
              <w:rPr>
                <w:ins w:id="3551" w:author="北京车和家" w:date="2019-01-21T19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552" w:author="北京车和家" w:date="2019-01-21T19:59:00Z">
              <w:r w:rsidRPr="004D3CA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驾驶模式包括：</w:t>
              </w:r>
              <w:proofErr w:type="gramStart"/>
              <w:r w:rsidRPr="004D3CA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纯电优先</w:t>
              </w:r>
              <w:proofErr w:type="gramEnd"/>
              <w:r w:rsidRPr="004D3CA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、</w:t>
              </w:r>
              <w:proofErr w:type="gramStart"/>
              <w:r w:rsidRPr="004D3CA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混动优</w:t>
              </w:r>
              <w:proofErr w:type="gramEnd"/>
              <w:r w:rsidRPr="004D3CA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先、冬季模式</w:t>
              </w:r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；</w:t>
              </w:r>
            </w:ins>
          </w:p>
          <w:p w14:paraId="21AC8773" w14:textId="452A5D82" w:rsidR="00D47396" w:rsidRPr="005249D0" w:rsidRDefault="002A5F9D">
            <w:pPr>
              <w:spacing w:line="360" w:lineRule="auto"/>
              <w:rPr>
                <w:ins w:id="3553" w:author="北京车和家" w:date="2018-11-09T16:19:00Z"/>
                <w:rFonts w:ascii="宋体" w:eastAsia="宋体" w:hAnsi="宋体" w:cs="宋体"/>
                <w:bCs/>
                <w:color w:val="000000"/>
                <w:sz w:val="22"/>
                <w:rPrChange w:id="3554" w:author="北京车和家" w:date="2018-12-10T11:03:00Z">
                  <w:rPr>
                    <w:ins w:id="3555" w:author="北京车和家" w:date="2018-11-09T16:19:00Z"/>
                    <w:sz w:val="18"/>
                    <w:szCs w:val="18"/>
                  </w:rPr>
                </w:rPrChange>
              </w:rPr>
              <w:pPrChange w:id="3556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57" w:author="北京车和家" w:date="2019-01-21T19:59:00Z">
              <w:r w:rsidRPr="002A5F9D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功能开关包括：行车充电、性能模式、山路模式、关闭</w:t>
              </w:r>
              <w:proofErr w:type="gramStart"/>
              <w:r w:rsidRPr="002A5F9D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增程器</w:t>
              </w:r>
            </w:ins>
            <w:proofErr w:type="gramEnd"/>
          </w:p>
        </w:tc>
      </w:tr>
      <w:tr w:rsidR="00D47396" w:rsidRPr="004510F8" w14:paraId="742CA14D" w14:textId="77777777" w:rsidTr="00D47396">
        <w:trPr>
          <w:trHeight w:val="247"/>
          <w:tblHeader/>
          <w:ins w:id="3558" w:author="北京车和家" w:date="2018-11-09T16:19:00Z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71078" w14:textId="77777777" w:rsidR="00D47396" w:rsidRPr="005249D0" w:rsidRDefault="00D47396">
            <w:pPr>
              <w:spacing w:line="360" w:lineRule="auto"/>
              <w:rPr>
                <w:ins w:id="3559" w:author="北京车和家" w:date="2018-11-09T16:19:00Z"/>
                <w:rFonts w:ascii="宋体" w:eastAsia="宋体" w:hAnsi="宋体" w:cs="宋体"/>
                <w:bCs/>
                <w:color w:val="000000"/>
              </w:rPr>
              <w:pPrChange w:id="3560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61" w:author="北京车和家" w:date="2018-11-09T16:19:00Z">
              <w:r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6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0FCCB2" w14:textId="6F98A00A" w:rsidR="00D47396" w:rsidRPr="005249D0" w:rsidRDefault="002A5F9D">
            <w:pPr>
              <w:spacing w:line="360" w:lineRule="auto"/>
              <w:rPr>
                <w:ins w:id="3562" w:author="北京车和家" w:date="2018-11-09T16:19:00Z"/>
                <w:rFonts w:ascii="宋体" w:eastAsia="宋体" w:hAnsi="宋体" w:cs="宋体"/>
                <w:bCs/>
                <w:color w:val="000000"/>
                <w:sz w:val="22"/>
                <w:rPrChange w:id="3563" w:author="北京车和家" w:date="2018-12-10T11:03:00Z">
                  <w:rPr>
                    <w:ins w:id="3564" w:author="北京车和家" w:date="2018-11-09T16:19:00Z"/>
                    <w:sz w:val="18"/>
                    <w:szCs w:val="18"/>
                  </w:rPr>
                </w:rPrChange>
              </w:rPr>
              <w:pPrChange w:id="3565" w:author="北京车和家" w:date="2018-12-10T11:03:00Z">
                <w:pPr>
                  <w:pStyle w:val="3"/>
                  <w:numPr>
                    <w:numId w:val="0"/>
                  </w:numPr>
                  <w:tabs>
                    <w:tab w:val="clear" w:pos="1080"/>
                  </w:tabs>
                </w:pPr>
              </w:pPrChange>
            </w:pPr>
            <w:ins w:id="3566" w:author="北京车和家" w:date="2019-01-21T20:00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驾驶模式：</w:t>
              </w:r>
            </w:ins>
            <w:ins w:id="3567" w:author="北京车和家" w:date="2018-11-09T16:19:00Z">
              <w:r w:rsidR="00D47396" w:rsidRPr="005249D0">
                <w:rPr>
                  <w:rFonts w:ascii="宋体" w:eastAsia="宋体" w:hAnsi="宋体" w:cs="宋体"/>
                  <w:b/>
                  <w:bCs/>
                  <w:color w:val="000000"/>
                  <w:sz w:val="22"/>
                  <w:rPrChange w:id="3568" w:author="北京车和家" w:date="2018-12-10T11:03:00Z">
                    <w:rPr>
                      <w:sz w:val="18"/>
                      <w:szCs w:val="18"/>
                    </w:rPr>
                  </w:rPrChange>
                </w:rPr>
                <w:t>ACC</w:t>
              </w:r>
              <w:r w:rsidR="00D47396" w:rsidRPr="005249D0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3569" w:author="北京车和家" w:date="2018-12-10T11:03:00Z">
                    <w:rPr>
                      <w:rFonts w:hint="eastAsia"/>
                      <w:sz w:val="18"/>
                      <w:szCs w:val="18"/>
                    </w:rPr>
                  </w:rPrChange>
                </w:rPr>
                <w:t>、</w:t>
              </w:r>
              <w:r w:rsidR="00D47396" w:rsidRPr="005249D0">
                <w:rPr>
                  <w:rFonts w:ascii="宋体" w:eastAsia="宋体" w:hAnsi="宋体" w:cs="宋体"/>
                  <w:b/>
                  <w:bCs/>
                  <w:color w:val="000000"/>
                  <w:sz w:val="22"/>
                  <w:rPrChange w:id="3570" w:author="北京车和家" w:date="2018-12-10T11:03:00Z">
                    <w:rPr>
                      <w:sz w:val="18"/>
                      <w:szCs w:val="18"/>
                    </w:rPr>
                  </w:rPrChange>
                </w:rPr>
                <w:t>ON</w:t>
              </w:r>
            </w:ins>
            <w:ins w:id="3571" w:author="北京车和家" w:date="2019-01-21T20:00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；功能开关</w:t>
              </w:r>
            </w:ins>
            <w:ins w:id="3572" w:author="北京车和家" w:date="2019-01-21T20:01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&amp;路面模式：O</w:t>
              </w:r>
              <w:r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>N</w:t>
              </w:r>
            </w:ins>
          </w:p>
        </w:tc>
      </w:tr>
      <w:tr w:rsidR="00D47396" w:rsidRPr="004510F8" w14:paraId="09491EC4" w14:textId="77777777" w:rsidTr="00E50C9E">
        <w:trPr>
          <w:trHeight w:val="247"/>
          <w:tblHeader/>
          <w:ins w:id="3573" w:author="北京车和家" w:date="2018-11-09T16:19:00Z"/>
        </w:trPr>
        <w:tc>
          <w:tcPr>
            <w:tcW w:w="12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5029A" w14:textId="77777777" w:rsidR="00D47396" w:rsidRPr="004510F8" w:rsidRDefault="00D47396" w:rsidP="00E50C9E">
            <w:pPr>
              <w:spacing w:line="360" w:lineRule="auto"/>
              <w:rPr>
                <w:ins w:id="3574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3575" w:author="北京车和家" w:date="2018-11-09T16:1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B1C30E" w14:textId="77777777" w:rsidR="00D47396" w:rsidRPr="004510F8" w:rsidRDefault="00D47396" w:rsidP="00E50C9E">
            <w:pPr>
              <w:spacing w:line="360" w:lineRule="auto"/>
              <w:jc w:val="center"/>
              <w:rPr>
                <w:ins w:id="3576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77" w:author="北京车和家" w:date="2018-11-09T16:1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194ECB1" w14:textId="77777777" w:rsidR="00D47396" w:rsidRPr="004510F8" w:rsidRDefault="00D47396" w:rsidP="00E50C9E">
            <w:pPr>
              <w:spacing w:line="360" w:lineRule="auto"/>
              <w:jc w:val="center"/>
              <w:rPr>
                <w:ins w:id="3578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79" w:author="北京车和家" w:date="2018-11-09T16:19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4510F8" w14:paraId="0C42F1F4" w14:textId="77777777" w:rsidTr="00E50C9E">
        <w:trPr>
          <w:trHeight w:val="247"/>
          <w:tblHeader/>
          <w:ins w:id="3580" w:author="北京车和家" w:date="2018-11-09T16:19:00Z"/>
        </w:trPr>
        <w:tc>
          <w:tcPr>
            <w:tcW w:w="123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DFE39" w14:textId="77777777" w:rsidR="00D47396" w:rsidRPr="004510F8" w:rsidRDefault="00D47396" w:rsidP="00E50C9E">
            <w:pPr>
              <w:spacing w:line="360" w:lineRule="auto"/>
              <w:rPr>
                <w:ins w:id="3581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7EB350" w14:textId="172EA4CB" w:rsidR="00D47396" w:rsidDel="000055B8" w:rsidRDefault="000055B8" w:rsidP="00E50C9E">
            <w:pPr>
              <w:spacing w:line="360" w:lineRule="auto"/>
              <w:rPr>
                <w:ins w:id="3582" w:author="北京车和家" w:date="2018-11-09T16:19:00Z"/>
                <w:del w:id="3583" w:author="Yucheng Ma" w:date="2019-01-15T09:28:00Z"/>
                <w:rFonts w:eastAsia="宋体"/>
                <w:color w:val="191F25"/>
                <w:szCs w:val="21"/>
                <w:shd w:val="clear" w:color="auto" w:fill="FFFFFF"/>
              </w:rPr>
            </w:pPr>
            <w:ins w:id="3584" w:author="Yucheng Ma" w:date="2019-01-15T09:28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585" w:author="北京车和家" w:date="2018-11-09T16:19:00Z">
              <w:del w:id="3586" w:author="Yucheng Ma" w:date="2019-01-15T09:28:00Z">
                <w:r w:rsidR="00D47396"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IPC_EnergyModelCtrlSwitchReq</w:delText>
                </w:r>
              </w:del>
            </w:ins>
          </w:p>
          <w:p w14:paraId="7374BC83" w14:textId="77777777" w:rsidR="000055B8" w:rsidRDefault="000055B8" w:rsidP="00E50C9E">
            <w:pPr>
              <w:spacing w:line="360" w:lineRule="auto"/>
              <w:rPr>
                <w:ins w:id="3587" w:author="Yucheng Ma" w:date="2019-01-15T09:28:00Z"/>
                <w:rFonts w:eastAsia="宋体"/>
                <w:szCs w:val="20"/>
              </w:rPr>
            </w:pPr>
          </w:p>
          <w:p w14:paraId="77B1DF66" w14:textId="77777777" w:rsidR="00D47396" w:rsidRPr="004510F8" w:rsidRDefault="00D47396" w:rsidP="00E50C9E">
            <w:pPr>
              <w:spacing w:line="360" w:lineRule="auto"/>
              <w:rPr>
                <w:ins w:id="3588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89" w:author="北京车和家" w:date="2018-11-09T16:19:00Z">
              <w:r w:rsidRPr="00D57BF0">
                <w:rPr>
                  <w:rFonts w:eastAsia="宋体"/>
                  <w:szCs w:val="20"/>
                </w:rPr>
                <w:t>IPC_RoadModeCtrlSwitchReq</w:t>
              </w:r>
              <w:r w:rsidRPr="004510F8" w:rsidDel="00FB2053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DD43600" w14:textId="77777777" w:rsidR="00D47396" w:rsidRPr="004510F8" w:rsidRDefault="00D47396" w:rsidP="00E50C9E">
            <w:pPr>
              <w:spacing w:line="360" w:lineRule="auto"/>
              <w:rPr>
                <w:ins w:id="3590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91" w:author="北京车和家" w:date="2018-11-09T16:19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1289835" w14:textId="77C29AB3" w:rsidR="00D47396" w:rsidRPr="004510F8" w:rsidDel="000055B8" w:rsidRDefault="00D47396" w:rsidP="00E50C9E">
            <w:pPr>
              <w:spacing w:line="360" w:lineRule="auto"/>
              <w:rPr>
                <w:ins w:id="3592" w:author="北京车和家" w:date="2018-11-09T16:19:00Z"/>
                <w:del w:id="3593" w:author="Yucheng Ma" w:date="2019-01-15T09:2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94" w:author="北京车和家" w:date="2018-11-09T16:19:00Z">
              <w:del w:id="3595" w:author="Yucheng Ma" w:date="2019-01-15T09:28:00Z">
                <w:r w:rsidRPr="000014C7" w:rsidDel="000055B8">
                  <w:rPr>
                    <w:rFonts w:eastAsia="宋体"/>
                    <w:szCs w:val="20"/>
                  </w:rPr>
                  <w:delText>VCU_PT_EnergModeCtrlSwitchFeedback</w:delText>
                </w:r>
                <w:r w:rsidRPr="004510F8" w:rsidDel="000055B8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 xml:space="preserve"> </w:delText>
                </w:r>
                <w:r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VCU_PT_</w:delText>
                </w:r>
                <w:r w:rsidRPr="000014C7" w:rsidDel="000055B8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EV</w:delText>
                </w:r>
                <w:r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ModeAvailable</w:delText>
                </w:r>
              </w:del>
            </w:ins>
          </w:p>
          <w:p w14:paraId="1D640CFC" w14:textId="7AA162A9" w:rsidR="00D47396" w:rsidDel="000055B8" w:rsidRDefault="00D47396" w:rsidP="00E50C9E">
            <w:pPr>
              <w:spacing w:line="360" w:lineRule="auto"/>
              <w:rPr>
                <w:ins w:id="3596" w:author="北京车和家" w:date="2018-11-09T16:19:00Z"/>
                <w:del w:id="3597" w:author="Yucheng Ma" w:date="2019-01-15T09:2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598" w:author="北京车和家" w:date="2018-11-09T16:19:00Z">
              <w:del w:id="3599" w:author="Yucheng Ma" w:date="2019-01-15T09:28:00Z">
                <w:r w:rsidRPr="004510F8" w:rsidDel="000055B8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VCU_PT_NormalModeAvailable</w:delText>
                </w:r>
              </w:del>
            </w:ins>
          </w:p>
          <w:p w14:paraId="2252F052" w14:textId="19004C0D" w:rsidR="00D47396" w:rsidRPr="004510F8" w:rsidDel="000055B8" w:rsidRDefault="00D47396" w:rsidP="00E50C9E">
            <w:pPr>
              <w:spacing w:line="360" w:lineRule="auto"/>
              <w:rPr>
                <w:ins w:id="3600" w:author="北京车和家" w:date="2018-11-09T16:19:00Z"/>
                <w:del w:id="3601" w:author="Yucheng Ma" w:date="2019-01-15T09:2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602" w:author="北京车和家" w:date="2018-11-09T16:19:00Z">
              <w:del w:id="3603" w:author="Yucheng Ma" w:date="2019-01-15T09:28:00Z">
                <w:r w:rsidRPr="000014C7" w:rsidDel="000055B8">
                  <w:rPr>
                    <w:rFonts w:eastAsia="宋体"/>
                    <w:szCs w:val="20"/>
                  </w:rPr>
                  <w:delText>VCU_PT_</w:delText>
                </w:r>
                <w:r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REXModelAvailable</w:delText>
                </w:r>
              </w:del>
            </w:ins>
          </w:p>
          <w:p w14:paraId="62DA4C49" w14:textId="326C42D4" w:rsidR="00D47396" w:rsidDel="000055B8" w:rsidRDefault="00D47396" w:rsidP="00E50C9E">
            <w:pPr>
              <w:spacing w:line="360" w:lineRule="auto"/>
              <w:rPr>
                <w:ins w:id="3604" w:author="北京车和家" w:date="2018-11-09T16:19:00Z"/>
                <w:del w:id="3605" w:author="Yucheng Ma" w:date="2019-01-15T09:28:00Z"/>
                <w:rFonts w:eastAsia="宋体"/>
                <w:color w:val="191F25"/>
                <w:szCs w:val="21"/>
                <w:shd w:val="clear" w:color="auto" w:fill="FFFFFF"/>
              </w:rPr>
            </w:pPr>
            <w:ins w:id="3606" w:author="北京车和家" w:date="2018-11-09T16:19:00Z">
              <w:del w:id="3607" w:author="Yucheng Ma" w:date="2019-01-15T09:28:00Z">
                <w:r w:rsidRPr="000014C7" w:rsidDel="000055B8">
                  <w:rPr>
                    <w:rFonts w:eastAsia="宋体"/>
                    <w:szCs w:val="20"/>
                  </w:rPr>
                  <w:delText>VCU_PT_</w:delText>
                </w:r>
                <w:r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RangeModelAvailable</w:delText>
                </w:r>
              </w:del>
            </w:ins>
          </w:p>
          <w:p w14:paraId="0EDC9ECE" w14:textId="77777777" w:rsidR="000055B8" w:rsidRDefault="00D47396" w:rsidP="00E50C9E">
            <w:pPr>
              <w:spacing w:line="360" w:lineRule="auto"/>
              <w:rPr>
                <w:ins w:id="3608" w:author="Yucheng Ma" w:date="2019-01-15T09:28:00Z"/>
                <w:rFonts w:eastAsia="宋体"/>
                <w:color w:val="191F25"/>
                <w:szCs w:val="21"/>
                <w:shd w:val="clear" w:color="auto" w:fill="FFFFFF"/>
              </w:rPr>
            </w:pPr>
            <w:ins w:id="3609" w:author="北京车和家" w:date="2018-11-09T16:19:00Z">
              <w:del w:id="3610" w:author="Yucheng Ma" w:date="2019-01-15T09:28:00Z">
                <w:r w:rsidRPr="000014C7" w:rsidDel="000055B8">
                  <w:rPr>
                    <w:rFonts w:eastAsia="宋体"/>
                    <w:szCs w:val="20"/>
                  </w:rPr>
                  <w:delText>VCU_PT_</w:delText>
                </w:r>
                <w:r w:rsidRPr="000014C7" w:rsidDel="000055B8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PerformanceModelAvailable</w:delText>
                </w:r>
              </w:del>
            </w:ins>
            <w:ins w:id="3611" w:author="Yucheng Ma" w:date="2019-01-15T09:28:00Z">
              <w:r w:rsidR="000055B8"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VCU_PT_DriveModeStaFeedback</w:t>
              </w:r>
            </w:ins>
          </w:p>
          <w:p w14:paraId="4C27C299" w14:textId="77777777" w:rsidR="000055B8" w:rsidRDefault="000055B8" w:rsidP="00E50C9E">
            <w:pPr>
              <w:spacing w:line="360" w:lineRule="auto"/>
              <w:rPr>
                <w:ins w:id="3612" w:author="Yucheng Ma" w:date="2019-01-15T09:2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613" w:author="Yucheng Ma" w:date="2019-01-15T09:28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VCU_PT_PerformanceModeAvailable</w:t>
              </w:r>
            </w:ins>
          </w:p>
          <w:p w14:paraId="619CF008" w14:textId="77777777" w:rsidR="000055B8" w:rsidRDefault="000055B8" w:rsidP="00E50C9E">
            <w:pPr>
              <w:spacing w:line="360" w:lineRule="auto"/>
              <w:rPr>
                <w:ins w:id="3614" w:author="Yucheng Ma" w:date="2019-01-15T09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615" w:author="Yucheng Ma" w:date="2019-01-15T09:31:00Z">
              <w:r w:rsidRPr="000055B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VCU_PT_REXModeAvailable</w:t>
              </w:r>
            </w:ins>
          </w:p>
          <w:p w14:paraId="6BAD65D5" w14:textId="00D2EDE5" w:rsidR="00D47396" w:rsidRPr="004510F8" w:rsidRDefault="002B76F2" w:rsidP="00E50C9E">
            <w:pPr>
              <w:spacing w:line="360" w:lineRule="auto"/>
              <w:rPr>
                <w:ins w:id="3616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617" w:author="Yucheng Ma" w:date="2019-01-15T11:26:00Z">
              <w:r w:rsidRPr="002B76F2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VCU_PT_CloseEngAvailable</w:t>
              </w:r>
            </w:ins>
            <w:ins w:id="3618" w:author="北京车和家" w:date="2018-11-09T16:19:00Z">
              <w:del w:id="3619" w:author="Yucheng Ma" w:date="2019-01-15T11:19:00Z">
                <w:r w:rsidR="00D47396" w:rsidRPr="004510F8" w:rsidDel="00CE4C5D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 xml:space="preserve"> </w:delText>
                </w:r>
              </w:del>
            </w:ins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62889FF" w14:textId="77777777" w:rsidR="00D47396" w:rsidRPr="004510F8" w:rsidRDefault="00D47396" w:rsidP="00E50C9E">
            <w:pPr>
              <w:spacing w:line="360" w:lineRule="auto"/>
              <w:rPr>
                <w:ins w:id="3620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621" w:author="北京车和家" w:date="2018-11-09T16:19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</w:tr>
      <w:tr w:rsidR="00D47396" w:rsidRPr="001A324E" w14:paraId="543B6C29" w14:textId="77777777" w:rsidTr="00E50C9E">
        <w:trPr>
          <w:trHeight w:val="757"/>
          <w:tblHeader/>
          <w:ins w:id="3622" w:author="北京车和家" w:date="2018-11-09T16:19:00Z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C9EB" w14:textId="77777777" w:rsidR="00D47396" w:rsidRPr="001A324E" w:rsidRDefault="00D47396" w:rsidP="00E50C9E">
            <w:pPr>
              <w:rPr>
                <w:ins w:id="3623" w:author="北京车和家" w:date="2018-11-09T16:19:00Z"/>
                <w:rFonts w:eastAsia="宋体"/>
                <w:szCs w:val="20"/>
              </w:rPr>
            </w:pPr>
            <w:ins w:id="3624" w:author="北京车和家" w:date="2018-11-09T16:19:00Z">
              <w:r w:rsidRPr="001A324E">
                <w:rPr>
                  <w:rFonts w:eastAsia="宋体" w:hint="eastAsia"/>
                  <w:szCs w:val="20"/>
                </w:rPr>
                <w:lastRenderedPageBreak/>
                <w:t>策略</w:t>
              </w:r>
            </w:ins>
          </w:p>
        </w:tc>
        <w:tc>
          <w:tcPr>
            <w:tcW w:w="8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749FD" w14:textId="1F5A57D6" w:rsidR="00D47396" w:rsidRPr="001A324E" w:rsidRDefault="00D47396" w:rsidP="00E50C9E">
            <w:pPr>
              <w:spacing w:line="276" w:lineRule="auto"/>
              <w:rPr>
                <w:ins w:id="3625" w:author="北京车和家" w:date="2018-11-09T16:19:00Z"/>
                <w:rFonts w:eastAsia="宋体"/>
                <w:szCs w:val="20"/>
              </w:rPr>
            </w:pPr>
            <w:ins w:id="3626" w:author="北京车和家" w:date="2018-11-09T16:19:00Z">
              <w:r w:rsidRPr="001A324E">
                <w:rPr>
                  <w:rFonts w:eastAsia="宋体"/>
                  <w:szCs w:val="20"/>
                </w:rPr>
                <w:t>1.</w:t>
              </w:r>
              <w:r w:rsidRPr="001A324E">
                <w:rPr>
                  <w:rFonts w:eastAsia="宋体" w:hint="eastAsia"/>
                  <w:szCs w:val="20"/>
                </w:rPr>
                <w:t>控制逻辑：</w:t>
              </w:r>
            </w:ins>
          </w:p>
          <w:p w14:paraId="495E2E13" w14:textId="0A014E87" w:rsidR="00D47396" w:rsidRDefault="00D47396" w:rsidP="00E50C9E">
            <w:pPr>
              <w:spacing w:line="276" w:lineRule="auto"/>
              <w:ind w:firstLineChars="200" w:firstLine="400"/>
              <w:rPr>
                <w:ins w:id="3627" w:author="北京车和家" w:date="2019-01-21T20:07:00Z"/>
                <w:rFonts w:eastAsia="宋体"/>
                <w:szCs w:val="20"/>
              </w:rPr>
            </w:pPr>
            <w:ins w:id="3628" w:author="北京车和家" w:date="2018-11-09T16:19:00Z">
              <w:r w:rsidRPr="001A324E">
                <w:rPr>
                  <w:rFonts w:eastAsia="宋体"/>
                  <w:szCs w:val="20"/>
                </w:rPr>
                <w:t>CCP</w:t>
              </w:r>
              <w:r w:rsidRPr="001A324E">
                <w:rPr>
                  <w:rFonts w:eastAsia="宋体" w:hint="eastAsia"/>
                  <w:szCs w:val="20"/>
                </w:rPr>
                <w:t>接收</w:t>
              </w:r>
              <w:r w:rsidRPr="001A324E">
                <w:rPr>
                  <w:rFonts w:eastAsia="宋体"/>
                  <w:szCs w:val="20"/>
                </w:rPr>
                <w:t>VCU</w:t>
              </w:r>
              <w:r w:rsidRPr="001A324E">
                <w:rPr>
                  <w:rFonts w:eastAsia="宋体" w:hint="eastAsia"/>
                  <w:szCs w:val="20"/>
                </w:rPr>
                <w:t>反馈的驾驶模式</w:t>
              </w:r>
            </w:ins>
            <w:ins w:id="3629" w:author="北京车和家" w:date="2019-01-21T20:01:00Z">
              <w:r w:rsidR="002A5F9D">
                <w:rPr>
                  <w:rFonts w:eastAsia="宋体" w:hint="eastAsia"/>
                  <w:szCs w:val="20"/>
                </w:rPr>
                <w:t>/</w:t>
              </w:r>
              <w:r w:rsidR="002A5F9D">
                <w:rPr>
                  <w:rFonts w:eastAsia="宋体" w:hint="eastAsia"/>
                  <w:szCs w:val="20"/>
                </w:rPr>
                <w:t>功能开关</w:t>
              </w:r>
            </w:ins>
            <w:ins w:id="3630" w:author="北京车和家" w:date="2018-11-09T16:19:00Z">
              <w:r w:rsidRPr="001A324E">
                <w:rPr>
                  <w:rFonts w:eastAsia="宋体" w:hint="eastAsia"/>
                  <w:szCs w:val="20"/>
                </w:rPr>
                <w:t>信号</w:t>
              </w:r>
              <w:r w:rsidRPr="001A324E">
                <w:rPr>
                  <w:rFonts w:eastAsia="宋体"/>
                  <w:szCs w:val="20"/>
                </w:rPr>
                <w:t>Available</w:t>
              </w:r>
              <w:r w:rsidRPr="001A324E">
                <w:rPr>
                  <w:rFonts w:eastAsia="宋体" w:hint="eastAsia"/>
                  <w:szCs w:val="20"/>
                </w:rPr>
                <w:t>显示相应模式是否可操作，</w:t>
              </w:r>
              <w:r w:rsidRPr="001A324E">
                <w:rPr>
                  <w:rFonts w:eastAsia="宋体"/>
                  <w:szCs w:val="20"/>
                </w:rPr>
                <w:t>unavailable</w:t>
              </w:r>
              <w:r w:rsidRPr="001A324E">
                <w:rPr>
                  <w:rFonts w:eastAsia="宋体" w:hint="eastAsia"/>
                  <w:szCs w:val="20"/>
                </w:rPr>
                <w:t>表示当前模式不可进入，置灰显示，</w:t>
              </w:r>
              <w:r w:rsidRPr="001A324E">
                <w:rPr>
                  <w:rFonts w:eastAsia="宋体"/>
                  <w:szCs w:val="20"/>
                </w:rPr>
                <w:t>available</w:t>
              </w:r>
              <w:r w:rsidRPr="001A324E">
                <w:rPr>
                  <w:rFonts w:eastAsia="宋体" w:hint="eastAsia"/>
                  <w:szCs w:val="20"/>
                </w:rPr>
                <w:t>表示当前模式可进入。在当前模式可进入时，用户点击后</w:t>
              </w:r>
              <w:r w:rsidRPr="001A324E">
                <w:rPr>
                  <w:rFonts w:eastAsia="宋体"/>
                  <w:szCs w:val="20"/>
                </w:rPr>
                <w:t>CCP</w:t>
              </w:r>
              <w:r w:rsidRPr="001A324E">
                <w:rPr>
                  <w:rFonts w:eastAsia="宋体" w:hint="eastAsia"/>
                  <w:szCs w:val="20"/>
                </w:rPr>
                <w:t>发送相应模式命令</w:t>
              </w:r>
              <w:r>
                <w:rPr>
                  <w:rFonts w:eastAsia="宋体" w:hint="eastAsia"/>
                  <w:szCs w:val="20"/>
                </w:rPr>
                <w:t>三帧</w:t>
              </w:r>
              <w:r>
                <w:rPr>
                  <w:rFonts w:eastAsia="宋体"/>
                  <w:szCs w:val="20"/>
                </w:rPr>
                <w:t>，然后发送</w:t>
              </w:r>
              <w:r>
                <w:rPr>
                  <w:rFonts w:eastAsia="宋体"/>
                  <w:szCs w:val="20"/>
                </w:rPr>
                <w:t>no request</w:t>
              </w:r>
              <w:r w:rsidRPr="001A324E">
                <w:rPr>
                  <w:rFonts w:eastAsia="宋体" w:hint="eastAsia"/>
                  <w:szCs w:val="20"/>
                </w:rPr>
                <w:t>。</w:t>
              </w:r>
              <w:r>
                <w:rPr>
                  <w:rFonts w:eastAsia="宋体" w:hint="eastAsia"/>
                  <w:szCs w:val="20"/>
                </w:rPr>
                <w:t xml:space="preserve">   CCP</w:t>
              </w:r>
              <w:r>
                <w:rPr>
                  <w:rFonts w:eastAsia="宋体"/>
                  <w:szCs w:val="20"/>
                </w:rPr>
                <w:t>根据</w:t>
              </w:r>
              <w:r>
                <w:rPr>
                  <w:rFonts w:eastAsia="宋体" w:hint="eastAsia"/>
                  <w:szCs w:val="20"/>
                </w:rPr>
                <w:t>VCU</w:t>
              </w:r>
              <w:r>
                <w:rPr>
                  <w:rFonts w:eastAsia="宋体"/>
                  <w:szCs w:val="20"/>
                </w:rPr>
                <w:t>反馈的</w:t>
              </w:r>
            </w:ins>
            <w:ins w:id="3631" w:author="Yucheng Ma" w:date="2019-01-15T11:35:00Z">
              <w:r w:rsidR="005C6586">
                <w:rPr>
                  <w:rFonts w:eastAsia="宋体"/>
                  <w:szCs w:val="20"/>
                </w:rPr>
                <w:t>VCU_PT_DriveModeStaFeedback</w:t>
              </w:r>
            </w:ins>
            <w:ins w:id="3632" w:author="北京车和家" w:date="2018-11-09T16:19:00Z">
              <w:del w:id="3633" w:author="Yucheng Ma" w:date="2019-01-15T11:35:00Z">
                <w:r w:rsidRPr="003B7852" w:rsidDel="005C6586">
                  <w:rPr>
                    <w:rFonts w:eastAsia="宋体"/>
                    <w:szCs w:val="20"/>
                  </w:rPr>
                  <w:delText>VCU_PT_</w:delText>
                </w:r>
                <w:r w:rsidRPr="000014C7" w:rsidDel="005C6586">
                  <w:rPr>
                    <w:rFonts w:eastAsia="宋体"/>
                    <w:szCs w:val="20"/>
                  </w:rPr>
                  <w:delText xml:space="preserve"> EnergModeCtrlSwitchFeedback</w:delText>
                </w:r>
              </w:del>
              <w:r>
                <w:rPr>
                  <w:rFonts w:eastAsia="宋体" w:hint="eastAsia"/>
                  <w:szCs w:val="20"/>
                </w:rPr>
                <w:t>信号</w:t>
              </w:r>
              <w:r>
                <w:rPr>
                  <w:rFonts w:eastAsia="宋体"/>
                  <w:szCs w:val="20"/>
                </w:rPr>
                <w:t>显示</w:t>
              </w:r>
              <w:r>
                <w:rPr>
                  <w:rFonts w:eastAsia="宋体" w:hint="eastAsia"/>
                  <w:szCs w:val="20"/>
                </w:rPr>
                <w:t>当前</w:t>
              </w:r>
              <w:r>
                <w:rPr>
                  <w:rFonts w:eastAsia="宋体"/>
                  <w:szCs w:val="20"/>
                </w:rPr>
                <w:t>处于何种</w:t>
              </w:r>
              <w:r>
                <w:rPr>
                  <w:rFonts w:eastAsia="宋体" w:hint="eastAsia"/>
                  <w:szCs w:val="20"/>
                </w:rPr>
                <w:t>模式</w:t>
              </w:r>
              <w:r>
                <w:rPr>
                  <w:rFonts w:eastAsia="宋体"/>
                  <w:szCs w:val="20"/>
                </w:rPr>
                <w:t>。</w:t>
              </w:r>
            </w:ins>
          </w:p>
          <w:p w14:paraId="6F2E4E7B" w14:textId="2879EA21" w:rsidR="002A5F9D" w:rsidRDefault="002A5F9D" w:rsidP="00E50C9E">
            <w:pPr>
              <w:spacing w:line="276" w:lineRule="auto"/>
              <w:ind w:firstLineChars="200" w:firstLine="400"/>
              <w:rPr>
                <w:ins w:id="3634" w:author="北京车和家" w:date="2019-01-22T11:15:00Z"/>
                <w:rFonts w:eastAsia="宋体"/>
                <w:szCs w:val="20"/>
              </w:rPr>
            </w:pPr>
            <w:ins w:id="3635" w:author="北京车和家" w:date="2019-01-21T20:07:00Z">
              <w:r>
                <w:rPr>
                  <w:rFonts w:eastAsia="宋体" w:hint="eastAsia"/>
                  <w:szCs w:val="20"/>
                </w:rPr>
                <w:t>存</w:t>
              </w:r>
            </w:ins>
            <w:ins w:id="3636" w:author="北京车和家" w:date="2019-01-22T12:29:00Z">
              <w:r w:rsidR="00F57F19">
                <w:rPr>
                  <w:rFonts w:eastAsia="宋体" w:hint="eastAsia"/>
                  <w:szCs w:val="20"/>
                </w:rPr>
                <w:t>在</w:t>
              </w:r>
            </w:ins>
            <w:ins w:id="3637" w:author="北京车和家" w:date="2019-01-21T20:08:00Z">
              <w:r w:rsidR="00103283">
                <w:rPr>
                  <w:rFonts w:eastAsia="宋体" w:hint="eastAsia"/>
                  <w:szCs w:val="20"/>
                </w:rPr>
                <w:t>上述</w:t>
              </w:r>
            </w:ins>
            <w:ins w:id="3638" w:author="北京车和家" w:date="2019-01-21T20:07:00Z">
              <w:r>
                <w:rPr>
                  <w:rFonts w:eastAsia="宋体" w:hint="eastAsia"/>
                  <w:szCs w:val="20"/>
                </w:rPr>
                <w:t>可用条件判断的模式</w:t>
              </w:r>
              <w:r>
                <w:rPr>
                  <w:rFonts w:eastAsia="宋体" w:hint="eastAsia"/>
                  <w:szCs w:val="20"/>
                </w:rPr>
                <w:t>/</w:t>
              </w:r>
              <w:r>
                <w:rPr>
                  <w:rFonts w:eastAsia="宋体" w:hint="eastAsia"/>
                  <w:szCs w:val="20"/>
                </w:rPr>
                <w:t>功能开关包括</w:t>
              </w:r>
            </w:ins>
            <w:ins w:id="3639" w:author="北京车和家" w:date="2019-01-21T20:08:00Z">
              <w:r>
                <w:rPr>
                  <w:rFonts w:eastAsia="宋体" w:hint="eastAsia"/>
                  <w:szCs w:val="20"/>
                </w:rPr>
                <w:t>：</w:t>
              </w:r>
              <w:r w:rsidRPr="002A5F9D">
                <w:rPr>
                  <w:rFonts w:eastAsia="宋体" w:hint="eastAsia"/>
                  <w:szCs w:val="20"/>
                </w:rPr>
                <w:t>行车充电、性能模式、</w:t>
              </w:r>
            </w:ins>
            <w:ins w:id="3640" w:author="北京车和家" w:date="2019-01-22T12:29:00Z">
              <w:r w:rsidR="00F57F19">
                <w:rPr>
                  <w:rFonts w:eastAsia="宋体" w:hint="eastAsia"/>
                  <w:szCs w:val="20"/>
                </w:rPr>
                <w:t>山路模式、</w:t>
              </w:r>
            </w:ins>
            <w:ins w:id="3641" w:author="北京车和家" w:date="2019-01-21T20:08:00Z">
              <w:r w:rsidRPr="002A5F9D">
                <w:rPr>
                  <w:rFonts w:eastAsia="宋体" w:hint="eastAsia"/>
                  <w:szCs w:val="20"/>
                </w:rPr>
                <w:t>关闭增程器</w:t>
              </w:r>
            </w:ins>
            <w:ins w:id="3642" w:author="北京车和家" w:date="2019-01-22T11:15:00Z">
              <w:r w:rsidR="003059E4">
                <w:rPr>
                  <w:rFonts w:eastAsia="宋体" w:hint="eastAsia"/>
                  <w:szCs w:val="20"/>
                </w:rPr>
                <w:t>。</w:t>
              </w:r>
            </w:ins>
          </w:p>
          <w:p w14:paraId="71C91684" w14:textId="208893F5" w:rsidR="003059E4" w:rsidRDefault="003059E4" w:rsidP="00E50C9E">
            <w:pPr>
              <w:spacing w:line="276" w:lineRule="auto"/>
              <w:ind w:firstLineChars="200" w:firstLine="400"/>
              <w:rPr>
                <w:ins w:id="3643" w:author="北京车和家" w:date="2019-01-21T14:36:00Z"/>
                <w:rFonts w:eastAsia="宋体"/>
                <w:szCs w:val="20"/>
              </w:rPr>
            </w:pPr>
            <w:ins w:id="3644" w:author="北京车和家" w:date="2019-01-22T11:16:00Z">
              <w:r>
                <w:rPr>
                  <w:rFonts w:eastAsia="宋体" w:hint="eastAsia"/>
                  <w:szCs w:val="20"/>
                </w:rPr>
                <w:t>行驶路面模式开关在电源模式≠</w:t>
              </w:r>
              <w:r>
                <w:rPr>
                  <w:rFonts w:eastAsia="宋体" w:hint="eastAsia"/>
                  <w:szCs w:val="20"/>
                </w:rPr>
                <w:t>O</w:t>
              </w:r>
              <w:r>
                <w:rPr>
                  <w:rFonts w:eastAsia="宋体"/>
                  <w:szCs w:val="20"/>
                </w:rPr>
                <w:t>N</w:t>
              </w:r>
              <w:r>
                <w:rPr>
                  <w:rFonts w:eastAsia="宋体" w:hint="eastAsia"/>
                  <w:szCs w:val="20"/>
                </w:rPr>
                <w:t>时置灰。</w:t>
              </w:r>
            </w:ins>
          </w:p>
          <w:p w14:paraId="68CCF8B4" w14:textId="3DB35346" w:rsidR="009845CA" w:rsidRPr="009845CA" w:rsidRDefault="009845CA" w:rsidP="00E50C9E">
            <w:pPr>
              <w:spacing w:line="276" w:lineRule="auto"/>
              <w:ind w:firstLineChars="200" w:firstLine="400"/>
              <w:rPr>
                <w:ins w:id="3645" w:author="北京车和家" w:date="2018-11-09T16:19:00Z"/>
                <w:rFonts w:eastAsia="宋体"/>
                <w:szCs w:val="20"/>
              </w:rPr>
            </w:pPr>
            <w:ins w:id="3646" w:author="北京车和家" w:date="2019-01-21T14:37:00Z">
              <w:r>
                <w:rPr>
                  <w:rFonts w:eastAsia="宋体" w:hint="eastAsia"/>
                  <w:szCs w:val="20"/>
                </w:rPr>
                <w:t>当车辆</w:t>
              </w:r>
              <w:proofErr w:type="gramStart"/>
              <w:r>
                <w:rPr>
                  <w:rFonts w:eastAsia="宋体" w:hint="eastAsia"/>
                  <w:szCs w:val="20"/>
                </w:rPr>
                <w:t>处于纯电优先</w:t>
              </w:r>
              <w:proofErr w:type="gramEnd"/>
              <w:r>
                <w:rPr>
                  <w:rFonts w:eastAsia="宋体" w:hint="eastAsia"/>
                  <w:szCs w:val="20"/>
                </w:rPr>
                <w:t>、</w:t>
              </w:r>
              <w:proofErr w:type="gramStart"/>
              <w:r>
                <w:rPr>
                  <w:rFonts w:eastAsia="宋体" w:hint="eastAsia"/>
                  <w:szCs w:val="20"/>
                </w:rPr>
                <w:t>混动优</w:t>
              </w:r>
              <w:proofErr w:type="gramEnd"/>
              <w:r>
                <w:rPr>
                  <w:rFonts w:eastAsia="宋体" w:hint="eastAsia"/>
                  <w:szCs w:val="20"/>
                </w:rPr>
                <w:t>先或冬季模式时，</w:t>
              </w:r>
              <w:r w:rsidR="00191301">
                <w:rPr>
                  <w:rFonts w:eastAsia="宋体" w:hint="eastAsia"/>
                  <w:szCs w:val="20"/>
                </w:rPr>
                <w:t>用户再次点击当前模式按钮，</w:t>
              </w:r>
              <w:r w:rsidR="00191301">
                <w:rPr>
                  <w:rFonts w:eastAsia="宋体" w:hint="eastAsia"/>
                  <w:szCs w:val="20"/>
                </w:rPr>
                <w:t>C</w:t>
              </w:r>
              <w:r w:rsidR="00191301">
                <w:rPr>
                  <w:rFonts w:eastAsia="宋体"/>
                  <w:szCs w:val="20"/>
                </w:rPr>
                <w:t>CP</w:t>
              </w:r>
              <w:r w:rsidR="00191301">
                <w:rPr>
                  <w:rFonts w:eastAsia="宋体" w:hint="eastAsia"/>
                  <w:szCs w:val="20"/>
                </w:rPr>
                <w:t>不发送任何信号；当车辆处于其他四种模式</w:t>
              </w:r>
            </w:ins>
            <w:ins w:id="3647" w:author="北京车和家" w:date="2019-01-21T14:38:00Z">
              <w:r w:rsidR="00191301">
                <w:rPr>
                  <w:rFonts w:eastAsia="宋体" w:hint="eastAsia"/>
                  <w:szCs w:val="20"/>
                </w:rPr>
                <w:t>时，用户点击当前模式按钮，</w:t>
              </w:r>
              <w:r w:rsidR="00191301">
                <w:rPr>
                  <w:rFonts w:eastAsia="宋体" w:hint="eastAsia"/>
                  <w:szCs w:val="20"/>
                </w:rPr>
                <w:t>C</w:t>
              </w:r>
              <w:r w:rsidR="00191301">
                <w:rPr>
                  <w:rFonts w:eastAsia="宋体"/>
                  <w:szCs w:val="20"/>
                </w:rPr>
                <w:t>CP</w:t>
              </w:r>
              <w:r w:rsidR="00191301">
                <w:rPr>
                  <w:rFonts w:eastAsia="宋体" w:hint="eastAsia"/>
                  <w:szCs w:val="20"/>
                </w:rPr>
                <w:t>发送</w:t>
              </w:r>
            </w:ins>
            <w:ins w:id="3648" w:author="北京车和家" w:date="2019-01-21T14:39:00Z">
              <w:r w:rsidR="00191301"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  <w:r w:rsidR="00191301" w:rsidRPr="001A324E">
                <w:rPr>
                  <w:rFonts w:eastAsia="宋体"/>
                  <w:szCs w:val="20"/>
                </w:rPr>
                <w:t>== 0x1</w:t>
              </w:r>
            </w:ins>
            <w:ins w:id="3649" w:author="北京车和家" w:date="2019-01-21T14:40:00Z">
              <w:r w:rsidR="00191301" w:rsidRPr="001A324E">
                <w:rPr>
                  <w:rFonts w:eastAsia="宋体" w:hint="eastAsia"/>
                  <w:szCs w:val="20"/>
                </w:rPr>
                <w:t>命令</w:t>
              </w:r>
              <w:r w:rsidR="00191301">
                <w:rPr>
                  <w:rFonts w:eastAsia="宋体" w:hint="eastAsia"/>
                  <w:szCs w:val="20"/>
                </w:rPr>
                <w:t>三帧</w:t>
              </w:r>
              <w:r w:rsidR="00191301">
                <w:rPr>
                  <w:rFonts w:eastAsia="宋体"/>
                  <w:szCs w:val="20"/>
                </w:rPr>
                <w:t>，然后发送</w:t>
              </w:r>
              <w:r w:rsidR="00191301">
                <w:rPr>
                  <w:rFonts w:eastAsia="宋体"/>
                  <w:szCs w:val="20"/>
                </w:rPr>
                <w:t>no request</w:t>
              </w:r>
              <w:r w:rsidR="00191301">
                <w:rPr>
                  <w:rFonts w:eastAsia="宋体" w:hint="eastAsia"/>
                  <w:szCs w:val="20"/>
                </w:rPr>
                <w:t>。根据</w:t>
              </w:r>
              <w:r w:rsidR="00191301">
                <w:rPr>
                  <w:rFonts w:eastAsia="宋体"/>
                  <w:szCs w:val="20"/>
                </w:rPr>
                <w:t>VCU</w:t>
              </w:r>
              <w:r w:rsidR="00191301">
                <w:rPr>
                  <w:rFonts w:eastAsia="宋体" w:hint="eastAsia"/>
                  <w:szCs w:val="20"/>
                </w:rPr>
                <w:t>反馈信号，显示</w:t>
              </w:r>
            </w:ins>
            <w:ins w:id="3650" w:author="北京车和家" w:date="2019-01-21T14:41:00Z">
              <w:r w:rsidR="00191301">
                <w:rPr>
                  <w:rFonts w:eastAsia="宋体" w:hint="eastAsia"/>
                  <w:szCs w:val="20"/>
                </w:rPr>
                <w:t>对应驾驶模式。</w:t>
              </w:r>
            </w:ins>
          </w:p>
          <w:p w14:paraId="3D1A6D76" w14:textId="775FBD04" w:rsidR="00D47396" w:rsidRDefault="00D47396" w:rsidP="00E50C9E">
            <w:pPr>
              <w:spacing w:line="276" w:lineRule="auto"/>
              <w:rPr>
                <w:ins w:id="3651" w:author="北京车和家" w:date="2018-11-09T16:19:00Z"/>
                <w:rFonts w:eastAsia="宋体"/>
                <w:szCs w:val="20"/>
              </w:rPr>
            </w:pPr>
            <w:ins w:id="3652" w:author="北京车和家" w:date="2018-11-09T16:19:00Z">
              <w:r>
                <w:rPr>
                  <w:rFonts w:eastAsia="宋体" w:hint="eastAsia"/>
                  <w:szCs w:val="20"/>
                </w:rPr>
                <w:t xml:space="preserve">        </w:t>
              </w:r>
              <w:r>
                <w:rPr>
                  <w:rFonts w:eastAsia="宋体"/>
                  <w:szCs w:val="20"/>
                </w:rPr>
                <w:t xml:space="preserve"> </w:t>
              </w:r>
              <w:r>
                <w:rPr>
                  <w:rFonts w:eastAsia="宋体" w:hint="eastAsia"/>
                  <w:szCs w:val="20"/>
                </w:rPr>
                <w:t>特殊</w:t>
              </w:r>
              <w:r>
                <w:rPr>
                  <w:rFonts w:eastAsia="宋体"/>
                  <w:szCs w:val="20"/>
                </w:rPr>
                <w:t>情况</w:t>
              </w:r>
              <w:r>
                <w:rPr>
                  <w:rFonts w:eastAsia="宋体" w:hint="eastAsia"/>
                  <w:szCs w:val="20"/>
                </w:rPr>
                <w:t>1</w:t>
              </w:r>
              <w:r>
                <w:rPr>
                  <w:rFonts w:eastAsia="宋体" w:hint="eastAsia"/>
                  <w:szCs w:val="20"/>
                </w:rPr>
                <w:t>：用户</w:t>
              </w:r>
              <w:r>
                <w:rPr>
                  <w:rFonts w:eastAsia="宋体"/>
                  <w:szCs w:val="20"/>
                </w:rPr>
                <w:t>点击</w:t>
              </w:r>
              <w:r>
                <w:rPr>
                  <w:rFonts w:eastAsia="宋体"/>
                  <w:szCs w:val="20"/>
                </w:rPr>
                <w:t>“</w:t>
              </w:r>
              <w:del w:id="3653" w:author="Yucheng Ma" w:date="2019-01-15T11:36:00Z">
                <w:r w:rsidDel="005C6586">
                  <w:rPr>
                    <w:rFonts w:eastAsia="宋体" w:hint="eastAsia"/>
                    <w:szCs w:val="20"/>
                  </w:rPr>
                  <w:delText>积水</w:delText>
                </w:r>
                <w:r w:rsidDel="005C6586">
                  <w:rPr>
                    <w:rFonts w:eastAsia="宋体"/>
                    <w:szCs w:val="20"/>
                  </w:rPr>
                  <w:delText>模式</w:delText>
                </w:r>
              </w:del>
            </w:ins>
            <w:ins w:id="3654" w:author="Yucheng Ma" w:date="2019-01-15T11:36:00Z">
              <w:r w:rsidR="005C6586">
                <w:rPr>
                  <w:rFonts w:eastAsia="宋体" w:hint="eastAsia"/>
                  <w:szCs w:val="20"/>
                </w:rPr>
                <w:t>关闭增程器</w:t>
              </w:r>
              <w:r w:rsidR="005C6586">
                <w:rPr>
                  <w:rFonts w:eastAsia="宋体" w:hint="eastAsia"/>
                  <w:szCs w:val="20"/>
                </w:rPr>
                <w:t xml:space="preserve"> </w:t>
              </w:r>
            </w:ins>
            <w:ins w:id="3655" w:author="北京车和家" w:date="2018-11-09T16:19:00Z">
              <w:r>
                <w:rPr>
                  <w:rFonts w:eastAsia="宋体"/>
                  <w:szCs w:val="20"/>
                </w:rPr>
                <w:t>”</w:t>
              </w:r>
              <w:r>
                <w:rPr>
                  <w:rFonts w:eastAsia="宋体" w:hint="eastAsia"/>
                  <w:szCs w:val="20"/>
                </w:rPr>
                <w:t>时</w:t>
              </w:r>
              <w:r>
                <w:rPr>
                  <w:rFonts w:eastAsia="宋体"/>
                  <w:szCs w:val="20"/>
                </w:rPr>
                <w:t>，需弹出对话框提示用户</w:t>
              </w:r>
              <w:r>
                <w:rPr>
                  <w:rFonts w:eastAsia="宋体"/>
                  <w:szCs w:val="20"/>
                </w:rPr>
                <w:t>“</w:t>
              </w:r>
              <w:del w:id="3656" w:author="Yucheng Ma" w:date="2019-01-15T11:36:00Z">
                <w:r w:rsidDel="005C6586">
                  <w:rPr>
                    <w:rFonts w:eastAsia="宋体" w:hint="eastAsia"/>
                    <w:szCs w:val="20"/>
                  </w:rPr>
                  <w:delText>开启积水</w:delText>
                </w:r>
                <w:r w:rsidDel="005C6586">
                  <w:rPr>
                    <w:rFonts w:eastAsia="宋体"/>
                    <w:szCs w:val="20"/>
                  </w:rPr>
                  <w:delText>模式</w:delText>
                </w:r>
              </w:del>
              <w:r>
                <w:rPr>
                  <w:rFonts w:eastAsia="宋体"/>
                  <w:szCs w:val="20"/>
                </w:rPr>
                <w:t>增程器会关闭，确定是</w:t>
              </w:r>
              <w:r>
                <w:rPr>
                  <w:rFonts w:eastAsia="宋体" w:hint="eastAsia"/>
                  <w:szCs w:val="20"/>
                </w:rPr>
                <w:t>否</w:t>
              </w:r>
              <w:r>
                <w:rPr>
                  <w:rFonts w:eastAsia="宋体"/>
                  <w:szCs w:val="20"/>
                </w:rPr>
                <w:t>开启？</w:t>
              </w:r>
              <w:r>
                <w:rPr>
                  <w:rFonts w:eastAsia="宋体"/>
                  <w:szCs w:val="20"/>
                </w:rPr>
                <w:t>”</w:t>
              </w:r>
              <w:r>
                <w:rPr>
                  <w:rFonts w:eastAsia="宋体" w:hint="eastAsia"/>
                  <w:szCs w:val="20"/>
                </w:rPr>
                <w:t xml:space="preserve"> </w:t>
              </w:r>
              <w:r>
                <w:rPr>
                  <w:rFonts w:eastAsia="宋体" w:hint="eastAsia"/>
                  <w:szCs w:val="20"/>
                </w:rPr>
                <w:t>用户</w:t>
              </w:r>
              <w:r>
                <w:rPr>
                  <w:rFonts w:eastAsia="宋体"/>
                  <w:szCs w:val="20"/>
                </w:rPr>
                <w:t>点击</w:t>
              </w:r>
              <w:r>
                <w:rPr>
                  <w:rFonts w:eastAsia="宋体" w:hint="eastAsia"/>
                  <w:szCs w:val="20"/>
                </w:rPr>
                <w:t>“是”后</w:t>
              </w:r>
              <w:r>
                <w:rPr>
                  <w:rFonts w:eastAsia="宋体"/>
                  <w:szCs w:val="20"/>
                </w:rPr>
                <w:t>，</w:t>
              </w:r>
              <w:r>
                <w:rPr>
                  <w:rFonts w:eastAsia="宋体"/>
                  <w:szCs w:val="20"/>
                </w:rPr>
                <w:t>CCP</w:t>
              </w:r>
              <w:r>
                <w:rPr>
                  <w:rFonts w:eastAsia="宋体"/>
                  <w:szCs w:val="20"/>
                </w:rPr>
                <w:t>下发</w:t>
              </w:r>
            </w:ins>
            <w:ins w:id="3657" w:author="Yucheng Ma" w:date="2019-01-15T11:36:00Z">
              <w:r w:rsidR="005C6586"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658" w:author="北京车和家" w:date="2018-11-09T16:19:00Z">
              <w:del w:id="3659" w:author="Yucheng Ma" w:date="2019-01-15T11:36:00Z">
                <w:r w:rsidRPr="001B0B61" w:rsidDel="005C6586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>
                <w:rPr>
                  <w:rFonts w:eastAsia="宋体"/>
                  <w:szCs w:val="20"/>
                </w:rPr>
                <w:t>=0x</w:t>
              </w:r>
            </w:ins>
            <w:ins w:id="3660" w:author="Yucheng Ma" w:date="2019-01-15T11:36:00Z">
              <w:r w:rsidR="005C6586">
                <w:rPr>
                  <w:rFonts w:eastAsia="宋体"/>
                  <w:szCs w:val="20"/>
                </w:rPr>
                <w:t>8</w:t>
              </w:r>
            </w:ins>
            <w:ins w:id="3661" w:author="北京车和家" w:date="2018-11-09T16:19:00Z">
              <w:del w:id="3662" w:author="Yucheng Ma" w:date="2019-01-15T11:36:00Z">
                <w:r w:rsidDel="005C6586">
                  <w:rPr>
                    <w:rFonts w:eastAsia="宋体"/>
                    <w:szCs w:val="20"/>
                  </w:rPr>
                  <w:delText>2</w:delText>
                </w:r>
              </w:del>
              <w:r>
                <w:rPr>
                  <w:rFonts w:eastAsia="宋体"/>
                  <w:szCs w:val="20"/>
                </w:rPr>
                <w:t xml:space="preserve"> </w:t>
              </w:r>
              <w:r>
                <w:rPr>
                  <w:rFonts w:eastAsia="宋体" w:hint="eastAsia"/>
                  <w:szCs w:val="20"/>
                </w:rPr>
                <w:t>三帧。</w:t>
              </w:r>
            </w:ins>
          </w:p>
          <w:p w14:paraId="39E62A8C" w14:textId="676DDB32" w:rsidR="00D47396" w:rsidRPr="005C6586" w:rsidRDefault="00D47396">
            <w:pPr>
              <w:spacing w:line="276" w:lineRule="auto"/>
              <w:ind w:firstLineChars="300" w:firstLine="600"/>
              <w:rPr>
                <w:ins w:id="3663" w:author="北京车和家" w:date="2018-11-09T16:19:00Z"/>
                <w:rFonts w:eastAsia="宋体"/>
                <w:szCs w:val="20"/>
                <w:rPrChange w:id="3664" w:author="Yucheng Ma" w:date="2019-01-15T11:40:00Z">
                  <w:rPr>
                    <w:ins w:id="3665" w:author="北京车和家" w:date="2018-11-09T16:19:00Z"/>
                  </w:rPr>
                </w:rPrChange>
              </w:rPr>
              <w:pPrChange w:id="3666" w:author="Yucheng Ma" w:date="2019-01-15T11:40:00Z">
                <w:pPr>
                  <w:spacing w:line="276" w:lineRule="auto"/>
                  <w:ind w:firstLineChars="200" w:firstLine="400"/>
                </w:pPr>
              </w:pPrChange>
            </w:pPr>
            <w:ins w:id="3667" w:author="北京车和家" w:date="2018-11-09T16:19:00Z">
              <w:r w:rsidRPr="005C6586">
                <w:rPr>
                  <w:rFonts w:eastAsia="宋体" w:hint="eastAsia"/>
                  <w:szCs w:val="20"/>
                  <w:rPrChange w:id="3668" w:author="Yucheng Ma" w:date="2019-01-15T11:40:00Z">
                    <w:rPr>
                      <w:rFonts w:hint="eastAsia"/>
                    </w:rPr>
                  </w:rPrChange>
                </w:rPr>
                <w:t>特殊情况</w:t>
              </w:r>
              <w:r w:rsidRPr="005C6586">
                <w:rPr>
                  <w:rFonts w:eastAsia="宋体"/>
                  <w:szCs w:val="20"/>
                  <w:rPrChange w:id="3669" w:author="Yucheng Ma" w:date="2019-01-15T11:40:00Z">
                    <w:rPr/>
                  </w:rPrChange>
                </w:rPr>
                <w:t>2</w:t>
              </w:r>
              <w:r w:rsidRPr="005C6586">
                <w:rPr>
                  <w:rFonts w:eastAsia="宋体" w:hint="eastAsia"/>
                  <w:szCs w:val="20"/>
                  <w:rPrChange w:id="3670" w:author="Yucheng Ma" w:date="2019-01-15T11:40:00Z">
                    <w:rPr>
                      <w:rFonts w:hint="eastAsia"/>
                    </w:rPr>
                  </w:rPrChange>
                </w:rPr>
                <w:t>：用户点击“性能模式”时，需弹出对话框提示用户“进入性能模式会增加电耗，是否确定进入性能模式？”用户点击“是”后，</w:t>
              </w:r>
              <w:r w:rsidRPr="005C6586">
                <w:rPr>
                  <w:rFonts w:eastAsia="宋体"/>
                  <w:szCs w:val="20"/>
                  <w:rPrChange w:id="3671" w:author="Yucheng Ma" w:date="2019-01-15T11:40:00Z">
                    <w:rPr/>
                  </w:rPrChange>
                </w:rPr>
                <w:t>CCP</w:t>
              </w:r>
              <w:r w:rsidRPr="005C6586">
                <w:rPr>
                  <w:rFonts w:eastAsia="宋体" w:hint="eastAsia"/>
                  <w:szCs w:val="20"/>
                  <w:rPrChange w:id="3672" w:author="Yucheng Ma" w:date="2019-01-15T11:40:00Z">
                    <w:rPr>
                      <w:rFonts w:hint="eastAsia"/>
                    </w:rPr>
                  </w:rPrChange>
                </w:rPr>
                <w:t>下发</w:t>
              </w:r>
            </w:ins>
            <w:ins w:id="3673" w:author="北京车和家" w:date="2019-01-15T14:14:00Z">
              <w:r w:rsidR="003B56A7"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  <w:r w:rsidR="003B56A7" w:rsidRPr="00B919D7">
                <w:rPr>
                  <w:rFonts w:eastAsia="宋体"/>
                  <w:szCs w:val="20"/>
                </w:rPr>
                <w:t>==</w:t>
              </w:r>
              <w:r w:rsidR="003B56A7" w:rsidRPr="003B7852">
                <w:rPr>
                  <w:rFonts w:eastAsia="宋体"/>
                  <w:szCs w:val="20"/>
                </w:rPr>
                <w:t>0x</w:t>
              </w:r>
              <w:r w:rsidR="003B56A7">
                <w:rPr>
                  <w:rFonts w:eastAsia="宋体" w:hint="eastAsia"/>
                  <w:szCs w:val="20"/>
                </w:rPr>
                <w:t>6</w:t>
              </w:r>
              <w:r w:rsidR="003B56A7">
                <w:rPr>
                  <w:rFonts w:eastAsia="宋体"/>
                  <w:szCs w:val="20"/>
                </w:rPr>
                <w:t xml:space="preserve"> </w:t>
              </w:r>
            </w:ins>
            <w:ins w:id="3674" w:author="Yucheng Ma" w:date="2019-01-15T11:36:00Z">
              <w:del w:id="3675" w:author="北京车和家" w:date="2019-01-15T14:14:00Z">
                <w:r w:rsidR="005C6586" w:rsidRPr="005C6586" w:rsidDel="003B56A7">
                  <w:rPr>
                    <w:rFonts w:eastAsia="宋体"/>
                    <w:szCs w:val="20"/>
                    <w:rPrChange w:id="3676" w:author="Yucheng Ma" w:date="2019-01-15T11:40:00Z">
                      <w:rPr/>
                    </w:rPrChange>
                  </w:rPr>
                  <w:delText>6</w:delText>
                </w:r>
              </w:del>
            </w:ins>
            <w:ins w:id="3677" w:author="北京车和家" w:date="2018-11-09T16:19:00Z">
              <w:r w:rsidRPr="005C6586">
                <w:rPr>
                  <w:rFonts w:eastAsia="宋体" w:hint="eastAsia"/>
                  <w:szCs w:val="20"/>
                  <w:rPrChange w:id="3678" w:author="Yucheng Ma" w:date="2019-01-15T11:40:00Z">
                    <w:rPr>
                      <w:rFonts w:hint="eastAsia"/>
                    </w:rPr>
                  </w:rPrChange>
                </w:rPr>
                <w:t>三帧，同时道路模式切换到</w:t>
              </w:r>
              <w:r w:rsidRPr="005C6586">
                <w:rPr>
                  <w:rFonts w:eastAsia="宋体"/>
                  <w:szCs w:val="20"/>
                  <w:rPrChange w:id="3679" w:author="Yucheng Ma" w:date="2019-01-15T11:40:00Z">
                    <w:rPr/>
                  </w:rPrChange>
                </w:rPr>
                <w:t>normal</w:t>
              </w:r>
              <w:r w:rsidRPr="005C6586">
                <w:rPr>
                  <w:rFonts w:eastAsia="宋体" w:hint="eastAsia"/>
                  <w:szCs w:val="20"/>
                  <w:rPrChange w:id="3680" w:author="Yucheng Ma" w:date="2019-01-15T11:40:00Z">
                    <w:rPr>
                      <w:rFonts w:hint="eastAsia"/>
                    </w:rPr>
                  </w:rPrChange>
                </w:rPr>
                <w:t>，即</w:t>
              </w:r>
              <w:r w:rsidRPr="005C6586">
                <w:rPr>
                  <w:rFonts w:eastAsia="宋体"/>
                  <w:szCs w:val="20"/>
                  <w:rPrChange w:id="3681" w:author="Yucheng Ma" w:date="2019-01-15T11:40:00Z">
                    <w:rPr/>
                  </w:rPrChange>
                </w:rPr>
                <w:t>IPC_RoadModeCtrlSwitchReq=0x0 normal</w:t>
              </w:r>
              <w:r w:rsidRPr="005C6586">
                <w:rPr>
                  <w:rFonts w:eastAsia="宋体" w:hint="eastAsia"/>
                  <w:szCs w:val="20"/>
                  <w:rPrChange w:id="3682" w:author="Yucheng Ma" w:date="2019-01-15T11:40:00Z">
                    <w:rPr>
                      <w:rFonts w:hint="eastAsia"/>
                    </w:rPr>
                  </w:rPrChange>
                </w:rPr>
                <w:t>。</w:t>
              </w:r>
            </w:ins>
          </w:p>
          <w:p w14:paraId="4DFB1F2A" w14:textId="77777777" w:rsidR="00D47396" w:rsidRDefault="00D47396">
            <w:pPr>
              <w:spacing w:line="276" w:lineRule="auto"/>
              <w:rPr>
                <w:ins w:id="3683" w:author="北京车和家" w:date="2018-11-09T16:19:00Z"/>
                <w:rFonts w:eastAsia="宋体"/>
                <w:szCs w:val="20"/>
              </w:rPr>
              <w:pPrChange w:id="3684" w:author="Yucheng Ma" w:date="2019-01-15T11:40:00Z">
                <w:pPr>
                  <w:spacing w:line="276" w:lineRule="auto"/>
                  <w:ind w:firstLineChars="250" w:firstLine="500"/>
                </w:pPr>
              </w:pPrChange>
            </w:pPr>
            <w:ins w:id="3685" w:author="北京车和家" w:date="2018-11-09T16:19:00Z">
              <w:r>
                <w:rPr>
                  <w:rFonts w:eastAsia="宋体" w:hint="eastAsia"/>
                  <w:szCs w:val="20"/>
                </w:rPr>
                <w:t>路面</w:t>
              </w:r>
              <w:r>
                <w:rPr>
                  <w:rFonts w:eastAsia="宋体"/>
                  <w:szCs w:val="20"/>
                </w:rPr>
                <w:t>模式：</w:t>
              </w:r>
            </w:ins>
          </w:p>
          <w:p w14:paraId="35E77416" w14:textId="1398C091" w:rsidR="00D47396" w:rsidRPr="001A324E" w:rsidRDefault="00D47396" w:rsidP="00D47396">
            <w:pPr>
              <w:pStyle w:val="af5"/>
              <w:numPr>
                <w:ilvl w:val="0"/>
                <w:numId w:val="85"/>
              </w:numPr>
              <w:spacing w:line="276" w:lineRule="auto"/>
              <w:ind w:firstLineChars="0"/>
              <w:rPr>
                <w:ins w:id="3686" w:author="北京车和家" w:date="2018-11-09T16:19:00Z"/>
                <w:rFonts w:eastAsia="宋体"/>
                <w:szCs w:val="20"/>
              </w:rPr>
            </w:pPr>
            <w:ins w:id="3687" w:author="北京车和家" w:date="2018-11-09T16:19:00Z">
              <w:r w:rsidRPr="001A324E">
                <w:rPr>
                  <w:rFonts w:eastAsia="宋体" w:hint="eastAsia"/>
                  <w:szCs w:val="20"/>
                </w:rPr>
                <w:t>当前</w:t>
              </w:r>
              <w:r>
                <w:rPr>
                  <w:rFonts w:eastAsia="宋体" w:hint="eastAsia"/>
                  <w:szCs w:val="20"/>
                </w:rPr>
                <w:t>为</w:t>
              </w:r>
              <w:del w:id="3688" w:author="Yucheng Ma" w:date="2019-01-02T10:09:00Z">
                <w:r w:rsidRPr="001A324E" w:rsidDel="00F34C37">
                  <w:rPr>
                    <w:rFonts w:eastAsia="宋体" w:hint="eastAsia"/>
                    <w:szCs w:val="20"/>
                  </w:rPr>
                  <w:delText>雨雪</w:delText>
                </w:r>
              </w:del>
            </w:ins>
            <w:ins w:id="3689" w:author="Yucheng Ma" w:date="2019-01-02T10:09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690" w:author="北京车和家" w:date="2018-11-09T16:19:00Z">
              <w:r w:rsidRPr="001A324E">
                <w:rPr>
                  <w:rFonts w:eastAsia="宋体" w:hint="eastAsia"/>
                  <w:szCs w:val="20"/>
                </w:rPr>
                <w:t>路面未开启</w:t>
              </w:r>
              <w:r>
                <w:rPr>
                  <w:rFonts w:eastAsia="宋体" w:hint="eastAsia"/>
                  <w:szCs w:val="20"/>
                </w:rPr>
                <w:t>状态</w:t>
              </w:r>
              <w:r w:rsidRPr="001A324E">
                <w:rPr>
                  <w:rFonts w:eastAsia="宋体" w:hint="eastAsia"/>
                  <w:szCs w:val="20"/>
                </w:rPr>
                <w:t>，用户点击</w:t>
              </w:r>
              <w:r>
                <w:rPr>
                  <w:rFonts w:eastAsia="宋体" w:hint="eastAsia"/>
                  <w:szCs w:val="20"/>
                </w:rPr>
                <w:t>“</w:t>
              </w:r>
              <w:del w:id="3691" w:author="Yucheng Ma" w:date="2019-01-02T10:09:00Z">
                <w:r w:rsidRPr="0047625A" w:rsidDel="00F34C37">
                  <w:rPr>
                    <w:rFonts w:eastAsia="宋体"/>
                    <w:szCs w:val="20"/>
                  </w:rPr>
                  <w:delText>雨雪</w:delText>
                </w:r>
              </w:del>
            </w:ins>
            <w:ins w:id="3692" w:author="Yucheng Ma" w:date="2019-01-02T10:09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693" w:author="北京车和家" w:date="2018-11-09T16:19:00Z">
              <w:r w:rsidRPr="0047625A">
                <w:rPr>
                  <w:rFonts w:eastAsia="宋体"/>
                  <w:szCs w:val="20"/>
                </w:rPr>
                <w:t>路面</w:t>
              </w:r>
              <w:r>
                <w:rPr>
                  <w:rFonts w:eastAsia="宋体" w:hint="eastAsia"/>
                  <w:szCs w:val="20"/>
                </w:rPr>
                <w:t>”控件进入</w:t>
              </w:r>
              <w:del w:id="3694" w:author="Yucheng Ma" w:date="2019-01-02T10:09:00Z">
                <w:r w:rsidDel="00F34C37">
                  <w:rPr>
                    <w:rFonts w:eastAsia="宋体"/>
                    <w:szCs w:val="20"/>
                  </w:rPr>
                  <w:delText>雨雪</w:delText>
                </w:r>
              </w:del>
            </w:ins>
            <w:ins w:id="3695" w:author="Yucheng Ma" w:date="2019-01-02T10:09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696" w:author="北京车和家" w:date="2018-11-09T16:19:00Z">
              <w:r>
                <w:rPr>
                  <w:rFonts w:eastAsia="宋体"/>
                  <w:szCs w:val="20"/>
                </w:rPr>
                <w:t>路面模式</w:t>
              </w:r>
              <w:r w:rsidRPr="001A324E">
                <w:rPr>
                  <w:rFonts w:eastAsia="宋体" w:hint="eastAsia"/>
                  <w:szCs w:val="20"/>
                </w:rPr>
                <w:t>，此时</w:t>
              </w:r>
              <w:r w:rsidRPr="001A324E">
                <w:rPr>
                  <w:rFonts w:eastAsia="宋体"/>
                  <w:szCs w:val="20"/>
                </w:rPr>
                <w:t>CCP</w:t>
              </w:r>
              <w:r w:rsidRPr="001A324E">
                <w:rPr>
                  <w:rFonts w:eastAsia="宋体" w:hint="eastAsia"/>
                  <w:szCs w:val="20"/>
                </w:rPr>
                <w:t>发送</w:t>
              </w:r>
              <w:r w:rsidRPr="001A324E">
                <w:rPr>
                  <w:rFonts w:eastAsia="宋体"/>
                  <w:szCs w:val="20"/>
                </w:rPr>
                <w:t>IPC_RoadModeCtrlSwitchReq=0x1</w:t>
              </w:r>
              <w:r w:rsidRPr="001A324E">
                <w:rPr>
                  <w:rFonts w:eastAsia="宋体" w:hint="eastAsia"/>
                  <w:szCs w:val="20"/>
                </w:rPr>
                <w:t>，一直发</w:t>
              </w:r>
              <w:del w:id="3697" w:author="Yucheng Ma" w:date="2019-01-02T10:10:00Z">
                <w:r w:rsidRPr="001A324E" w:rsidDel="00F34C37">
                  <w:rPr>
                    <w:rFonts w:eastAsia="宋体" w:hint="eastAsia"/>
                    <w:szCs w:val="20"/>
                  </w:rPr>
                  <w:delText>，若进入</w:delText>
                </w:r>
              </w:del>
              <w:del w:id="3698" w:author="Yucheng Ma" w:date="2019-01-02T10:09:00Z">
                <w:r w:rsidRPr="001A324E" w:rsidDel="00F34C37">
                  <w:rPr>
                    <w:rFonts w:eastAsia="宋体" w:hint="eastAsia"/>
                    <w:szCs w:val="20"/>
                  </w:rPr>
                  <w:delText>雨雪</w:delText>
                </w:r>
              </w:del>
              <w:del w:id="3699" w:author="Yucheng Ma" w:date="2019-01-02T10:10:00Z">
                <w:r w:rsidRPr="001A324E" w:rsidDel="00F34C37">
                  <w:rPr>
                    <w:rFonts w:eastAsia="宋体" w:hint="eastAsia"/>
                    <w:szCs w:val="20"/>
                  </w:rPr>
                  <w:delText>路面模式前，驾驶模式是性能模式，</w:delText>
                </w:r>
                <w:r w:rsidRPr="001A324E" w:rsidDel="00F34C37">
                  <w:rPr>
                    <w:rFonts w:eastAsia="宋体"/>
                    <w:szCs w:val="20"/>
                  </w:rPr>
                  <w:delText>VCU</w:delText>
                </w:r>
                <w:r w:rsidRPr="001A324E" w:rsidDel="00F34C37">
                  <w:rPr>
                    <w:rFonts w:eastAsia="宋体" w:hint="eastAsia"/>
                    <w:szCs w:val="20"/>
                  </w:rPr>
                  <w:delText>会控制驾驶模式进入标准模式</w:delText>
                </w:r>
              </w:del>
              <w:r w:rsidRPr="001A324E">
                <w:rPr>
                  <w:rFonts w:eastAsia="宋体" w:hint="eastAsia"/>
                  <w:szCs w:val="20"/>
                </w:rPr>
                <w:t>。</w:t>
              </w:r>
            </w:ins>
          </w:p>
          <w:p w14:paraId="0B5D4411" w14:textId="70C05E67" w:rsidR="00D47396" w:rsidRDefault="00D47396" w:rsidP="00D47396">
            <w:pPr>
              <w:pStyle w:val="af5"/>
              <w:numPr>
                <w:ilvl w:val="0"/>
                <w:numId w:val="85"/>
              </w:numPr>
              <w:spacing w:line="276" w:lineRule="auto"/>
              <w:ind w:firstLineChars="0"/>
              <w:rPr>
                <w:ins w:id="3700" w:author="北京车和家" w:date="2018-11-14T13:47:00Z"/>
                <w:rFonts w:eastAsia="宋体"/>
                <w:szCs w:val="20"/>
              </w:rPr>
            </w:pPr>
            <w:ins w:id="3701" w:author="北京车和家" w:date="2018-11-09T16:19:00Z">
              <w:r>
                <w:rPr>
                  <w:rFonts w:eastAsia="宋体" w:hint="eastAsia"/>
                  <w:szCs w:val="20"/>
                </w:rPr>
                <w:t>当前为</w:t>
              </w:r>
              <w:del w:id="3702" w:author="Yucheng Ma" w:date="2019-01-02T10:10:00Z">
                <w:r w:rsidDel="00F34C37">
                  <w:rPr>
                    <w:rFonts w:eastAsia="宋体"/>
                    <w:szCs w:val="20"/>
                  </w:rPr>
                  <w:delText>雨雪</w:delText>
                </w:r>
              </w:del>
            </w:ins>
            <w:ins w:id="3703" w:author="Yucheng Ma" w:date="2019-01-02T10:10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704" w:author="北京车和家" w:date="2018-11-09T16:19:00Z">
              <w:r>
                <w:rPr>
                  <w:rFonts w:eastAsia="宋体"/>
                  <w:szCs w:val="20"/>
                </w:rPr>
                <w:t>路面开启</w:t>
              </w:r>
              <w:r>
                <w:rPr>
                  <w:rFonts w:eastAsia="宋体" w:hint="eastAsia"/>
                  <w:szCs w:val="20"/>
                </w:rPr>
                <w:t>状态</w:t>
              </w:r>
              <w:r>
                <w:rPr>
                  <w:rFonts w:eastAsia="宋体"/>
                  <w:szCs w:val="20"/>
                </w:rPr>
                <w:t>，</w:t>
              </w:r>
              <w:r>
                <w:rPr>
                  <w:rFonts w:eastAsia="宋体" w:hint="eastAsia"/>
                  <w:szCs w:val="20"/>
                </w:rPr>
                <w:t>用户</w:t>
              </w:r>
              <w:r w:rsidRPr="003B7852">
                <w:rPr>
                  <w:rFonts w:eastAsia="宋体" w:hint="eastAsia"/>
                  <w:szCs w:val="20"/>
                </w:rPr>
                <w:t>点击</w:t>
              </w:r>
              <w:r>
                <w:rPr>
                  <w:rFonts w:eastAsia="宋体" w:hint="eastAsia"/>
                  <w:szCs w:val="20"/>
                </w:rPr>
                <w:t>“</w:t>
              </w:r>
              <w:del w:id="3705" w:author="Yucheng Ma" w:date="2019-01-02T10:10:00Z">
                <w:r w:rsidRPr="0047625A" w:rsidDel="00F34C37">
                  <w:rPr>
                    <w:rFonts w:eastAsia="宋体"/>
                    <w:szCs w:val="20"/>
                  </w:rPr>
                  <w:delText>雨雪</w:delText>
                </w:r>
              </w:del>
            </w:ins>
            <w:ins w:id="3706" w:author="Yucheng Ma" w:date="2019-01-02T10:10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707" w:author="北京车和家" w:date="2018-11-09T16:19:00Z">
              <w:r w:rsidRPr="0047625A">
                <w:rPr>
                  <w:rFonts w:eastAsia="宋体"/>
                  <w:szCs w:val="20"/>
                </w:rPr>
                <w:t>路面</w:t>
              </w:r>
              <w:r>
                <w:rPr>
                  <w:rFonts w:eastAsia="宋体" w:hint="eastAsia"/>
                  <w:szCs w:val="20"/>
                </w:rPr>
                <w:t>”控件退出</w:t>
              </w:r>
              <w:del w:id="3708" w:author="Yucheng Ma" w:date="2019-01-02T10:10:00Z">
                <w:r w:rsidDel="00F34C37">
                  <w:rPr>
                    <w:rFonts w:eastAsia="宋体"/>
                    <w:szCs w:val="20"/>
                  </w:rPr>
                  <w:delText>雨雪</w:delText>
                </w:r>
              </w:del>
            </w:ins>
            <w:ins w:id="3709" w:author="Yucheng Ma" w:date="2019-01-02T10:10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710" w:author="北京车和家" w:date="2018-11-09T16:19:00Z">
              <w:r>
                <w:rPr>
                  <w:rFonts w:eastAsia="宋体"/>
                  <w:szCs w:val="20"/>
                </w:rPr>
                <w:t>路面模式</w:t>
              </w:r>
              <w:r>
                <w:rPr>
                  <w:rFonts w:eastAsia="宋体" w:hint="eastAsia"/>
                  <w:szCs w:val="20"/>
                </w:rPr>
                <w:t>，</w:t>
              </w:r>
              <w:r w:rsidRPr="003B7852">
                <w:rPr>
                  <w:rFonts w:eastAsia="宋体"/>
                  <w:szCs w:val="20"/>
                </w:rPr>
                <w:t>此时</w:t>
              </w:r>
              <w:r w:rsidRPr="003B7852">
                <w:rPr>
                  <w:rFonts w:eastAsia="宋体"/>
                  <w:szCs w:val="20"/>
                </w:rPr>
                <w:t>CCP</w:t>
              </w:r>
              <w:r w:rsidRPr="003B7852">
                <w:rPr>
                  <w:rFonts w:eastAsia="宋体"/>
                  <w:szCs w:val="20"/>
                </w:rPr>
                <w:t>发送</w:t>
              </w:r>
              <w:r w:rsidRPr="003B7852">
                <w:rPr>
                  <w:rFonts w:eastAsia="宋体"/>
                  <w:szCs w:val="20"/>
                </w:rPr>
                <w:t>IPC_RoadModeCtrlSwitchReq=0x</w:t>
              </w:r>
              <w:r>
                <w:rPr>
                  <w:rFonts w:eastAsia="宋体"/>
                  <w:szCs w:val="20"/>
                </w:rPr>
                <w:t>0</w:t>
              </w:r>
              <w:r w:rsidRPr="003B7852">
                <w:rPr>
                  <w:rFonts w:eastAsia="宋体" w:hint="eastAsia"/>
                  <w:szCs w:val="20"/>
                </w:rPr>
                <w:t>，</w:t>
              </w:r>
              <w:r w:rsidRPr="003B7852">
                <w:rPr>
                  <w:rFonts w:eastAsia="宋体"/>
                  <w:szCs w:val="20"/>
                </w:rPr>
                <w:t>一直发</w:t>
              </w:r>
              <w:r>
                <w:rPr>
                  <w:rFonts w:eastAsia="宋体" w:hint="eastAsia"/>
                  <w:szCs w:val="20"/>
                </w:rPr>
                <w:t>。</w:t>
              </w:r>
            </w:ins>
          </w:p>
          <w:p w14:paraId="18DD24BA" w14:textId="5A013657" w:rsidR="00FB2D59" w:rsidRPr="001A324E" w:rsidRDefault="00FB2D59" w:rsidP="00D47396">
            <w:pPr>
              <w:pStyle w:val="af5"/>
              <w:numPr>
                <w:ilvl w:val="0"/>
                <w:numId w:val="85"/>
              </w:numPr>
              <w:spacing w:line="276" w:lineRule="auto"/>
              <w:ind w:firstLineChars="0"/>
              <w:rPr>
                <w:ins w:id="3711" w:author="北京车和家" w:date="2018-11-09T16:19:00Z"/>
                <w:rFonts w:eastAsia="宋体"/>
                <w:szCs w:val="20"/>
              </w:rPr>
            </w:pPr>
            <w:ins w:id="3712" w:author="北京车和家" w:date="2018-11-14T13:47:00Z">
              <w:r>
                <w:rPr>
                  <w:rFonts w:eastAsia="宋体" w:hint="eastAsia"/>
                  <w:szCs w:val="20"/>
                </w:rPr>
                <w:t>路面模式</w:t>
              </w:r>
              <w:proofErr w:type="gramStart"/>
              <w:r>
                <w:rPr>
                  <w:rFonts w:eastAsia="宋体" w:hint="eastAsia"/>
                  <w:szCs w:val="20"/>
                </w:rPr>
                <w:t>不</w:t>
              </w:r>
              <w:proofErr w:type="gramEnd"/>
              <w:r>
                <w:rPr>
                  <w:rFonts w:eastAsia="宋体" w:hint="eastAsia"/>
                  <w:szCs w:val="20"/>
                </w:rPr>
                <w:t>记忆</w:t>
              </w:r>
            </w:ins>
            <w:ins w:id="3713" w:author="北京车和家" w:date="2018-11-14T13:48:00Z">
              <w:r>
                <w:rPr>
                  <w:rFonts w:eastAsia="宋体" w:hint="eastAsia"/>
                  <w:szCs w:val="20"/>
                </w:rPr>
                <w:t>，</w:t>
              </w:r>
            </w:ins>
            <w:proofErr w:type="gramStart"/>
            <w:ins w:id="3714" w:author="北京车和家" w:date="2018-11-14T13:47:00Z">
              <w:r>
                <w:rPr>
                  <w:rFonts w:eastAsia="宋体" w:hint="eastAsia"/>
                  <w:szCs w:val="20"/>
                </w:rPr>
                <w:t>初次</w:t>
              </w:r>
              <w:proofErr w:type="gramEnd"/>
              <w:r>
                <w:rPr>
                  <w:rFonts w:eastAsia="宋体" w:hint="eastAsia"/>
                  <w:szCs w:val="20"/>
                </w:rPr>
                <w:t>上电或休眠唤醒默认</w:t>
              </w:r>
              <w:del w:id="3715" w:author="Yucheng Ma" w:date="2019-01-02T10:10:00Z">
                <w:r w:rsidDel="00F34C37">
                  <w:rPr>
                    <w:rFonts w:eastAsia="宋体" w:hint="eastAsia"/>
                    <w:szCs w:val="20"/>
                  </w:rPr>
                  <w:delText>雨雪</w:delText>
                </w:r>
              </w:del>
            </w:ins>
            <w:ins w:id="3716" w:author="Yucheng Ma" w:date="2019-01-02T10:10:00Z">
              <w:r w:rsidR="00F34C37">
                <w:rPr>
                  <w:rFonts w:eastAsia="宋体" w:hint="eastAsia"/>
                  <w:szCs w:val="20"/>
                </w:rPr>
                <w:t>湿滑</w:t>
              </w:r>
            </w:ins>
            <w:ins w:id="3717" w:author="北京车和家" w:date="2018-11-14T13:47:00Z">
              <w:r>
                <w:rPr>
                  <w:rFonts w:eastAsia="宋体" w:hint="eastAsia"/>
                  <w:szCs w:val="20"/>
                </w:rPr>
                <w:t>路面未开启</w:t>
              </w:r>
            </w:ins>
            <w:ins w:id="3718" w:author="北京车和家" w:date="2018-11-14T13:48:00Z">
              <w:r>
                <w:rPr>
                  <w:rFonts w:eastAsia="宋体" w:hint="eastAsia"/>
                  <w:szCs w:val="20"/>
                </w:rPr>
                <w:t>，发送</w:t>
              </w:r>
              <w:r w:rsidRPr="003B7852">
                <w:rPr>
                  <w:rFonts w:eastAsia="宋体"/>
                  <w:szCs w:val="20"/>
                </w:rPr>
                <w:t>IPC_RoadModeCtrlSwitchReq=0x</w:t>
              </w:r>
              <w:r>
                <w:rPr>
                  <w:rFonts w:eastAsia="宋体"/>
                  <w:szCs w:val="20"/>
                </w:rPr>
                <w:t>0</w:t>
              </w:r>
              <w:r w:rsidRPr="003B7852">
                <w:rPr>
                  <w:rFonts w:eastAsia="宋体" w:hint="eastAsia"/>
                  <w:szCs w:val="20"/>
                </w:rPr>
                <w:t>，</w:t>
              </w:r>
              <w:r w:rsidRPr="003B7852">
                <w:rPr>
                  <w:rFonts w:eastAsia="宋体"/>
                  <w:szCs w:val="20"/>
                </w:rPr>
                <w:t>一直发</w:t>
              </w:r>
              <w:r>
                <w:rPr>
                  <w:rFonts w:eastAsia="宋体" w:hint="eastAsia"/>
                  <w:szCs w:val="20"/>
                </w:rPr>
                <w:t>。</w:t>
              </w:r>
            </w:ins>
          </w:p>
          <w:p w14:paraId="6D5DC38A" w14:textId="77777777" w:rsidR="002A5F9D" w:rsidRDefault="00D47396" w:rsidP="002A5F9D">
            <w:pPr>
              <w:spacing w:line="276" w:lineRule="auto"/>
              <w:ind w:firstLineChars="200" w:firstLine="400"/>
              <w:rPr>
                <w:ins w:id="3719" w:author="北京车和家" w:date="2019-01-21T20:06:00Z"/>
                <w:rFonts w:eastAsia="宋体"/>
                <w:szCs w:val="20"/>
              </w:rPr>
            </w:pPr>
            <w:ins w:id="3720" w:author="北京车和家" w:date="2018-11-09T16:19:00Z">
              <w:r w:rsidRPr="001A324E">
                <w:rPr>
                  <w:rFonts w:eastAsia="宋体" w:hint="eastAsia"/>
                  <w:szCs w:val="20"/>
                </w:rPr>
                <w:t>驾驶模式</w:t>
              </w:r>
              <w:proofErr w:type="gramStart"/>
              <w:r w:rsidRPr="001A324E">
                <w:rPr>
                  <w:rFonts w:eastAsia="宋体" w:hint="eastAsia"/>
                  <w:szCs w:val="20"/>
                </w:rPr>
                <w:t>不</w:t>
              </w:r>
              <w:proofErr w:type="gramEnd"/>
              <w:r w:rsidRPr="001A324E">
                <w:rPr>
                  <w:rFonts w:eastAsia="宋体" w:hint="eastAsia"/>
                  <w:szCs w:val="20"/>
                </w:rPr>
                <w:t>记忆</w:t>
              </w:r>
              <w:r>
                <w:rPr>
                  <w:rFonts w:eastAsia="宋体"/>
                  <w:szCs w:val="20"/>
                </w:rPr>
                <w:t>，</w:t>
              </w:r>
            </w:ins>
            <w:ins w:id="3721" w:author="北京车和家" w:date="2019-01-21T20:06:00Z">
              <w:r w:rsidR="002A5F9D">
                <w:rPr>
                  <w:rFonts w:eastAsia="宋体" w:hint="eastAsia"/>
                  <w:szCs w:val="20"/>
                </w:rPr>
                <w:t>出厂</w:t>
              </w:r>
            </w:ins>
            <w:ins w:id="3722" w:author="北京车和家" w:date="2018-11-09T16:19:00Z">
              <w:r w:rsidRPr="001A324E">
                <w:rPr>
                  <w:rFonts w:eastAsia="宋体" w:hint="eastAsia"/>
                  <w:szCs w:val="20"/>
                </w:rPr>
                <w:t>默认：</w:t>
              </w:r>
            </w:ins>
            <w:proofErr w:type="gramStart"/>
            <w:ins w:id="3723" w:author="北京车和家" w:date="2019-01-21T20:06:00Z">
              <w:r w:rsidR="002A5F9D">
                <w:rPr>
                  <w:rFonts w:eastAsia="宋体" w:hint="eastAsia"/>
                  <w:szCs w:val="20"/>
                </w:rPr>
                <w:t>混动优先</w:t>
              </w:r>
            </w:ins>
            <w:proofErr w:type="gramEnd"/>
            <w:ins w:id="3724" w:author="北京车和家" w:date="2018-11-09T16:19:00Z">
              <w:r w:rsidRPr="001A324E">
                <w:rPr>
                  <w:rFonts w:eastAsia="宋体" w:hint="eastAsia"/>
                  <w:szCs w:val="20"/>
                </w:rPr>
                <w:t>。</w:t>
              </w:r>
            </w:ins>
          </w:p>
          <w:p w14:paraId="3552EC88" w14:textId="4C6F8568" w:rsidR="00D47396" w:rsidRDefault="00D47396">
            <w:pPr>
              <w:spacing w:line="276" w:lineRule="auto"/>
              <w:ind w:firstLineChars="200" w:firstLine="400"/>
              <w:rPr>
                <w:ins w:id="3725" w:author="北京车和家" w:date="2018-11-14T13:50:00Z"/>
                <w:rFonts w:eastAsia="宋体"/>
                <w:szCs w:val="20"/>
              </w:rPr>
            </w:pPr>
            <w:ins w:id="3726" w:author="北京车和家" w:date="2018-11-09T16:19:00Z">
              <w:r w:rsidRPr="001A324E">
                <w:rPr>
                  <w:rFonts w:eastAsia="宋体"/>
                  <w:szCs w:val="20"/>
                </w:rPr>
                <w:t>CCP</w:t>
              </w:r>
              <w:r w:rsidRPr="001A324E">
                <w:rPr>
                  <w:rFonts w:eastAsia="宋体" w:hint="eastAsia"/>
                  <w:szCs w:val="20"/>
                </w:rPr>
                <w:t>根据</w:t>
              </w:r>
              <w:r w:rsidRPr="001A324E">
                <w:rPr>
                  <w:rFonts w:eastAsia="宋体"/>
                  <w:szCs w:val="20"/>
                </w:rPr>
                <w:t>VCU</w:t>
              </w:r>
              <w:r w:rsidRPr="001A324E">
                <w:rPr>
                  <w:rFonts w:eastAsia="宋体" w:hint="eastAsia"/>
                  <w:szCs w:val="20"/>
                </w:rPr>
                <w:t>反馈的</w:t>
              </w:r>
            </w:ins>
            <w:ins w:id="3727" w:author="北京车和家" w:date="2018-11-14T13:50:00Z">
              <w:r w:rsidR="00FB2D59">
                <w:rPr>
                  <w:rFonts w:eastAsia="宋体" w:hint="eastAsia"/>
                  <w:szCs w:val="20"/>
                </w:rPr>
                <w:t>驾驶</w:t>
              </w:r>
            </w:ins>
            <w:ins w:id="3728" w:author="北京车和家" w:date="2018-11-09T16:19:00Z">
              <w:r w:rsidRPr="001A324E">
                <w:rPr>
                  <w:rFonts w:eastAsia="宋体" w:hint="eastAsia"/>
                  <w:szCs w:val="20"/>
                </w:rPr>
                <w:t>模式</w:t>
              </w:r>
            </w:ins>
            <w:ins w:id="3729" w:author="北京车和家" w:date="2018-11-14T13:50:00Z">
              <w:r w:rsidR="00FB2D59">
                <w:rPr>
                  <w:rFonts w:eastAsia="宋体" w:hint="eastAsia"/>
                  <w:szCs w:val="20"/>
                </w:rPr>
                <w:t>状态</w:t>
              </w:r>
            </w:ins>
            <w:ins w:id="3730" w:author="北京车和家" w:date="2018-11-09T16:19:00Z">
              <w:r w:rsidRPr="001A324E">
                <w:rPr>
                  <w:rFonts w:eastAsia="宋体" w:hint="eastAsia"/>
                  <w:szCs w:val="20"/>
                </w:rPr>
                <w:t>高亮相应控件。</w:t>
              </w:r>
            </w:ins>
          </w:p>
          <w:p w14:paraId="55F64CC9" w14:textId="42ADFAA8" w:rsidR="00FB2D59" w:rsidRPr="00FB2D59" w:rsidRDefault="00FB2D59" w:rsidP="00FB2D59">
            <w:pPr>
              <w:spacing w:line="276" w:lineRule="auto"/>
              <w:ind w:firstLineChars="200" w:firstLine="400"/>
              <w:rPr>
                <w:ins w:id="3731" w:author="北京车和家" w:date="2018-11-09T16:19:00Z"/>
                <w:rFonts w:eastAsia="宋体"/>
                <w:szCs w:val="20"/>
              </w:rPr>
            </w:pPr>
            <w:ins w:id="3732" w:author="北京车和家" w:date="2018-11-14T13:50:00Z">
              <w:r>
                <w:rPr>
                  <w:rFonts w:eastAsia="宋体" w:hint="eastAsia"/>
                  <w:szCs w:val="20"/>
                </w:rPr>
                <w:t>路面模式</w:t>
              </w:r>
            </w:ins>
            <w:ins w:id="3733" w:author="北京车和家" w:date="2018-11-14T13:51:00Z">
              <w:r>
                <w:rPr>
                  <w:rFonts w:eastAsia="宋体" w:hint="eastAsia"/>
                  <w:szCs w:val="20"/>
                </w:rPr>
                <w:t>根据</w:t>
              </w:r>
              <w:r>
                <w:rPr>
                  <w:rFonts w:eastAsia="宋体" w:hint="eastAsia"/>
                  <w:szCs w:val="20"/>
                </w:rPr>
                <w:t>C</w:t>
              </w:r>
              <w:r>
                <w:rPr>
                  <w:rFonts w:eastAsia="宋体"/>
                  <w:szCs w:val="20"/>
                </w:rPr>
                <w:t>CP</w:t>
              </w:r>
              <w:r>
                <w:rPr>
                  <w:rFonts w:eastAsia="宋体" w:hint="eastAsia"/>
                  <w:szCs w:val="20"/>
                </w:rPr>
                <w:t>的设置状态高亮相应控件。</w:t>
              </w:r>
            </w:ins>
          </w:p>
          <w:p w14:paraId="4948F526" w14:textId="77777777" w:rsidR="00D47396" w:rsidRPr="001A324E" w:rsidRDefault="00D47396" w:rsidP="00E50C9E">
            <w:pPr>
              <w:spacing w:line="276" w:lineRule="auto"/>
              <w:rPr>
                <w:ins w:id="3734" w:author="北京车和家" w:date="2018-11-09T16:19:00Z"/>
                <w:rFonts w:eastAsia="宋体"/>
                <w:szCs w:val="20"/>
              </w:rPr>
            </w:pPr>
            <w:ins w:id="3735" w:author="北京车和家" w:date="2018-11-09T16:19:00Z">
              <w:r w:rsidRPr="001A324E">
                <w:rPr>
                  <w:rFonts w:eastAsia="宋体"/>
                  <w:szCs w:val="20"/>
                </w:rPr>
                <w:t>2.</w:t>
              </w:r>
              <w:r w:rsidRPr="001A324E">
                <w:rPr>
                  <w:rFonts w:eastAsia="宋体" w:hint="eastAsia"/>
                  <w:szCs w:val="20"/>
                </w:rPr>
                <w:t>请求信号</w:t>
              </w:r>
              <w:r w:rsidRPr="001A324E">
                <w:rPr>
                  <w:rFonts w:eastAsia="宋体"/>
                  <w:szCs w:val="20"/>
                </w:rPr>
                <w:t>:</w:t>
              </w:r>
            </w:ins>
          </w:p>
          <w:p w14:paraId="0EF1812F" w14:textId="16EB852C" w:rsidR="00D47396" w:rsidRPr="001A324E" w:rsidRDefault="00CE4C5D" w:rsidP="00E50C9E">
            <w:pPr>
              <w:spacing w:line="276" w:lineRule="auto"/>
              <w:rPr>
                <w:ins w:id="3736" w:author="北京车和家" w:date="2018-11-09T16:19:00Z"/>
                <w:rFonts w:eastAsia="宋体"/>
                <w:szCs w:val="20"/>
              </w:rPr>
            </w:pPr>
            <w:ins w:id="3737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38" w:author="北京车和家" w:date="2018-11-09T16:19:00Z">
              <w:del w:id="3739" w:author="Yucheng Ma" w:date="2019-01-15T11:20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740" w:author="Yucheng Ma" w:date="2019-01-02T10:21:00Z">
                      <w:rPr>
                        <w:rFonts w:eastAsia="宋体"/>
                        <w:szCs w:val="20"/>
                      </w:rPr>
                    </w:rPrChange>
                  </w:rPr>
                  <w:delText>IPC_EnergyModeCtrlSwitchReq</w:delText>
                </w:r>
              </w:del>
              <w:r w:rsidR="00D47396" w:rsidRPr="001A324E">
                <w:rPr>
                  <w:rFonts w:eastAsia="宋体"/>
                  <w:szCs w:val="20"/>
                </w:rPr>
                <w:t>== 0</w:t>
              </w:r>
              <w:r w:rsidR="00D47396">
                <w:rPr>
                  <w:rFonts w:eastAsia="宋体"/>
                  <w:szCs w:val="20"/>
                </w:rPr>
                <w:t xml:space="preserve"> </w:t>
              </w:r>
              <w:r w:rsidR="00D47396">
                <w:rPr>
                  <w:rFonts w:eastAsia="宋体" w:hint="eastAsia"/>
                  <w:szCs w:val="20"/>
                </w:rPr>
                <w:t>no</w:t>
              </w:r>
              <w:r w:rsidR="00D47396">
                <w:rPr>
                  <w:rFonts w:eastAsia="宋体"/>
                  <w:szCs w:val="20"/>
                </w:rPr>
                <w:t xml:space="preserve"> request</w:t>
              </w:r>
            </w:ins>
          </w:p>
          <w:p w14:paraId="61F59B66" w14:textId="5581EF34" w:rsidR="00D47396" w:rsidRPr="001A324E" w:rsidRDefault="00CE4C5D" w:rsidP="00E50C9E">
            <w:pPr>
              <w:spacing w:line="276" w:lineRule="auto"/>
              <w:rPr>
                <w:ins w:id="3741" w:author="北京车和家" w:date="2018-11-09T16:19:00Z"/>
                <w:rFonts w:eastAsia="宋体"/>
                <w:szCs w:val="20"/>
              </w:rPr>
            </w:pPr>
            <w:ins w:id="3742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43" w:author="北京车和家" w:date="2018-11-09T16:19:00Z">
              <w:del w:id="3744" w:author="Yucheng Ma" w:date="2019-01-15T11:20:00Z">
                <w:r w:rsidR="00D47396" w:rsidRPr="001A324E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1A324E">
                <w:rPr>
                  <w:rFonts w:eastAsia="宋体"/>
                  <w:szCs w:val="20"/>
                </w:rPr>
                <w:t>== 0x1</w:t>
              </w:r>
              <w:r w:rsidR="00D47396">
                <w:rPr>
                  <w:rFonts w:eastAsia="宋体"/>
                  <w:szCs w:val="20"/>
                </w:rPr>
                <w:t xml:space="preserve"> </w:t>
              </w:r>
            </w:ins>
            <w:ins w:id="3745" w:author="Yucheng Ma" w:date="2019-01-15T11:21:00Z">
              <w:r w:rsidRPr="00CE4C5D">
                <w:rPr>
                  <w:rFonts w:eastAsia="宋体"/>
                  <w:szCs w:val="20"/>
                </w:rPr>
                <w:t>Closed</w:t>
              </w:r>
            </w:ins>
            <w:ins w:id="3746" w:author="北京车和家" w:date="2018-11-09T16:19:00Z">
              <w:del w:id="3747" w:author="Yucheng Ma" w:date="2019-01-15T11:21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748" w:author="Yucheng Ma" w:date="2019-01-02T10:21:00Z">
                      <w:rPr>
                        <w:rFonts w:eastAsia="宋体"/>
                        <w:szCs w:val="20"/>
                      </w:rPr>
                    </w:rPrChange>
                  </w:rPr>
                  <w:delText>Normal Mode</w:delText>
                </w:r>
              </w:del>
            </w:ins>
            <w:ins w:id="3749" w:author="Yucheng Ma" w:date="2019-01-02T10:21:00Z">
              <w:r w:rsidR="00F34C37">
                <w:rPr>
                  <w:rFonts w:eastAsia="宋体"/>
                  <w:szCs w:val="20"/>
                </w:rPr>
                <w:t xml:space="preserve"> </w:t>
              </w:r>
            </w:ins>
            <w:ins w:id="3750" w:author="北京车和家" w:date="2018-11-09T16:19:00Z">
              <w:del w:id="3751" w:author="Yucheng Ma" w:date="2019-01-02T10:20:00Z">
                <w:r w:rsidR="00D47396" w:rsidDel="00F34C37">
                  <w:rPr>
                    <w:rFonts w:eastAsia="宋体"/>
                    <w:szCs w:val="20"/>
                  </w:rPr>
                  <w:delText xml:space="preserve"> </w:delText>
                </w:r>
                <w:r w:rsidR="00D47396" w:rsidDel="00F34C37">
                  <w:rPr>
                    <w:rFonts w:eastAsia="宋体" w:hint="eastAsia"/>
                    <w:szCs w:val="20"/>
                  </w:rPr>
                  <w:delText>对应</w:delText>
                </w:r>
                <w:r w:rsidR="00D47396" w:rsidDel="00F34C37">
                  <w:rPr>
                    <w:rFonts w:eastAsia="宋体" w:hint="eastAsia"/>
                    <w:szCs w:val="20"/>
                  </w:rPr>
                  <w:delText>UI</w:delText>
                </w:r>
                <w:r w:rsidR="00D47396" w:rsidDel="00F34C37">
                  <w:rPr>
                    <w:rFonts w:eastAsia="宋体"/>
                    <w:szCs w:val="20"/>
                  </w:rPr>
                  <w:delText>中</w:delText>
                </w:r>
                <w:r w:rsidR="00D47396" w:rsidDel="00F34C37">
                  <w:rPr>
                    <w:rFonts w:eastAsia="宋体" w:hint="eastAsia"/>
                    <w:szCs w:val="20"/>
                  </w:rPr>
                  <w:delText>“</w:delText>
                </w:r>
              </w:del>
            </w:ins>
            <w:ins w:id="3752" w:author="北京车和家" w:date="2018-12-06T17:07:00Z">
              <w:del w:id="3753" w:author="Yucheng Ma" w:date="2019-01-02T10:20:00Z">
                <w:r w:rsidR="006F283A" w:rsidDel="00F34C37">
                  <w:rPr>
                    <w:rFonts w:eastAsia="宋体" w:hint="eastAsia"/>
                    <w:szCs w:val="20"/>
                  </w:rPr>
                  <w:delText>混动优先</w:delText>
                </w:r>
              </w:del>
            </w:ins>
            <w:ins w:id="3754" w:author="Yucheng Ma" w:date="2019-01-02T10:20:00Z">
              <w:r w:rsidR="00F34C37">
                <w:rPr>
                  <w:rFonts w:eastAsia="宋体" w:hint="eastAsia"/>
                  <w:szCs w:val="20"/>
                </w:rPr>
                <w:t>关闭</w:t>
              </w:r>
            </w:ins>
            <w:ins w:id="3755" w:author="Yucheng Ma" w:date="2019-01-02T10:21:00Z">
              <w:r w:rsidR="00F34C37">
                <w:rPr>
                  <w:rFonts w:eastAsia="宋体" w:hint="eastAsia"/>
                  <w:szCs w:val="20"/>
                </w:rPr>
                <w:t>当前</w:t>
              </w:r>
              <w:r w:rsidR="00F34C37">
                <w:rPr>
                  <w:rFonts w:eastAsia="宋体"/>
                  <w:szCs w:val="20"/>
                </w:rPr>
                <w:t>模式</w:t>
              </w:r>
            </w:ins>
            <w:ins w:id="3756" w:author="北京车和家" w:date="2018-11-09T16:19:00Z">
              <w:del w:id="3757" w:author="Yucheng Ma" w:date="2019-01-02T10:20:00Z">
                <w:r w:rsidR="00D47396" w:rsidDel="00F34C37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</w:p>
          <w:p w14:paraId="26578228" w14:textId="3FA724F2" w:rsidR="00D47396" w:rsidRPr="001A324E" w:rsidRDefault="00CE4C5D" w:rsidP="00E50C9E">
            <w:pPr>
              <w:spacing w:line="276" w:lineRule="auto"/>
              <w:rPr>
                <w:ins w:id="3758" w:author="北京车和家" w:date="2018-11-09T16:19:00Z"/>
                <w:rFonts w:eastAsia="宋体"/>
                <w:szCs w:val="20"/>
              </w:rPr>
            </w:pPr>
            <w:ins w:id="3759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60" w:author="北京车和家" w:date="2018-11-09T16:19:00Z">
              <w:del w:id="3761" w:author="Yucheng Ma" w:date="2019-01-15T11:20:00Z">
                <w:r w:rsidR="00D47396" w:rsidRPr="001A324E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1A324E">
                <w:rPr>
                  <w:rFonts w:eastAsia="宋体"/>
                  <w:szCs w:val="20"/>
                </w:rPr>
                <w:t xml:space="preserve">== 0x2 </w:t>
              </w:r>
            </w:ins>
            <w:ins w:id="3762" w:author="Yucheng Ma" w:date="2019-01-15T11:21:00Z">
              <w:r w:rsidRPr="00CE4C5D">
                <w:rPr>
                  <w:rFonts w:eastAsia="宋体"/>
                  <w:szCs w:val="20"/>
                </w:rPr>
                <w:t>EV Mode Priority</w:t>
              </w:r>
            </w:ins>
            <w:ins w:id="3763" w:author="北京车和家" w:date="2018-11-09T16:19:00Z">
              <w:del w:id="3764" w:author="Yucheng Ma" w:date="2019-01-15T11:21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765" w:author="Yucheng Ma" w:date="2019-01-02T11:06:00Z">
                      <w:rPr>
                        <w:rFonts w:eastAsia="宋体"/>
                        <w:szCs w:val="20"/>
                      </w:rPr>
                    </w:rPrChange>
                  </w:rPr>
                  <w:delText>EV Mode</w:delText>
                </w:r>
              </w:del>
            </w:ins>
            <w:ins w:id="3766" w:author="Yucheng Ma" w:date="2019-01-02T10:21:00Z">
              <w:r w:rsidR="00F34C37">
                <w:rPr>
                  <w:rFonts w:eastAsia="宋体" w:hint="eastAsia"/>
                  <w:szCs w:val="20"/>
                </w:rPr>
                <w:t>对应</w:t>
              </w:r>
              <w:r w:rsidR="00F34C37">
                <w:rPr>
                  <w:rFonts w:eastAsia="宋体" w:hint="eastAsia"/>
                  <w:szCs w:val="20"/>
                </w:rPr>
                <w:t>UI</w:t>
              </w:r>
              <w:r w:rsidR="00F34C37">
                <w:rPr>
                  <w:rFonts w:eastAsia="宋体"/>
                  <w:szCs w:val="20"/>
                </w:rPr>
                <w:t>中</w:t>
              </w:r>
              <w:r w:rsidR="00F34C37">
                <w:rPr>
                  <w:rFonts w:eastAsia="宋体" w:hint="eastAsia"/>
                  <w:szCs w:val="20"/>
                </w:rPr>
                <w:t>“纯电优先”</w:t>
              </w:r>
            </w:ins>
            <w:ins w:id="3767" w:author="北京车和家" w:date="2018-11-09T16:19:00Z">
              <w:del w:id="3768" w:author="Yucheng Ma" w:date="2019-01-02T10:21:00Z">
                <w:r w:rsidR="00D47396" w:rsidDel="00F34C37">
                  <w:rPr>
                    <w:rFonts w:eastAsia="宋体" w:hint="eastAsia"/>
                    <w:szCs w:val="20"/>
                  </w:rPr>
                  <w:delText xml:space="preserve"> </w:delText>
                </w:r>
              </w:del>
            </w:ins>
            <w:ins w:id="3769" w:author="北京车和家" w:date="2018-12-06T17:08:00Z">
              <w:del w:id="3770" w:author="Yucheng Ma" w:date="2019-01-02T10:21:00Z">
                <w:r w:rsidR="006C1F6E" w:rsidDel="00F34C37">
                  <w:rPr>
                    <w:rFonts w:eastAsia="宋体" w:hint="eastAsia"/>
                    <w:szCs w:val="20"/>
                  </w:rPr>
                  <w:delText>此版无</w:delText>
                </w:r>
                <w:r w:rsidR="006C1F6E" w:rsidDel="00F34C37">
                  <w:rPr>
                    <w:rFonts w:eastAsia="宋体" w:hint="eastAsia"/>
                    <w:szCs w:val="20"/>
                  </w:rPr>
                  <w:delText>U</w:delText>
                </w:r>
                <w:r w:rsidR="006C1F6E" w:rsidDel="00F34C37">
                  <w:rPr>
                    <w:rFonts w:eastAsia="宋体"/>
                    <w:szCs w:val="20"/>
                  </w:rPr>
                  <w:delText>I</w:delText>
                </w:r>
                <w:r w:rsidR="006C1F6E" w:rsidDel="00F34C37">
                  <w:rPr>
                    <w:rFonts w:eastAsia="宋体" w:hint="eastAsia"/>
                    <w:szCs w:val="20"/>
                  </w:rPr>
                  <w:delText>体现</w:delText>
                </w:r>
              </w:del>
            </w:ins>
          </w:p>
          <w:p w14:paraId="0628F3CE" w14:textId="3B553848" w:rsidR="00D47396" w:rsidRPr="001A324E" w:rsidRDefault="00CE4C5D" w:rsidP="00E50C9E">
            <w:pPr>
              <w:spacing w:line="276" w:lineRule="auto"/>
              <w:rPr>
                <w:ins w:id="3771" w:author="北京车和家" w:date="2018-11-09T16:19:00Z"/>
                <w:rFonts w:eastAsia="宋体"/>
                <w:szCs w:val="20"/>
              </w:rPr>
            </w:pPr>
            <w:ins w:id="3772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73" w:author="北京车和家" w:date="2018-11-09T16:19:00Z">
              <w:del w:id="3774" w:author="Yucheng Ma" w:date="2019-01-15T11:20:00Z">
                <w:r w:rsidR="00D47396" w:rsidRPr="001A324E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1A324E">
                <w:rPr>
                  <w:rFonts w:eastAsia="宋体"/>
                  <w:szCs w:val="20"/>
                </w:rPr>
                <w:t xml:space="preserve">==0x3 </w:t>
              </w:r>
            </w:ins>
            <w:ins w:id="3775" w:author="Yucheng Ma" w:date="2019-01-15T11:22:00Z">
              <w:r w:rsidRPr="00CE4C5D">
                <w:rPr>
                  <w:rFonts w:eastAsia="宋体"/>
                  <w:szCs w:val="20"/>
                </w:rPr>
                <w:t>Hybrid Mode Priority</w:t>
              </w:r>
            </w:ins>
            <w:ins w:id="3776" w:author="北京车和家" w:date="2018-11-09T16:19:00Z">
              <w:del w:id="3777" w:author="Yucheng Ma" w:date="2019-01-15T11:22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778" w:author="Yucheng Ma" w:date="2019-01-02T11:06:00Z">
                      <w:rPr>
                        <w:rFonts w:eastAsia="宋体"/>
                        <w:szCs w:val="20"/>
                      </w:rPr>
                    </w:rPrChange>
                  </w:rPr>
                  <w:delText>Range Mode</w:delText>
                </w:r>
              </w:del>
            </w:ins>
            <w:ins w:id="3779" w:author="北京车和家" w:date="2018-12-06T17:08:00Z">
              <w:r w:rsidR="006C1F6E">
                <w:rPr>
                  <w:rFonts w:eastAsia="宋体" w:hint="eastAsia"/>
                  <w:szCs w:val="20"/>
                </w:rPr>
                <w:t>对应</w:t>
              </w:r>
              <w:r w:rsidR="006C1F6E">
                <w:rPr>
                  <w:rFonts w:eastAsia="宋体" w:hint="eastAsia"/>
                  <w:szCs w:val="20"/>
                </w:rPr>
                <w:t>UI</w:t>
              </w:r>
              <w:r w:rsidR="006C1F6E">
                <w:rPr>
                  <w:rFonts w:eastAsia="宋体"/>
                  <w:szCs w:val="20"/>
                </w:rPr>
                <w:t>中</w:t>
              </w:r>
              <w:r w:rsidR="006C1F6E">
                <w:rPr>
                  <w:rFonts w:eastAsia="宋体" w:hint="eastAsia"/>
                  <w:szCs w:val="20"/>
                </w:rPr>
                <w:t>“</w:t>
              </w:r>
              <w:del w:id="3780" w:author="Yucheng Ma" w:date="2019-01-02T11:04:00Z">
                <w:r w:rsidR="006C1F6E" w:rsidDel="00F34C37">
                  <w:rPr>
                    <w:rFonts w:eastAsia="宋体" w:hint="eastAsia"/>
                    <w:szCs w:val="20"/>
                  </w:rPr>
                  <w:delText>纯电</w:delText>
                </w:r>
              </w:del>
            </w:ins>
            <w:ins w:id="3781" w:author="Yucheng Ma" w:date="2019-01-02T11:04:00Z">
              <w:r w:rsidR="00F34C37">
                <w:rPr>
                  <w:rFonts w:eastAsia="宋体" w:hint="eastAsia"/>
                  <w:szCs w:val="20"/>
                </w:rPr>
                <w:t>混动</w:t>
              </w:r>
            </w:ins>
            <w:ins w:id="3782" w:author="北京车和家" w:date="2018-12-06T17:08:00Z">
              <w:r w:rsidR="006C1F6E">
                <w:rPr>
                  <w:rFonts w:eastAsia="宋体" w:hint="eastAsia"/>
                  <w:szCs w:val="20"/>
                </w:rPr>
                <w:t>优先”</w:t>
              </w:r>
            </w:ins>
          </w:p>
          <w:p w14:paraId="6C1DCCF2" w14:textId="6179BBDB" w:rsidR="00D47396" w:rsidRDefault="00CE4C5D" w:rsidP="00E50C9E">
            <w:pPr>
              <w:spacing w:line="276" w:lineRule="auto"/>
              <w:rPr>
                <w:ins w:id="3783" w:author="北京车和家" w:date="2018-11-09T16:19:00Z"/>
                <w:rFonts w:eastAsia="宋体"/>
                <w:szCs w:val="20"/>
              </w:rPr>
            </w:pPr>
            <w:ins w:id="3784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85" w:author="北京车和家" w:date="2018-11-09T16:19:00Z">
              <w:del w:id="3786" w:author="Yucheng Ma" w:date="2019-01-15T11:20:00Z">
                <w:r w:rsidR="00D47396" w:rsidRPr="001A324E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1A324E">
                <w:rPr>
                  <w:rFonts w:eastAsia="宋体"/>
                  <w:szCs w:val="20"/>
                </w:rPr>
                <w:t xml:space="preserve">==0x4 </w:t>
              </w:r>
            </w:ins>
            <w:ins w:id="3787" w:author="Yucheng Ma" w:date="2019-01-15T11:22:00Z">
              <w:r w:rsidRPr="00CE4C5D">
                <w:rPr>
                  <w:rFonts w:eastAsia="宋体"/>
                  <w:szCs w:val="20"/>
                </w:rPr>
                <w:t>Winter Mode</w:t>
              </w:r>
            </w:ins>
            <w:ins w:id="3788" w:author="北京车和家" w:date="2018-11-09T16:19:00Z">
              <w:del w:id="3789" w:author="Yucheng Ma" w:date="2019-01-15T11:22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790" w:author="Yucheng Ma" w:date="2019-01-02T11:06:00Z">
                      <w:rPr>
                        <w:rFonts w:eastAsia="宋体"/>
                        <w:szCs w:val="20"/>
                      </w:rPr>
                    </w:rPrChange>
                  </w:rPr>
                  <w:delText>performance Mode</w:delText>
                </w:r>
              </w:del>
              <w:r w:rsidR="00D47396">
                <w:rPr>
                  <w:rFonts w:eastAsia="宋体" w:hint="eastAsia"/>
                  <w:szCs w:val="20"/>
                </w:rPr>
                <w:t>对应</w:t>
              </w:r>
              <w:r w:rsidR="00D47396">
                <w:rPr>
                  <w:rFonts w:eastAsia="宋体" w:hint="eastAsia"/>
                  <w:szCs w:val="20"/>
                </w:rPr>
                <w:t>UI</w:t>
              </w:r>
              <w:r w:rsidR="00D47396">
                <w:rPr>
                  <w:rFonts w:eastAsia="宋体"/>
                  <w:szCs w:val="20"/>
                </w:rPr>
                <w:t>中</w:t>
              </w:r>
              <w:r w:rsidR="00D47396">
                <w:rPr>
                  <w:rFonts w:eastAsia="宋体"/>
                  <w:szCs w:val="20"/>
                </w:rPr>
                <w:t>“</w:t>
              </w:r>
            </w:ins>
            <w:ins w:id="3791" w:author="Yucheng Ma" w:date="2019-01-02T11:04:00Z">
              <w:r w:rsidR="00F34C37">
                <w:rPr>
                  <w:rFonts w:eastAsia="宋体" w:hint="eastAsia"/>
                  <w:szCs w:val="20"/>
                </w:rPr>
                <w:t>冬季</w:t>
              </w:r>
            </w:ins>
            <w:ins w:id="3792" w:author="北京车和家" w:date="2018-11-09T16:19:00Z">
              <w:del w:id="3793" w:author="Yucheng Ma" w:date="2019-01-02T11:04:00Z">
                <w:r w:rsidR="00D47396" w:rsidDel="00F34C37">
                  <w:rPr>
                    <w:rFonts w:eastAsia="宋体" w:hint="eastAsia"/>
                    <w:szCs w:val="20"/>
                  </w:rPr>
                  <w:delText>性能</w:delText>
                </w:r>
              </w:del>
              <w:r w:rsidR="00D47396">
                <w:rPr>
                  <w:rFonts w:eastAsia="宋体"/>
                  <w:szCs w:val="20"/>
                </w:rPr>
                <w:t>模式</w:t>
              </w:r>
              <w:r w:rsidR="00D47396">
                <w:rPr>
                  <w:rFonts w:eastAsia="宋体"/>
                  <w:szCs w:val="20"/>
                </w:rPr>
                <w:t>”</w:t>
              </w:r>
            </w:ins>
          </w:p>
          <w:p w14:paraId="4E4C5913" w14:textId="7F979752" w:rsidR="00D47396" w:rsidRDefault="00CE4C5D" w:rsidP="00E50C9E">
            <w:pPr>
              <w:spacing w:line="276" w:lineRule="auto"/>
              <w:rPr>
                <w:ins w:id="3794" w:author="北京车和家" w:date="2018-11-09T16:19:00Z"/>
                <w:rFonts w:eastAsia="宋体"/>
                <w:szCs w:val="20"/>
              </w:rPr>
            </w:pPr>
            <w:ins w:id="3795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796" w:author="北京车和家" w:date="2018-11-09T16:19:00Z">
              <w:del w:id="3797" w:author="Yucheng Ma" w:date="2019-01-15T11:20:00Z">
                <w:r w:rsidR="00D47396" w:rsidRPr="00B919D7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B919D7">
                <w:rPr>
                  <w:rFonts w:eastAsia="宋体"/>
                  <w:szCs w:val="20"/>
                </w:rPr>
                <w:t>==</w:t>
              </w:r>
              <w:r w:rsidR="00D47396" w:rsidRPr="001A324E">
                <w:rPr>
                  <w:rFonts w:eastAsia="宋体"/>
                  <w:szCs w:val="20"/>
                </w:rPr>
                <w:t>0x5</w:t>
              </w:r>
              <w:r w:rsidR="00D47396">
                <w:rPr>
                  <w:rFonts w:eastAsia="宋体"/>
                  <w:szCs w:val="20"/>
                </w:rPr>
                <w:t xml:space="preserve"> </w:t>
              </w:r>
            </w:ins>
            <w:ins w:id="3798" w:author="Yucheng Ma" w:date="2019-01-15T11:22:00Z">
              <w:r w:rsidRPr="00CE4C5D">
                <w:rPr>
                  <w:rFonts w:eastAsia="宋体"/>
                  <w:szCs w:val="20"/>
                </w:rPr>
                <w:t>Driving Charging Mode</w:t>
              </w:r>
            </w:ins>
            <w:ins w:id="3799" w:author="北京车和家" w:date="2018-11-09T16:19:00Z">
              <w:del w:id="3800" w:author="Yucheng Ma" w:date="2019-01-15T11:22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801" w:author="Yucheng Ma" w:date="2019-01-02T11:06:00Z">
                      <w:rPr>
                        <w:rFonts w:eastAsia="宋体"/>
                        <w:szCs w:val="20"/>
                      </w:rPr>
                    </w:rPrChange>
                  </w:rPr>
                  <w:delText>Range Extended mode</w:delText>
                </w:r>
                <w:r w:rsidR="00D47396" w:rsidDel="00CE4C5D">
                  <w:rPr>
                    <w:rFonts w:eastAsia="宋体"/>
                    <w:szCs w:val="20"/>
                  </w:rPr>
                  <w:delText xml:space="preserve"> </w:delText>
                </w:r>
              </w:del>
              <w:r w:rsidR="00D47396">
                <w:rPr>
                  <w:rFonts w:eastAsia="宋体" w:hint="eastAsia"/>
                  <w:szCs w:val="20"/>
                </w:rPr>
                <w:t>对应</w:t>
              </w:r>
              <w:r w:rsidR="00D47396">
                <w:rPr>
                  <w:rFonts w:eastAsia="宋体" w:hint="eastAsia"/>
                  <w:szCs w:val="20"/>
                </w:rPr>
                <w:t>UI</w:t>
              </w:r>
              <w:r w:rsidR="00D47396">
                <w:rPr>
                  <w:rFonts w:eastAsia="宋体"/>
                  <w:szCs w:val="20"/>
                </w:rPr>
                <w:t>中</w:t>
              </w:r>
              <w:r w:rsidR="00D47396">
                <w:rPr>
                  <w:rFonts w:eastAsia="宋体" w:hint="eastAsia"/>
                  <w:szCs w:val="20"/>
                </w:rPr>
                <w:t>“行车</w:t>
              </w:r>
              <w:r w:rsidR="00D47396">
                <w:rPr>
                  <w:rFonts w:eastAsia="宋体"/>
                  <w:szCs w:val="20"/>
                </w:rPr>
                <w:t>充电</w:t>
              </w:r>
              <w:r w:rsidR="00D47396">
                <w:rPr>
                  <w:rFonts w:eastAsia="宋体" w:hint="eastAsia"/>
                  <w:szCs w:val="20"/>
                </w:rPr>
                <w:t>”</w:t>
              </w:r>
            </w:ins>
          </w:p>
          <w:p w14:paraId="6F819E3C" w14:textId="508C0C55" w:rsidR="00F34C37" w:rsidRDefault="00CE4C5D" w:rsidP="00E50C9E">
            <w:pPr>
              <w:spacing w:line="276" w:lineRule="auto"/>
              <w:rPr>
                <w:ins w:id="3802" w:author="Yucheng Ma" w:date="2019-01-02T11:05:00Z"/>
                <w:rFonts w:eastAsia="宋体"/>
                <w:szCs w:val="20"/>
              </w:rPr>
            </w:pPr>
            <w:ins w:id="3803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804" w:author="北京车和家" w:date="2018-11-09T16:19:00Z">
              <w:del w:id="3805" w:author="Yucheng Ma" w:date="2019-01-15T11:20:00Z">
                <w:r w:rsidR="00D47396" w:rsidRPr="00B919D7" w:rsidDel="00CE4C5D">
                  <w:rPr>
                    <w:rFonts w:eastAsia="宋体"/>
                    <w:szCs w:val="20"/>
                  </w:rPr>
                  <w:delText>IPC_EnergyModeCtrlSwitchReq</w:delText>
                </w:r>
              </w:del>
              <w:r w:rsidR="00D47396" w:rsidRPr="00B919D7">
                <w:rPr>
                  <w:rFonts w:eastAsia="宋体"/>
                  <w:szCs w:val="20"/>
                </w:rPr>
                <w:t>==</w:t>
              </w:r>
              <w:r w:rsidR="00D47396" w:rsidRPr="003B7852">
                <w:rPr>
                  <w:rFonts w:eastAsia="宋体"/>
                  <w:szCs w:val="20"/>
                </w:rPr>
                <w:t>0x</w:t>
              </w:r>
              <w:r w:rsidR="00D47396">
                <w:rPr>
                  <w:rFonts w:eastAsia="宋体" w:hint="eastAsia"/>
                  <w:szCs w:val="20"/>
                </w:rPr>
                <w:t>6</w:t>
              </w:r>
              <w:r w:rsidR="00D47396">
                <w:rPr>
                  <w:rFonts w:eastAsia="宋体"/>
                  <w:szCs w:val="20"/>
                </w:rPr>
                <w:t xml:space="preserve"> </w:t>
              </w:r>
            </w:ins>
            <w:ins w:id="3806" w:author="Yucheng Ma" w:date="2019-01-15T11:22:00Z">
              <w:r w:rsidRPr="00CE4C5D">
                <w:rPr>
                  <w:rFonts w:eastAsia="宋体"/>
                  <w:szCs w:val="20"/>
                </w:rPr>
                <w:t>Performance Mode</w:t>
              </w:r>
            </w:ins>
            <w:ins w:id="3807" w:author="北京车和家" w:date="2018-11-09T16:19:00Z">
              <w:del w:id="3808" w:author="Yucheng Ma" w:date="2019-01-15T11:22:00Z">
                <w:r w:rsidR="00D47396" w:rsidRPr="00F34C37" w:rsidDel="00CE4C5D">
                  <w:rPr>
                    <w:rFonts w:eastAsia="宋体"/>
                    <w:color w:val="FF0000"/>
                    <w:szCs w:val="20"/>
                    <w:rPrChange w:id="3809" w:author="Yucheng Ma" w:date="2019-01-02T11:06:00Z">
                      <w:rPr>
                        <w:rFonts w:eastAsia="宋体"/>
                        <w:szCs w:val="20"/>
                      </w:rPr>
                    </w:rPrChange>
                  </w:rPr>
                  <w:delText>Hold Mode</w:delText>
                </w:r>
              </w:del>
            </w:ins>
            <w:ins w:id="3810" w:author="Yucheng Ma" w:date="2019-01-02T11:04:00Z">
              <w:r w:rsidR="00F34C37">
                <w:rPr>
                  <w:rFonts w:eastAsia="宋体" w:hint="eastAsia"/>
                  <w:szCs w:val="20"/>
                </w:rPr>
                <w:t>对应</w:t>
              </w:r>
              <w:r w:rsidR="00F34C37">
                <w:rPr>
                  <w:rFonts w:eastAsia="宋体" w:hint="eastAsia"/>
                  <w:szCs w:val="20"/>
                </w:rPr>
                <w:t>UI</w:t>
              </w:r>
              <w:r w:rsidR="00F34C37">
                <w:rPr>
                  <w:rFonts w:eastAsia="宋体"/>
                  <w:szCs w:val="20"/>
                </w:rPr>
                <w:t>中</w:t>
              </w:r>
              <w:r w:rsidR="00F34C37">
                <w:rPr>
                  <w:rFonts w:eastAsia="宋体" w:hint="eastAsia"/>
                  <w:szCs w:val="20"/>
                </w:rPr>
                <w:t>“</w:t>
              </w:r>
            </w:ins>
            <w:ins w:id="3811" w:author="Yucheng Ma" w:date="2019-01-02T11:05:00Z">
              <w:r w:rsidR="00F34C37">
                <w:rPr>
                  <w:rFonts w:eastAsia="宋体" w:hint="eastAsia"/>
                  <w:szCs w:val="20"/>
                </w:rPr>
                <w:t>性能</w:t>
              </w:r>
              <w:r w:rsidR="00F34C37">
                <w:rPr>
                  <w:rFonts w:eastAsia="宋体"/>
                  <w:szCs w:val="20"/>
                </w:rPr>
                <w:t>模式</w:t>
              </w:r>
            </w:ins>
            <w:ins w:id="3812" w:author="Yucheng Ma" w:date="2019-01-02T11:04:00Z">
              <w:r w:rsidR="00F34C37">
                <w:rPr>
                  <w:rFonts w:eastAsia="宋体" w:hint="eastAsia"/>
                  <w:szCs w:val="20"/>
                </w:rPr>
                <w:t>”</w:t>
              </w:r>
            </w:ins>
          </w:p>
          <w:p w14:paraId="51D0B7B8" w14:textId="3DB547CB" w:rsidR="00F34C37" w:rsidRDefault="00CE4C5D" w:rsidP="00F34C37">
            <w:pPr>
              <w:spacing w:line="276" w:lineRule="auto"/>
              <w:rPr>
                <w:ins w:id="3813" w:author="Yucheng Ma" w:date="2019-01-02T11:05:00Z"/>
                <w:rFonts w:eastAsia="宋体"/>
                <w:szCs w:val="20"/>
              </w:rPr>
            </w:pPr>
            <w:ins w:id="3814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815" w:author="Yucheng Ma" w:date="2019-01-02T11:05:00Z">
              <w:r w:rsidR="00F34C37" w:rsidRPr="00B919D7">
                <w:rPr>
                  <w:rFonts w:eastAsia="宋体"/>
                  <w:szCs w:val="20"/>
                </w:rPr>
                <w:t>==</w:t>
              </w:r>
              <w:r w:rsidR="00F34C37" w:rsidRPr="003B7852">
                <w:rPr>
                  <w:rFonts w:eastAsia="宋体"/>
                  <w:szCs w:val="20"/>
                </w:rPr>
                <w:t>0x</w:t>
              </w:r>
            </w:ins>
            <w:ins w:id="3816" w:author="Yucheng Ma" w:date="2019-01-02T11:06:00Z">
              <w:r w:rsidR="00F34C37">
                <w:rPr>
                  <w:rFonts w:eastAsia="宋体"/>
                  <w:szCs w:val="20"/>
                </w:rPr>
                <w:t>7</w:t>
              </w:r>
            </w:ins>
            <w:ins w:id="3817" w:author="Yucheng Ma" w:date="2019-01-02T11:05:00Z">
              <w:r w:rsidR="00F34C37">
                <w:rPr>
                  <w:rFonts w:eastAsia="宋体"/>
                  <w:szCs w:val="20"/>
                </w:rPr>
                <w:t xml:space="preserve"> </w:t>
              </w:r>
            </w:ins>
            <w:ins w:id="3818" w:author="Yucheng Ma" w:date="2019-01-15T11:22:00Z">
              <w:r w:rsidRPr="00CE4C5D">
                <w:rPr>
                  <w:rFonts w:eastAsia="宋体"/>
                  <w:szCs w:val="20"/>
                </w:rPr>
                <w:t>Mountain Mod</w:t>
              </w:r>
            </w:ins>
            <w:ins w:id="3819" w:author="Yucheng Ma" w:date="2019-01-02T11:05:00Z">
              <w:r w:rsidR="00F34C37">
                <w:rPr>
                  <w:rFonts w:eastAsia="宋体" w:hint="eastAsia"/>
                  <w:szCs w:val="20"/>
                </w:rPr>
                <w:t>对应</w:t>
              </w:r>
              <w:r w:rsidR="00F34C37">
                <w:rPr>
                  <w:rFonts w:eastAsia="宋体" w:hint="eastAsia"/>
                  <w:szCs w:val="20"/>
                </w:rPr>
                <w:t>UI</w:t>
              </w:r>
              <w:r w:rsidR="00F34C37">
                <w:rPr>
                  <w:rFonts w:eastAsia="宋体"/>
                  <w:szCs w:val="20"/>
                </w:rPr>
                <w:t>中</w:t>
              </w:r>
              <w:r w:rsidR="00F34C37">
                <w:rPr>
                  <w:rFonts w:eastAsia="宋体" w:hint="eastAsia"/>
                  <w:szCs w:val="20"/>
                </w:rPr>
                <w:t>“山路</w:t>
              </w:r>
              <w:r w:rsidR="00F34C37">
                <w:rPr>
                  <w:rFonts w:eastAsia="宋体"/>
                  <w:szCs w:val="20"/>
                </w:rPr>
                <w:t>模式</w:t>
              </w:r>
              <w:r w:rsidR="00F34C37">
                <w:rPr>
                  <w:rFonts w:eastAsia="宋体" w:hint="eastAsia"/>
                  <w:szCs w:val="20"/>
                </w:rPr>
                <w:t>”</w:t>
              </w:r>
            </w:ins>
          </w:p>
          <w:p w14:paraId="6201FCCD" w14:textId="672E40B4" w:rsidR="00D47396" w:rsidRDefault="00CE4C5D" w:rsidP="00E50C9E">
            <w:pPr>
              <w:spacing w:line="276" w:lineRule="auto"/>
              <w:rPr>
                <w:ins w:id="3820" w:author="北京车和家" w:date="2018-11-09T16:19:00Z"/>
                <w:rFonts w:eastAsia="宋体"/>
                <w:szCs w:val="20"/>
              </w:rPr>
            </w:pPr>
            <w:ins w:id="3821" w:author="Yucheng Ma" w:date="2019-01-15T11:20:00Z">
              <w:r w:rsidRPr="000055B8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IPC_DriveModeReq</w:t>
              </w:r>
            </w:ins>
            <w:ins w:id="3822" w:author="Yucheng Ma" w:date="2019-01-02T11:05:00Z">
              <w:r w:rsidR="00F34C37" w:rsidRPr="00B919D7">
                <w:rPr>
                  <w:rFonts w:eastAsia="宋体"/>
                  <w:szCs w:val="20"/>
                </w:rPr>
                <w:t>==</w:t>
              </w:r>
              <w:r w:rsidR="00F34C37" w:rsidRPr="003B7852">
                <w:rPr>
                  <w:rFonts w:eastAsia="宋体"/>
                  <w:szCs w:val="20"/>
                </w:rPr>
                <w:t>0x</w:t>
              </w:r>
            </w:ins>
            <w:ins w:id="3823" w:author="Yucheng Ma" w:date="2019-01-02T11:06:00Z">
              <w:r w:rsidR="00F34C37">
                <w:rPr>
                  <w:rFonts w:eastAsia="宋体"/>
                  <w:szCs w:val="20"/>
                </w:rPr>
                <w:t>8</w:t>
              </w:r>
            </w:ins>
            <w:ins w:id="3824" w:author="Yucheng Ma" w:date="2019-01-02T11:05:00Z">
              <w:r w:rsidR="00F34C37">
                <w:rPr>
                  <w:rFonts w:eastAsia="宋体"/>
                  <w:szCs w:val="20"/>
                </w:rPr>
                <w:t xml:space="preserve"> </w:t>
              </w:r>
            </w:ins>
            <w:ins w:id="3825" w:author="Yucheng Ma" w:date="2019-01-15T11:23:00Z">
              <w:r w:rsidRPr="00CE4C5D">
                <w:rPr>
                  <w:rFonts w:eastAsia="宋体"/>
                  <w:szCs w:val="20"/>
                </w:rPr>
                <w:t>Closed Range Extended mode</w:t>
              </w:r>
            </w:ins>
            <w:ins w:id="3826" w:author="Yucheng Ma" w:date="2019-01-02T11:05:00Z">
              <w:r w:rsidR="00F34C37">
                <w:rPr>
                  <w:rFonts w:eastAsia="宋体" w:hint="eastAsia"/>
                  <w:szCs w:val="20"/>
                </w:rPr>
                <w:t>对应</w:t>
              </w:r>
              <w:r w:rsidR="00F34C37">
                <w:rPr>
                  <w:rFonts w:eastAsia="宋体" w:hint="eastAsia"/>
                  <w:szCs w:val="20"/>
                </w:rPr>
                <w:t>UI</w:t>
              </w:r>
              <w:r w:rsidR="00F34C37">
                <w:rPr>
                  <w:rFonts w:eastAsia="宋体"/>
                  <w:szCs w:val="20"/>
                </w:rPr>
                <w:t>中</w:t>
              </w:r>
              <w:r w:rsidR="00F34C37">
                <w:rPr>
                  <w:rFonts w:eastAsia="宋体" w:hint="eastAsia"/>
                  <w:szCs w:val="20"/>
                </w:rPr>
                <w:t>“关闭增程器”</w:t>
              </w:r>
            </w:ins>
            <w:ins w:id="3827" w:author="北京车和家" w:date="2018-12-06T17:09:00Z">
              <w:del w:id="3828" w:author="Yucheng Ma" w:date="2019-01-02T11:04:00Z">
                <w:r w:rsidR="006C1F6E" w:rsidDel="00F34C37">
                  <w:rPr>
                    <w:rFonts w:eastAsia="宋体" w:hint="eastAsia"/>
                    <w:szCs w:val="20"/>
                  </w:rPr>
                  <w:delText>此版无</w:delText>
                </w:r>
                <w:r w:rsidR="006C1F6E" w:rsidDel="00F34C37">
                  <w:rPr>
                    <w:rFonts w:eastAsia="宋体" w:hint="eastAsia"/>
                    <w:szCs w:val="20"/>
                  </w:rPr>
                  <w:delText>U</w:delText>
                </w:r>
                <w:r w:rsidR="006C1F6E" w:rsidDel="00F34C37">
                  <w:rPr>
                    <w:rFonts w:eastAsia="宋体"/>
                    <w:szCs w:val="20"/>
                  </w:rPr>
                  <w:delText>I</w:delText>
                </w:r>
                <w:r w:rsidR="006C1F6E" w:rsidDel="00F34C37">
                  <w:rPr>
                    <w:rFonts w:eastAsia="宋体" w:hint="eastAsia"/>
                    <w:szCs w:val="20"/>
                  </w:rPr>
                  <w:delText>体现</w:delText>
                </w:r>
              </w:del>
            </w:ins>
          </w:p>
          <w:p w14:paraId="014C2895" w14:textId="77777777" w:rsidR="00D47396" w:rsidRDefault="00D47396" w:rsidP="00E50C9E">
            <w:pPr>
              <w:spacing w:line="276" w:lineRule="auto"/>
              <w:rPr>
                <w:ins w:id="3829" w:author="北京车和家" w:date="2018-11-09T16:19:00Z"/>
                <w:rFonts w:eastAsia="宋体"/>
                <w:szCs w:val="20"/>
              </w:rPr>
            </w:pPr>
            <w:ins w:id="3830" w:author="北京车和家" w:date="2018-11-09T16:19:00Z">
              <w:r w:rsidRPr="00D57BF0">
                <w:rPr>
                  <w:rFonts w:eastAsia="宋体"/>
                  <w:szCs w:val="20"/>
                </w:rPr>
                <w:t>IPC_RoadModeCtrlSwitchReq</w:t>
              </w:r>
              <w:r>
                <w:rPr>
                  <w:rFonts w:eastAsia="宋体"/>
                  <w:szCs w:val="20"/>
                </w:rPr>
                <w:t>==0x0 normal road</w:t>
              </w:r>
            </w:ins>
          </w:p>
          <w:p w14:paraId="61BD8304" w14:textId="77777777" w:rsidR="00D47396" w:rsidRDefault="00D47396" w:rsidP="00E50C9E">
            <w:pPr>
              <w:spacing w:line="276" w:lineRule="auto"/>
              <w:rPr>
                <w:ins w:id="3831" w:author="北京车和家" w:date="2018-11-09T16:19:00Z"/>
                <w:rFonts w:eastAsia="宋体"/>
                <w:szCs w:val="20"/>
              </w:rPr>
            </w:pPr>
            <w:ins w:id="3832" w:author="北京车和家" w:date="2018-11-09T16:19:00Z">
              <w:r w:rsidRPr="00D57BF0">
                <w:rPr>
                  <w:rFonts w:eastAsia="宋体"/>
                  <w:szCs w:val="20"/>
                </w:rPr>
                <w:t>IPC_RoadModeCtrlSwitchReq</w:t>
              </w:r>
              <w:r>
                <w:rPr>
                  <w:rFonts w:eastAsia="宋体"/>
                  <w:szCs w:val="20"/>
                </w:rPr>
                <w:t>==0x1 snow road</w:t>
              </w:r>
            </w:ins>
          </w:p>
          <w:p w14:paraId="3E5814B5" w14:textId="77777777" w:rsidR="00D47396" w:rsidRDefault="00D47396" w:rsidP="00E50C9E">
            <w:pPr>
              <w:spacing w:line="276" w:lineRule="auto"/>
              <w:rPr>
                <w:ins w:id="3833" w:author="北京车和家" w:date="2018-11-09T16:19:00Z"/>
                <w:rFonts w:eastAsia="宋体"/>
                <w:szCs w:val="20"/>
              </w:rPr>
            </w:pPr>
            <w:ins w:id="3834" w:author="北京车和家" w:date="2018-11-09T16:19:00Z">
              <w:r w:rsidRPr="00D57BF0">
                <w:rPr>
                  <w:rFonts w:eastAsia="宋体"/>
                  <w:szCs w:val="20"/>
                </w:rPr>
                <w:t>IPC_RoadModeCtrlSwitchReq</w:t>
              </w:r>
              <w:r>
                <w:rPr>
                  <w:rFonts w:eastAsia="宋体"/>
                  <w:szCs w:val="20"/>
                </w:rPr>
                <w:t xml:space="preserve">==0x2 mud road </w:t>
              </w:r>
              <w:r>
                <w:rPr>
                  <w:rFonts w:eastAsia="宋体" w:hint="eastAsia"/>
                  <w:szCs w:val="20"/>
                </w:rPr>
                <w:t>（预留）</w:t>
              </w:r>
            </w:ins>
          </w:p>
          <w:p w14:paraId="541F4A68" w14:textId="77777777" w:rsidR="00D47396" w:rsidRDefault="00D47396" w:rsidP="00E50C9E">
            <w:pPr>
              <w:spacing w:line="276" w:lineRule="auto"/>
              <w:rPr>
                <w:ins w:id="3835" w:author="Yucheng Ma" w:date="2019-01-15T11:21:00Z"/>
                <w:rFonts w:eastAsia="宋体"/>
                <w:szCs w:val="20"/>
              </w:rPr>
            </w:pPr>
            <w:ins w:id="3836" w:author="北京车和家" w:date="2018-11-09T16:19:00Z">
              <w:r w:rsidRPr="00D57BF0">
                <w:rPr>
                  <w:rFonts w:eastAsia="宋体"/>
                  <w:szCs w:val="20"/>
                </w:rPr>
                <w:t>IPC_RoadModeCtrlSwitchReq</w:t>
              </w:r>
              <w:r>
                <w:rPr>
                  <w:rFonts w:eastAsia="宋体"/>
                  <w:szCs w:val="20"/>
                </w:rPr>
                <w:t>==0x3 sand road</w:t>
              </w:r>
              <w:r>
                <w:rPr>
                  <w:rFonts w:eastAsia="宋体" w:hint="eastAsia"/>
                  <w:szCs w:val="20"/>
                </w:rPr>
                <w:t>（预留）</w:t>
              </w:r>
            </w:ins>
          </w:p>
          <w:p w14:paraId="14ACF139" w14:textId="4C46FAE5" w:rsidR="00CE4C5D" w:rsidRPr="001A324E" w:rsidDel="00CE4C5D" w:rsidRDefault="00CE4C5D" w:rsidP="00CE4C5D">
            <w:pPr>
              <w:spacing w:line="276" w:lineRule="auto"/>
              <w:rPr>
                <w:ins w:id="3837" w:author="北京车和家" w:date="2018-11-09T16:19:00Z"/>
                <w:del w:id="3838" w:author="Yucheng Ma" w:date="2019-01-15T11:23:00Z"/>
                <w:rFonts w:eastAsia="宋体"/>
                <w:szCs w:val="20"/>
              </w:rPr>
            </w:pPr>
          </w:p>
          <w:p w14:paraId="4F764BC6" w14:textId="77777777" w:rsidR="00D47396" w:rsidRPr="001A324E" w:rsidRDefault="00D47396" w:rsidP="00E50C9E">
            <w:pPr>
              <w:spacing w:line="276" w:lineRule="auto"/>
              <w:rPr>
                <w:ins w:id="3839" w:author="北京车和家" w:date="2018-11-09T16:19:00Z"/>
                <w:rFonts w:eastAsia="宋体"/>
                <w:szCs w:val="20"/>
              </w:rPr>
            </w:pPr>
            <w:ins w:id="3840" w:author="北京车和家" w:date="2018-11-09T16:19:00Z">
              <w:r w:rsidRPr="001A324E">
                <w:rPr>
                  <w:rFonts w:eastAsia="宋体"/>
                  <w:szCs w:val="20"/>
                </w:rPr>
                <w:t>3.</w:t>
              </w:r>
              <w:r w:rsidRPr="001A324E">
                <w:rPr>
                  <w:rFonts w:eastAsia="宋体" w:hint="eastAsia"/>
                  <w:szCs w:val="20"/>
                </w:rPr>
                <w:t>反馈</w:t>
              </w:r>
              <w:r w:rsidRPr="001A324E">
                <w:rPr>
                  <w:rFonts w:eastAsia="宋体"/>
                  <w:szCs w:val="20"/>
                </w:rPr>
                <w:t>信号</w:t>
              </w:r>
              <w:r w:rsidRPr="001A324E">
                <w:rPr>
                  <w:rFonts w:eastAsia="宋体" w:hint="eastAsia"/>
                  <w:szCs w:val="20"/>
                </w:rPr>
                <w:t>：</w:t>
              </w:r>
            </w:ins>
          </w:p>
          <w:p w14:paraId="47A95114" w14:textId="77777777" w:rsidR="002B76F2" w:rsidRDefault="002B76F2" w:rsidP="002B76F2">
            <w:pPr>
              <w:rPr>
                <w:ins w:id="3841" w:author="Yucheng Ma" w:date="2019-01-15T11:24:00Z"/>
                <w:rFonts w:eastAsia="宋体"/>
                <w:szCs w:val="20"/>
              </w:rPr>
            </w:pPr>
            <w:ins w:id="3842" w:author="Yucheng Ma" w:date="2019-01-15T11:24:00Z">
              <w:r>
                <w:rPr>
                  <w:rFonts w:eastAsia="宋体"/>
                  <w:szCs w:val="20"/>
                </w:rPr>
                <w:t>VCU_PT_DriveModeStaFeedback == 0x0 EV Mode Priority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中“纯电优先”</w:t>
              </w:r>
            </w:ins>
          </w:p>
          <w:p w14:paraId="45983D43" w14:textId="77777777" w:rsidR="002B76F2" w:rsidRDefault="002B76F2" w:rsidP="002B76F2">
            <w:pPr>
              <w:rPr>
                <w:ins w:id="3843" w:author="Yucheng Ma" w:date="2019-01-15T11:24:00Z"/>
                <w:rFonts w:eastAsia="宋体"/>
                <w:szCs w:val="20"/>
              </w:rPr>
            </w:pPr>
            <w:ins w:id="3844" w:author="Yucheng Ma" w:date="2019-01-15T11:24:00Z">
              <w:r>
                <w:rPr>
                  <w:rFonts w:eastAsia="宋体"/>
                  <w:szCs w:val="20"/>
                </w:rPr>
                <w:t>VCU_PT_DriveModeStaFeedback== 0x1 Hybrid Mode Priority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中“混动优先”</w:t>
              </w:r>
            </w:ins>
          </w:p>
          <w:p w14:paraId="7C731ABD" w14:textId="77777777" w:rsidR="002B76F2" w:rsidRDefault="002B76F2" w:rsidP="002B76F2">
            <w:pPr>
              <w:rPr>
                <w:ins w:id="3845" w:author="Yucheng Ma" w:date="2019-01-15T11:24:00Z"/>
                <w:rFonts w:eastAsia="宋体"/>
                <w:szCs w:val="20"/>
              </w:rPr>
            </w:pPr>
            <w:ins w:id="3846" w:author="Yucheng Ma" w:date="2019-01-15T11:24:00Z">
              <w:r>
                <w:rPr>
                  <w:rFonts w:eastAsia="宋体"/>
                  <w:szCs w:val="20"/>
                </w:rPr>
                <w:t>VCU_PT_DriveModeStaFeedback == 0x2 Winter Mode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中“冬季模式”</w:t>
              </w:r>
            </w:ins>
          </w:p>
          <w:p w14:paraId="66D5B7F9" w14:textId="77777777" w:rsidR="002B76F2" w:rsidRDefault="002B76F2" w:rsidP="002B76F2">
            <w:pPr>
              <w:rPr>
                <w:ins w:id="3847" w:author="Yucheng Ma" w:date="2019-01-15T11:24:00Z"/>
                <w:rFonts w:eastAsia="宋体"/>
                <w:szCs w:val="20"/>
              </w:rPr>
            </w:pPr>
            <w:ins w:id="3848" w:author="Yucheng Ma" w:date="2019-01-15T11:24:00Z">
              <w:r>
                <w:rPr>
                  <w:rFonts w:eastAsia="宋体"/>
                  <w:szCs w:val="20"/>
                </w:rPr>
                <w:t>VCU_PT_DriveModeStaFeedback == 0x3 Driving Charging Mode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</w:t>
              </w:r>
              <w:r>
                <w:rPr>
                  <w:rFonts w:eastAsia="宋体"/>
                  <w:szCs w:val="20"/>
                </w:rPr>
                <w:t>“</w:t>
              </w:r>
              <w:r>
                <w:rPr>
                  <w:rFonts w:eastAsia="宋体" w:hint="eastAsia"/>
                  <w:szCs w:val="20"/>
                </w:rPr>
                <w:t>行车充电</w:t>
              </w:r>
              <w:r>
                <w:rPr>
                  <w:rFonts w:eastAsia="宋体"/>
                  <w:szCs w:val="20"/>
                </w:rPr>
                <w:t>”</w:t>
              </w:r>
            </w:ins>
          </w:p>
          <w:p w14:paraId="2FFFBA47" w14:textId="77777777" w:rsidR="002B76F2" w:rsidRDefault="002B76F2" w:rsidP="002B76F2">
            <w:pPr>
              <w:rPr>
                <w:ins w:id="3849" w:author="Yucheng Ma" w:date="2019-01-15T11:24:00Z"/>
                <w:rFonts w:eastAsia="宋体"/>
                <w:szCs w:val="20"/>
              </w:rPr>
            </w:pPr>
            <w:ins w:id="3850" w:author="Yucheng Ma" w:date="2019-01-15T11:24:00Z">
              <w:r>
                <w:rPr>
                  <w:rFonts w:eastAsia="宋体"/>
                  <w:szCs w:val="20"/>
                </w:rPr>
                <w:t>VCU_PT_DriveModeStaFeedback == 0x4 Performance Mode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中“性能模式”</w:t>
              </w:r>
            </w:ins>
          </w:p>
          <w:p w14:paraId="009A0213" w14:textId="77777777" w:rsidR="002B76F2" w:rsidRDefault="002B76F2" w:rsidP="002B76F2">
            <w:pPr>
              <w:rPr>
                <w:ins w:id="3851" w:author="Yucheng Ma" w:date="2019-01-15T11:24:00Z"/>
                <w:rFonts w:eastAsia="宋体"/>
                <w:szCs w:val="20"/>
              </w:rPr>
            </w:pPr>
            <w:ins w:id="3852" w:author="Yucheng Ma" w:date="2019-01-15T11:24:00Z">
              <w:r>
                <w:rPr>
                  <w:rFonts w:eastAsia="宋体"/>
                  <w:szCs w:val="20"/>
                </w:rPr>
                <w:lastRenderedPageBreak/>
                <w:t xml:space="preserve">VCU_PT_DriveModeStaFeedback ==0x5 Mountain Mode 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</w:t>
              </w:r>
              <w:r>
                <w:rPr>
                  <w:rFonts w:eastAsia="宋体"/>
                  <w:szCs w:val="20"/>
                </w:rPr>
                <w:t>“</w:t>
              </w:r>
              <w:r>
                <w:rPr>
                  <w:rFonts w:eastAsia="宋体" w:hint="eastAsia"/>
                  <w:szCs w:val="20"/>
                </w:rPr>
                <w:t>山路模式</w:t>
              </w:r>
              <w:r>
                <w:rPr>
                  <w:rFonts w:eastAsia="宋体"/>
                  <w:szCs w:val="20"/>
                </w:rPr>
                <w:t>”</w:t>
              </w:r>
            </w:ins>
          </w:p>
          <w:p w14:paraId="2F4E42EF" w14:textId="5C39D372" w:rsidR="002B76F2" w:rsidRDefault="002B76F2" w:rsidP="002B76F2">
            <w:pPr>
              <w:rPr>
                <w:ins w:id="3853" w:author="Yucheng Ma" w:date="2019-01-15T11:24:00Z"/>
                <w:rFonts w:eastAsia="宋体"/>
                <w:szCs w:val="20"/>
              </w:rPr>
            </w:pPr>
            <w:ins w:id="3854" w:author="Yucheng Ma" w:date="2019-01-15T11:24:00Z">
              <w:r>
                <w:rPr>
                  <w:rFonts w:eastAsia="宋体"/>
                  <w:szCs w:val="20"/>
                </w:rPr>
                <w:t>VCU_PT_DriveModeStaFeedback ==0x</w:t>
              </w:r>
              <w:del w:id="3855" w:author="北京车和家" w:date="2019-01-21T13:51:00Z">
                <w:r w:rsidDel="00255784">
                  <w:rPr>
                    <w:rFonts w:eastAsia="宋体"/>
                    <w:szCs w:val="20"/>
                  </w:rPr>
                  <w:delText xml:space="preserve">5 </w:delText>
                </w:r>
              </w:del>
            </w:ins>
            <w:ins w:id="3856" w:author="北京车和家" w:date="2019-01-21T13:51:00Z">
              <w:r w:rsidR="00255784">
                <w:rPr>
                  <w:rFonts w:eastAsia="宋体" w:hint="eastAsia"/>
                  <w:szCs w:val="20"/>
                </w:rPr>
                <w:t>6</w:t>
              </w:r>
            </w:ins>
            <w:ins w:id="3857" w:author="Yucheng Ma" w:date="2019-01-15T11:24:00Z">
              <w:r>
                <w:rPr>
                  <w:rFonts w:eastAsia="宋体"/>
                  <w:szCs w:val="20"/>
                </w:rPr>
                <w:t xml:space="preserve">Closed Range Extended mode </w:t>
              </w:r>
              <w:r>
                <w:rPr>
                  <w:rFonts w:eastAsia="宋体" w:hint="eastAsia"/>
                  <w:szCs w:val="20"/>
                </w:rPr>
                <w:t>对应</w:t>
              </w:r>
              <w:r>
                <w:rPr>
                  <w:rFonts w:eastAsia="宋体"/>
                  <w:szCs w:val="20"/>
                </w:rPr>
                <w:t>UI</w:t>
              </w:r>
              <w:r>
                <w:rPr>
                  <w:rFonts w:eastAsia="宋体" w:hint="eastAsia"/>
                  <w:szCs w:val="20"/>
                </w:rPr>
                <w:t>中</w:t>
              </w:r>
              <w:r>
                <w:rPr>
                  <w:rFonts w:eastAsia="宋体"/>
                  <w:szCs w:val="20"/>
                </w:rPr>
                <w:t>“</w:t>
              </w:r>
              <w:r>
                <w:rPr>
                  <w:rFonts w:eastAsia="宋体" w:hint="eastAsia"/>
                  <w:szCs w:val="20"/>
                </w:rPr>
                <w:t>关闭增程器模式</w:t>
              </w:r>
              <w:r>
                <w:rPr>
                  <w:rFonts w:eastAsia="宋体"/>
                  <w:szCs w:val="20"/>
                </w:rPr>
                <w:t>”</w:t>
              </w:r>
            </w:ins>
          </w:p>
          <w:p w14:paraId="0845DC86" w14:textId="08379F36" w:rsidR="00D47396" w:rsidRPr="002F640F" w:rsidDel="002B76F2" w:rsidRDefault="00D47396">
            <w:pPr>
              <w:spacing w:line="360" w:lineRule="auto"/>
              <w:rPr>
                <w:ins w:id="3858" w:author="北京车和家" w:date="2018-11-09T16:19:00Z"/>
                <w:del w:id="3859" w:author="Yucheng Ma" w:date="2019-01-15T11:24:00Z"/>
                <w:rFonts w:eastAsia="宋体"/>
                <w:szCs w:val="20"/>
              </w:rPr>
              <w:pPrChange w:id="3860" w:author="Yucheng Ma" w:date="2019-01-15T11:23:00Z">
                <w:pPr>
                  <w:spacing w:line="276" w:lineRule="auto"/>
                </w:pPr>
              </w:pPrChange>
            </w:pPr>
            <w:ins w:id="3861" w:author="北京车和家" w:date="2018-11-09T16:19:00Z">
              <w:del w:id="3862" w:author="Yucheng Ma" w:date="2019-01-15T11:23:00Z">
                <w:r w:rsidRPr="002F640F" w:rsidDel="002B76F2">
                  <w:rPr>
                    <w:rFonts w:eastAsia="宋体"/>
                    <w:szCs w:val="20"/>
                  </w:rPr>
                  <w:delText xml:space="preserve">VCU_PT_ EnergModeCtrlSwitchFeedback </w:delText>
                </w:r>
              </w:del>
              <w:del w:id="3863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== 0x0 Normal Mode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对应</w:delText>
                </w:r>
                <w:r w:rsidRPr="002F640F" w:rsidDel="002B76F2">
                  <w:rPr>
                    <w:rFonts w:eastAsia="宋体"/>
                    <w:szCs w:val="20"/>
                  </w:rPr>
                  <w:delText>UI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中“</w:delText>
                </w:r>
              </w:del>
            </w:ins>
            <w:ins w:id="3864" w:author="北京车和家" w:date="2018-12-06T17:08:00Z">
              <w:del w:id="3865" w:author="Yucheng Ma" w:date="2019-01-02T10:11:00Z">
                <w:r w:rsidR="006C1F6E" w:rsidRPr="002F640F" w:rsidDel="00F34C37">
                  <w:rPr>
                    <w:rFonts w:eastAsia="宋体" w:hint="eastAsia"/>
                    <w:szCs w:val="20"/>
                  </w:rPr>
                  <w:delText>混动优先</w:delText>
                </w:r>
              </w:del>
            </w:ins>
            <w:ins w:id="3866" w:author="北京车和家" w:date="2018-11-09T16:19:00Z">
              <w:del w:id="3867" w:author="Yucheng Ma" w:date="2019-01-15T11:24:00Z">
                <w:r w:rsidRPr="002F640F" w:rsidDel="002B76F2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</w:p>
          <w:p w14:paraId="7B29C23D" w14:textId="2D1CCAC0" w:rsidR="00D47396" w:rsidRPr="002F640F" w:rsidDel="002B76F2" w:rsidRDefault="00D47396" w:rsidP="00E50C9E">
            <w:pPr>
              <w:spacing w:line="276" w:lineRule="auto"/>
              <w:rPr>
                <w:ins w:id="3868" w:author="北京车和家" w:date="2018-11-09T16:19:00Z"/>
                <w:del w:id="3869" w:author="Yucheng Ma" w:date="2019-01-15T11:24:00Z"/>
                <w:rFonts w:eastAsia="宋体"/>
                <w:szCs w:val="20"/>
              </w:rPr>
            </w:pPr>
            <w:ins w:id="3870" w:author="北京车和家" w:date="2018-11-09T16:19:00Z">
              <w:del w:id="3871" w:author="Yucheng Ma" w:date="2019-01-15T11:23:00Z">
                <w:r w:rsidRPr="002F640F" w:rsidDel="002B76F2">
                  <w:rPr>
                    <w:rFonts w:eastAsia="宋体"/>
                    <w:szCs w:val="20"/>
                  </w:rPr>
                  <w:delText>VCU_PT_ EnergModeCtrlSwitchFeedback</w:delText>
                </w:r>
              </w:del>
              <w:del w:id="3872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 xml:space="preserve"> == 0x1 EV Mode</w:delText>
                </w:r>
              </w:del>
            </w:ins>
            <w:ins w:id="3873" w:author="北京车和家" w:date="2018-12-06T17:09:00Z">
              <w:del w:id="3874" w:author="Yucheng Ma" w:date="2019-01-02T10:16:00Z">
                <w:r w:rsidR="006C1F6E" w:rsidRPr="002F640F" w:rsidDel="00F34C37">
                  <w:rPr>
                    <w:rFonts w:eastAsia="宋体" w:hint="eastAsia"/>
                    <w:szCs w:val="20"/>
                  </w:rPr>
                  <w:delText>此版无</w:delText>
                </w:r>
                <w:r w:rsidR="006C1F6E" w:rsidRPr="002F640F" w:rsidDel="00F34C37">
                  <w:rPr>
                    <w:rFonts w:eastAsia="宋体"/>
                    <w:szCs w:val="20"/>
                  </w:rPr>
                  <w:delText>UI</w:delText>
                </w:r>
                <w:r w:rsidR="006C1F6E" w:rsidRPr="002F640F" w:rsidDel="00F34C37">
                  <w:rPr>
                    <w:rFonts w:eastAsia="宋体" w:hint="eastAsia"/>
                    <w:szCs w:val="20"/>
                  </w:rPr>
                  <w:delText>体现</w:delText>
                </w:r>
              </w:del>
            </w:ins>
          </w:p>
          <w:p w14:paraId="0C0D9BE5" w14:textId="799AAF18" w:rsidR="00D47396" w:rsidRPr="002F640F" w:rsidDel="002B76F2" w:rsidRDefault="00D47396" w:rsidP="00E50C9E">
            <w:pPr>
              <w:spacing w:line="276" w:lineRule="auto"/>
              <w:rPr>
                <w:ins w:id="3875" w:author="北京车和家" w:date="2018-11-09T16:19:00Z"/>
                <w:del w:id="3876" w:author="Yucheng Ma" w:date="2019-01-15T11:24:00Z"/>
                <w:rFonts w:eastAsia="宋体"/>
                <w:szCs w:val="20"/>
              </w:rPr>
            </w:pPr>
            <w:ins w:id="3877" w:author="北京车和家" w:date="2018-11-09T16:19:00Z">
              <w:del w:id="3878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VCU_PT_ EnergModeCtrlSwitchFeedback == 0x2 Range Mode</w:delText>
                </w:r>
              </w:del>
            </w:ins>
            <w:ins w:id="3879" w:author="北京车和家" w:date="2018-12-06T17:09:00Z">
              <w:del w:id="3880" w:author="Yucheng Ma" w:date="2019-01-15T11:24:00Z">
                <w:r w:rsidR="006C1F6E" w:rsidRPr="002F640F" w:rsidDel="002B76F2">
                  <w:rPr>
                    <w:rFonts w:eastAsia="宋体" w:hint="eastAsia"/>
                    <w:szCs w:val="20"/>
                  </w:rPr>
                  <w:delText>对应</w:delText>
                </w:r>
                <w:r w:rsidR="006C1F6E" w:rsidRPr="002F640F" w:rsidDel="002B76F2">
                  <w:rPr>
                    <w:rFonts w:eastAsia="宋体"/>
                    <w:szCs w:val="20"/>
                  </w:rPr>
                  <w:delText>UI</w:delText>
                </w:r>
                <w:r w:rsidR="006C1F6E" w:rsidRPr="002F640F" w:rsidDel="002B76F2">
                  <w:rPr>
                    <w:rFonts w:eastAsia="宋体" w:hint="eastAsia"/>
                    <w:szCs w:val="20"/>
                  </w:rPr>
                  <w:delText>中“</w:delText>
                </w:r>
              </w:del>
              <w:del w:id="3881" w:author="Yucheng Ma" w:date="2019-01-02T10:18:00Z">
                <w:r w:rsidR="006C1F6E" w:rsidRPr="002F640F" w:rsidDel="00F34C37">
                  <w:rPr>
                    <w:rFonts w:eastAsia="宋体" w:hint="eastAsia"/>
                    <w:szCs w:val="20"/>
                  </w:rPr>
                  <w:delText>纯电优先</w:delText>
                </w:r>
              </w:del>
              <w:del w:id="3882" w:author="Yucheng Ma" w:date="2019-01-15T11:24:00Z">
                <w:r w:rsidR="006C1F6E" w:rsidRPr="002F640F" w:rsidDel="002B76F2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</w:p>
          <w:p w14:paraId="01224BE1" w14:textId="11674CE5" w:rsidR="00D47396" w:rsidRPr="002F640F" w:rsidDel="002B76F2" w:rsidRDefault="00D47396" w:rsidP="00E50C9E">
            <w:pPr>
              <w:spacing w:line="276" w:lineRule="auto"/>
              <w:rPr>
                <w:ins w:id="3883" w:author="北京车和家" w:date="2018-11-09T16:19:00Z"/>
                <w:del w:id="3884" w:author="Yucheng Ma" w:date="2019-01-15T11:24:00Z"/>
                <w:rFonts w:eastAsia="宋体"/>
                <w:szCs w:val="20"/>
              </w:rPr>
            </w:pPr>
            <w:ins w:id="3885" w:author="北京车和家" w:date="2018-11-09T16:19:00Z">
              <w:del w:id="3886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VCU_PT_ EnergModeCtrlSwitchFeedback == 0x3 performance Mode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对应</w:delText>
                </w:r>
                <w:r w:rsidRPr="002F640F" w:rsidDel="002B76F2">
                  <w:rPr>
                    <w:rFonts w:eastAsia="宋体"/>
                    <w:szCs w:val="20"/>
                  </w:rPr>
                  <w:delText>UI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中</w:delText>
                </w:r>
                <w:r w:rsidRPr="002F640F" w:rsidDel="002B76F2">
                  <w:rPr>
                    <w:rFonts w:eastAsia="宋体"/>
                    <w:szCs w:val="20"/>
                  </w:rPr>
                  <w:delText>“</w:delText>
                </w:r>
              </w:del>
              <w:del w:id="3887" w:author="Yucheng Ma" w:date="2019-01-02T10:18:00Z">
                <w:r w:rsidRPr="002F640F" w:rsidDel="00F34C37">
                  <w:rPr>
                    <w:rFonts w:eastAsia="宋体" w:hint="eastAsia"/>
                    <w:szCs w:val="20"/>
                  </w:rPr>
                  <w:delText>性能模式</w:delText>
                </w:r>
              </w:del>
              <w:del w:id="3888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”</w:delText>
                </w:r>
              </w:del>
            </w:ins>
          </w:p>
          <w:p w14:paraId="1BC5A63F" w14:textId="556A4504" w:rsidR="00D47396" w:rsidRPr="002F640F" w:rsidDel="002B76F2" w:rsidRDefault="00D47396" w:rsidP="00E50C9E">
            <w:pPr>
              <w:spacing w:line="276" w:lineRule="auto"/>
              <w:rPr>
                <w:ins w:id="3889" w:author="北京车和家" w:date="2018-11-09T16:19:00Z"/>
                <w:del w:id="3890" w:author="Yucheng Ma" w:date="2019-01-15T11:24:00Z"/>
                <w:rFonts w:eastAsia="宋体"/>
                <w:szCs w:val="20"/>
              </w:rPr>
            </w:pPr>
            <w:ins w:id="3891" w:author="北京车和家" w:date="2018-11-09T16:19:00Z">
              <w:del w:id="3892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VCU_PT_ EnergModeCtrlSwitchFeedback == 0x4 Range Extended mode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对应</w:delText>
                </w:r>
                <w:r w:rsidRPr="002F640F" w:rsidDel="002B76F2">
                  <w:rPr>
                    <w:rFonts w:eastAsia="宋体"/>
                    <w:szCs w:val="20"/>
                  </w:rPr>
                  <w:delText>UI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中“</w:delText>
                </w:r>
              </w:del>
              <w:del w:id="3893" w:author="Yucheng Ma" w:date="2019-01-02T10:18:00Z">
                <w:r w:rsidRPr="002F640F" w:rsidDel="00F34C37">
                  <w:rPr>
                    <w:rFonts w:eastAsia="宋体" w:hint="eastAsia"/>
                    <w:szCs w:val="20"/>
                  </w:rPr>
                  <w:delText>行车充电</w:delText>
                </w:r>
              </w:del>
              <w:del w:id="3894" w:author="Yucheng Ma" w:date="2019-01-15T11:24:00Z">
                <w:r w:rsidRPr="002F640F" w:rsidDel="002B76F2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</w:p>
          <w:p w14:paraId="08877883" w14:textId="1BD14DFB" w:rsidR="00D47396" w:rsidRPr="002F640F" w:rsidDel="002B76F2" w:rsidRDefault="00D47396" w:rsidP="00E50C9E">
            <w:pPr>
              <w:spacing w:line="276" w:lineRule="auto"/>
              <w:rPr>
                <w:ins w:id="3895" w:author="北京车和家" w:date="2018-11-09T16:19:00Z"/>
                <w:del w:id="3896" w:author="Yucheng Ma" w:date="2019-01-15T11:24:00Z"/>
                <w:rFonts w:eastAsia="宋体"/>
                <w:szCs w:val="20"/>
              </w:rPr>
            </w:pPr>
            <w:ins w:id="3897" w:author="北京车和家" w:date="2018-11-09T16:19:00Z">
              <w:del w:id="3898" w:author="Yucheng Ma" w:date="2019-01-15T11:24:00Z">
                <w:r w:rsidRPr="002F640F" w:rsidDel="002B76F2">
                  <w:rPr>
                    <w:rFonts w:eastAsia="宋体"/>
                    <w:szCs w:val="20"/>
                  </w:rPr>
                  <w:delText>VCU_PT_ EnergModeCtrlSwitchFeedback ==0x5 Hold Mode</w:delText>
                </w:r>
              </w:del>
            </w:ins>
            <w:ins w:id="3899" w:author="北京车和家" w:date="2018-12-06T17:09:00Z">
              <w:del w:id="3900" w:author="Yucheng Ma" w:date="2019-01-02T10:19:00Z">
                <w:r w:rsidR="006C1F6E" w:rsidRPr="002F640F" w:rsidDel="00F34C37">
                  <w:rPr>
                    <w:rFonts w:eastAsia="宋体" w:hint="eastAsia"/>
                    <w:szCs w:val="20"/>
                  </w:rPr>
                  <w:delText>此版无</w:delText>
                </w:r>
                <w:r w:rsidR="006C1F6E" w:rsidRPr="002F640F" w:rsidDel="00F34C37">
                  <w:rPr>
                    <w:rFonts w:eastAsia="宋体"/>
                    <w:szCs w:val="20"/>
                  </w:rPr>
                  <w:delText>UI</w:delText>
                </w:r>
                <w:r w:rsidR="006C1F6E" w:rsidRPr="002F640F" w:rsidDel="00F34C37">
                  <w:rPr>
                    <w:rFonts w:eastAsia="宋体" w:hint="eastAsia"/>
                    <w:szCs w:val="20"/>
                  </w:rPr>
                  <w:delText>体现</w:delText>
                </w:r>
              </w:del>
            </w:ins>
          </w:p>
          <w:p w14:paraId="5026EC5A" w14:textId="61C0B18F" w:rsidR="00D47396" w:rsidRPr="002F640F" w:rsidDel="002B76F2" w:rsidRDefault="00D47396" w:rsidP="00E50C9E">
            <w:pPr>
              <w:spacing w:line="276" w:lineRule="auto"/>
              <w:rPr>
                <w:ins w:id="3901" w:author="北京车和家" w:date="2018-11-09T16:19:00Z"/>
                <w:del w:id="3902" w:author="Yucheng Ma" w:date="2019-01-15T11:26:00Z"/>
                <w:rFonts w:eastAsia="宋体"/>
                <w:szCs w:val="20"/>
              </w:rPr>
            </w:pPr>
            <w:ins w:id="3903" w:author="北京车和家" w:date="2018-11-09T16:19:00Z">
              <w:del w:id="3904" w:author="Yucheng Ma" w:date="2019-01-15T11:26:00Z">
                <w:r w:rsidRPr="002F640F" w:rsidDel="002B76F2">
                  <w:rPr>
                    <w:rFonts w:eastAsia="宋体"/>
                    <w:szCs w:val="20"/>
                  </w:rPr>
                  <w:delText>VCU_PT_EVModeAvailable== 0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：</w:delText>
                </w:r>
                <w:r w:rsidRPr="002F640F" w:rsidDel="002B76F2">
                  <w:rPr>
                    <w:rFonts w:eastAsia="宋体"/>
                    <w:szCs w:val="20"/>
                  </w:rPr>
                  <w:delText>unavailable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，</w:delText>
                </w:r>
                <w:r w:rsidRPr="002F640F" w:rsidDel="002B76F2">
                  <w:rPr>
                    <w:rFonts w:eastAsia="宋体"/>
                    <w:szCs w:val="20"/>
                  </w:rPr>
                  <w:delText>1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：</w:delText>
                </w:r>
                <w:r w:rsidRPr="002F640F" w:rsidDel="002B76F2">
                  <w:rPr>
                    <w:rFonts w:eastAsia="宋体"/>
                    <w:szCs w:val="20"/>
                  </w:rPr>
                  <w:delText>available</w:delText>
                </w:r>
              </w:del>
            </w:ins>
          </w:p>
          <w:p w14:paraId="00462815" w14:textId="6E0B7934" w:rsidR="00D47396" w:rsidRPr="002F640F" w:rsidDel="002B76F2" w:rsidRDefault="00D47396" w:rsidP="00E50C9E">
            <w:pPr>
              <w:spacing w:line="276" w:lineRule="auto"/>
              <w:rPr>
                <w:ins w:id="3905" w:author="北京车和家" w:date="2018-11-09T16:19:00Z"/>
                <w:del w:id="3906" w:author="Yucheng Ma" w:date="2019-01-15T11:26:00Z"/>
                <w:rFonts w:eastAsia="宋体"/>
                <w:szCs w:val="20"/>
              </w:rPr>
            </w:pPr>
            <w:ins w:id="3907" w:author="北京车和家" w:date="2018-11-09T16:19:00Z">
              <w:del w:id="3908" w:author="Yucheng Ma" w:date="2019-01-15T11:26:00Z">
                <w:r w:rsidRPr="002F640F" w:rsidDel="002B76F2">
                  <w:rPr>
                    <w:rFonts w:eastAsia="宋体"/>
                    <w:szCs w:val="20"/>
                  </w:rPr>
                  <w:delText>VCU_PT_NormalModeAvailable== 0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：</w:delText>
                </w:r>
                <w:r w:rsidRPr="002F640F" w:rsidDel="002B76F2">
                  <w:rPr>
                    <w:rFonts w:eastAsia="宋体"/>
                    <w:szCs w:val="20"/>
                  </w:rPr>
                  <w:delText>unavailable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，</w:delText>
                </w:r>
                <w:r w:rsidRPr="002F640F" w:rsidDel="002B76F2">
                  <w:rPr>
                    <w:rFonts w:eastAsia="宋体"/>
                    <w:szCs w:val="20"/>
                  </w:rPr>
                  <w:delText>1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：</w:delText>
                </w:r>
                <w:r w:rsidRPr="002F640F" w:rsidDel="002B76F2">
                  <w:rPr>
                    <w:rFonts w:eastAsia="宋体"/>
                    <w:szCs w:val="20"/>
                  </w:rPr>
                  <w:delText>available</w:delText>
                </w:r>
              </w:del>
            </w:ins>
          </w:p>
          <w:p w14:paraId="1E7C4E4D" w14:textId="223B93D3" w:rsidR="00D47396" w:rsidRPr="002F640F" w:rsidRDefault="002B76F2" w:rsidP="00E50C9E">
            <w:pPr>
              <w:spacing w:line="276" w:lineRule="auto"/>
              <w:rPr>
                <w:ins w:id="3909" w:author="北京车和家" w:date="2018-11-09T16:19:00Z"/>
                <w:rFonts w:eastAsia="宋体"/>
                <w:szCs w:val="20"/>
              </w:rPr>
            </w:pPr>
            <w:ins w:id="3910" w:author="Yucheng Ma" w:date="2019-01-15T11:26:00Z">
              <w:r w:rsidRPr="002F640F">
                <w:rPr>
                  <w:rFonts w:eastAsia="宋体"/>
                  <w:szCs w:val="20"/>
                  <w:rPrChange w:id="3911" w:author="Yucheng Ma" w:date="2019-01-15T11:30:00Z">
                    <w:rPr>
                      <w:rFonts w:eastAsia="宋体"/>
                      <w:color w:val="FF0000"/>
                      <w:szCs w:val="20"/>
                    </w:rPr>
                  </w:rPrChange>
                </w:rPr>
                <w:t>VCU_PT_CloseEngAvailable</w:t>
              </w:r>
            </w:ins>
            <w:ins w:id="3912" w:author="北京车和家" w:date="2018-11-09T16:19:00Z">
              <w:del w:id="3913" w:author="Yucheng Ma" w:date="2019-01-15T11:26:00Z">
                <w:r w:rsidR="00D47396" w:rsidRPr="002F640F" w:rsidDel="002B76F2">
                  <w:rPr>
                    <w:rFonts w:eastAsia="宋体"/>
                    <w:szCs w:val="20"/>
                  </w:rPr>
                  <w:delText>VCU_PT_ RangeModeAvailable</w:delText>
                </w:r>
              </w:del>
              <w:r w:rsidR="00D47396" w:rsidRPr="002F640F">
                <w:rPr>
                  <w:rFonts w:eastAsia="宋体"/>
                  <w:szCs w:val="20"/>
                </w:rPr>
                <w:t>== 0</w:t>
              </w:r>
              <w:r w:rsidR="00D47396" w:rsidRPr="002F640F">
                <w:rPr>
                  <w:rFonts w:eastAsia="宋体" w:hint="eastAsia"/>
                  <w:szCs w:val="20"/>
                </w:rPr>
                <w:t>：</w:t>
              </w:r>
              <w:r w:rsidR="00D47396" w:rsidRPr="002F640F">
                <w:rPr>
                  <w:rFonts w:eastAsia="宋体"/>
                  <w:szCs w:val="20"/>
                </w:rPr>
                <w:t>unavailable</w:t>
              </w:r>
              <w:r w:rsidR="00D47396" w:rsidRPr="002F640F">
                <w:rPr>
                  <w:rFonts w:eastAsia="宋体" w:hint="eastAsia"/>
                  <w:szCs w:val="20"/>
                </w:rPr>
                <w:t>，</w:t>
              </w:r>
              <w:r w:rsidR="00D47396" w:rsidRPr="002F640F">
                <w:rPr>
                  <w:rFonts w:eastAsia="宋体"/>
                  <w:szCs w:val="20"/>
                </w:rPr>
                <w:t>1</w:t>
              </w:r>
              <w:r w:rsidR="00D47396" w:rsidRPr="002F640F">
                <w:rPr>
                  <w:rFonts w:eastAsia="宋体" w:hint="eastAsia"/>
                  <w:szCs w:val="20"/>
                </w:rPr>
                <w:t>：</w:t>
              </w:r>
              <w:r w:rsidR="00D47396" w:rsidRPr="002F640F">
                <w:rPr>
                  <w:rFonts w:eastAsia="宋体"/>
                  <w:szCs w:val="20"/>
                </w:rPr>
                <w:t>availa</w:t>
              </w:r>
            </w:ins>
            <w:ins w:id="3914" w:author="Yucheng Ma" w:date="2019-01-15T11:27:00Z">
              <w:r w:rsidR="00E04AEB" w:rsidRPr="002F640F">
                <w:rPr>
                  <w:rFonts w:eastAsia="宋体"/>
                  <w:szCs w:val="20"/>
                  <w:rPrChange w:id="3915" w:author="Yucheng Ma" w:date="2019-01-15T11:30:00Z">
                    <w:rPr>
                      <w:rFonts w:eastAsia="宋体"/>
                      <w:color w:val="FF0000"/>
                      <w:szCs w:val="20"/>
                    </w:rPr>
                  </w:rPrChange>
                </w:rPr>
                <w:t xml:space="preserve">ble </w:t>
              </w:r>
              <w:r w:rsidR="00E04AEB" w:rsidRPr="002F640F">
                <w:rPr>
                  <w:rFonts w:eastAsia="宋体" w:hint="eastAsia"/>
                  <w:szCs w:val="20"/>
                  <w:rPrChange w:id="3916" w:author="Yucheng Ma" w:date="2019-01-15T11:30:00Z">
                    <w:rPr>
                      <w:rFonts w:eastAsia="宋体" w:hint="eastAsia"/>
                      <w:color w:val="FF0000"/>
                      <w:szCs w:val="20"/>
                    </w:rPr>
                  </w:rPrChange>
                </w:rPr>
                <w:t>关闭</w:t>
              </w:r>
            </w:ins>
            <w:ins w:id="3917" w:author="北京车和家" w:date="2019-01-21T20:02:00Z">
              <w:r w:rsidR="002A5F9D">
                <w:rPr>
                  <w:rFonts w:eastAsia="宋体" w:hint="eastAsia"/>
                  <w:szCs w:val="20"/>
                </w:rPr>
                <w:t>增</w:t>
              </w:r>
            </w:ins>
            <w:ins w:id="3918" w:author="Yucheng Ma" w:date="2019-01-15T11:27:00Z">
              <w:del w:id="3919" w:author="北京车和家" w:date="2019-01-21T20:02:00Z">
                <w:r w:rsidR="00E04AEB" w:rsidRPr="002F640F" w:rsidDel="002A5F9D">
                  <w:rPr>
                    <w:rFonts w:eastAsia="宋体" w:hint="eastAsia"/>
                    <w:szCs w:val="20"/>
                    <w:rPrChange w:id="3920" w:author="Yucheng Ma" w:date="2019-01-15T11:30:00Z">
                      <w:rPr>
                        <w:rFonts w:eastAsia="宋体" w:hint="eastAsia"/>
                        <w:color w:val="FF0000"/>
                        <w:szCs w:val="20"/>
                      </w:rPr>
                    </w:rPrChange>
                  </w:rPr>
                  <w:delText>征</w:delText>
                </w:r>
              </w:del>
              <w:proofErr w:type="gramStart"/>
              <w:r w:rsidR="00E04AEB" w:rsidRPr="002F640F">
                <w:rPr>
                  <w:rFonts w:eastAsia="宋体" w:hint="eastAsia"/>
                  <w:szCs w:val="20"/>
                  <w:rPrChange w:id="3921" w:author="Yucheng Ma" w:date="2019-01-15T11:30:00Z">
                    <w:rPr>
                      <w:rFonts w:eastAsia="宋体" w:hint="eastAsia"/>
                      <w:color w:val="FF0000"/>
                      <w:szCs w:val="20"/>
                    </w:rPr>
                  </w:rPrChange>
                </w:rPr>
                <w:t>程器模式</w:t>
              </w:r>
            </w:ins>
            <w:proofErr w:type="gramEnd"/>
            <w:ins w:id="3922" w:author="北京车和家" w:date="2019-01-22T12:33:00Z">
              <w:r w:rsidR="00273B80">
                <w:rPr>
                  <w:rFonts w:eastAsia="宋体" w:hint="eastAsia"/>
                  <w:szCs w:val="20"/>
                </w:rPr>
                <w:t>是否可用</w:t>
              </w:r>
            </w:ins>
            <w:ins w:id="3923" w:author="Yucheng Ma" w:date="2019-01-15T11:27:00Z">
              <w:del w:id="3924" w:author="北京车和家" w:date="2019-01-22T12:33:00Z">
                <w:r w:rsidR="00E04AEB" w:rsidRPr="002F640F" w:rsidDel="00273B80">
                  <w:rPr>
                    <w:rFonts w:eastAsia="宋体" w:hint="eastAsia"/>
                    <w:szCs w:val="20"/>
                    <w:rPrChange w:id="3925" w:author="Yucheng Ma" w:date="2019-01-15T11:30:00Z">
                      <w:rPr>
                        <w:rFonts w:eastAsia="宋体" w:hint="eastAsia"/>
                        <w:color w:val="FF0000"/>
                        <w:szCs w:val="20"/>
                      </w:rPr>
                    </w:rPrChange>
                  </w:rPr>
                  <w:delText>可用</w:delText>
                </w:r>
              </w:del>
            </w:ins>
            <w:ins w:id="3926" w:author="北京车和家" w:date="2018-11-09T16:19:00Z">
              <w:del w:id="3927" w:author="Yucheng Ma" w:date="2019-01-15T11:27:00Z">
                <w:r w:rsidR="00D47396" w:rsidRPr="002F640F" w:rsidDel="002B76F2">
                  <w:rPr>
                    <w:rFonts w:eastAsia="宋体"/>
                    <w:szCs w:val="20"/>
                  </w:rPr>
                  <w:delText>ble</w:delText>
                </w:r>
              </w:del>
            </w:ins>
          </w:p>
          <w:p w14:paraId="21D49AF2" w14:textId="38287EE4" w:rsidR="00D47396" w:rsidRPr="002F640F" w:rsidRDefault="00D47396" w:rsidP="00E50C9E">
            <w:pPr>
              <w:spacing w:line="276" w:lineRule="auto"/>
              <w:rPr>
                <w:ins w:id="3928" w:author="北京车和家" w:date="2018-11-09T16:19:00Z"/>
                <w:rFonts w:eastAsia="宋体"/>
                <w:szCs w:val="20"/>
              </w:rPr>
            </w:pPr>
            <w:ins w:id="3929" w:author="北京车和家" w:date="2018-11-09T16:19:00Z">
              <w:r w:rsidRPr="002F640F">
                <w:rPr>
                  <w:rFonts w:eastAsia="宋体"/>
                  <w:szCs w:val="20"/>
                </w:rPr>
                <w:t>VCU_PT_REXModeAvailable==0x0:Unavailable</w:t>
              </w:r>
              <w:r w:rsidRPr="002F640F">
                <w:rPr>
                  <w:rFonts w:eastAsia="宋体" w:hint="eastAsia"/>
                  <w:szCs w:val="20"/>
                </w:rPr>
                <w:t>，</w:t>
              </w:r>
              <w:r w:rsidRPr="002F640F">
                <w:rPr>
                  <w:rFonts w:eastAsia="宋体"/>
                  <w:szCs w:val="20"/>
                </w:rPr>
                <w:t>0x1:Available.</w:t>
              </w:r>
            </w:ins>
            <w:ins w:id="3930" w:author="Yucheng Ma" w:date="2019-01-15T11:27:00Z">
              <w:r w:rsidR="00E04AEB" w:rsidRPr="002F640F">
                <w:rPr>
                  <w:rFonts w:eastAsia="宋体"/>
                  <w:szCs w:val="20"/>
                  <w:rPrChange w:id="3931" w:author="Yucheng Ma" w:date="2019-01-15T11:30:00Z">
                    <w:rPr>
                      <w:rFonts w:eastAsia="宋体"/>
                      <w:color w:val="FF0000"/>
                      <w:szCs w:val="20"/>
                    </w:rPr>
                  </w:rPrChange>
                </w:rPr>
                <w:t xml:space="preserve"> </w:t>
              </w:r>
            </w:ins>
            <w:ins w:id="3932" w:author="Yucheng Ma" w:date="2019-01-15T11:29:00Z">
              <w:r w:rsidR="00CA54A0" w:rsidRPr="002F640F">
                <w:rPr>
                  <w:rFonts w:eastAsia="宋体"/>
                  <w:szCs w:val="20"/>
                  <w:rPrChange w:id="3933" w:author="Yucheng Ma" w:date="2019-01-15T11:30:00Z">
                    <w:rPr>
                      <w:rFonts w:eastAsia="宋体"/>
                      <w:color w:val="FF0000"/>
                      <w:szCs w:val="20"/>
                    </w:rPr>
                  </w:rPrChange>
                </w:rPr>
                <w:t xml:space="preserve"> </w:t>
              </w:r>
              <w:r w:rsidR="00CA54A0" w:rsidRPr="002F640F">
                <w:rPr>
                  <w:rFonts w:eastAsia="宋体" w:hint="eastAsia"/>
                  <w:szCs w:val="20"/>
                  <w:rPrChange w:id="3934" w:author="Yucheng Ma" w:date="2019-01-15T11:30:00Z">
                    <w:rPr>
                      <w:rFonts w:eastAsia="宋体" w:hint="eastAsia"/>
                      <w:color w:val="FF0000"/>
                      <w:szCs w:val="20"/>
                    </w:rPr>
                  </w:rPrChange>
                </w:rPr>
                <w:t>行车充电</w:t>
              </w:r>
            </w:ins>
            <w:ins w:id="3935" w:author="北京车和家" w:date="2019-01-22T12:33:00Z">
              <w:r w:rsidR="00273B80">
                <w:rPr>
                  <w:rFonts w:eastAsia="宋体" w:hint="eastAsia"/>
                  <w:szCs w:val="20"/>
                </w:rPr>
                <w:t>是否可用</w:t>
              </w:r>
            </w:ins>
            <w:ins w:id="3936" w:author="Yucheng Ma" w:date="2019-01-15T11:29:00Z">
              <w:del w:id="3937" w:author="北京车和家" w:date="2019-01-22T12:33:00Z">
                <w:r w:rsidR="00CA54A0" w:rsidRPr="002F640F" w:rsidDel="00273B80">
                  <w:rPr>
                    <w:rFonts w:eastAsia="宋体" w:hint="eastAsia"/>
                    <w:szCs w:val="20"/>
                    <w:rPrChange w:id="3938" w:author="Yucheng Ma" w:date="2019-01-15T11:30:00Z">
                      <w:rPr>
                        <w:rFonts w:eastAsia="宋体" w:hint="eastAsia"/>
                        <w:color w:val="FF0000"/>
                        <w:szCs w:val="20"/>
                      </w:rPr>
                    </w:rPrChange>
                  </w:rPr>
                  <w:delText>可用</w:delText>
                </w:r>
              </w:del>
            </w:ins>
          </w:p>
          <w:p w14:paraId="7448F5E6" w14:textId="1F57D94A" w:rsidR="00D47396" w:rsidRPr="002F640F" w:rsidDel="002B76F2" w:rsidRDefault="00D47396" w:rsidP="00E50C9E">
            <w:pPr>
              <w:spacing w:line="276" w:lineRule="auto"/>
              <w:rPr>
                <w:ins w:id="3939" w:author="北京车和家" w:date="2018-11-14T13:37:00Z"/>
                <w:del w:id="3940" w:author="Yucheng Ma" w:date="2019-01-15T11:26:00Z"/>
                <w:rFonts w:eastAsia="宋体"/>
                <w:szCs w:val="20"/>
              </w:rPr>
            </w:pPr>
            <w:ins w:id="3941" w:author="北京车和家" w:date="2018-11-09T16:19:00Z">
              <w:del w:id="3942" w:author="Yucheng Ma" w:date="2019-01-15T11:26:00Z">
                <w:r w:rsidRPr="002F640F" w:rsidDel="002B76F2">
                  <w:rPr>
                    <w:rFonts w:eastAsia="宋体"/>
                    <w:szCs w:val="20"/>
                  </w:rPr>
                  <w:delText>VCU_PT_HoldModeAvailable== 0x0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：</w:delText>
                </w:r>
                <w:r w:rsidRPr="002F640F" w:rsidDel="002B76F2">
                  <w:rPr>
                    <w:rFonts w:eastAsia="宋体"/>
                    <w:szCs w:val="20"/>
                  </w:rPr>
                  <w:delText>0x0:Unavailable</w:delText>
                </w:r>
                <w:r w:rsidRPr="002F640F" w:rsidDel="002B76F2">
                  <w:rPr>
                    <w:rFonts w:eastAsia="宋体" w:hint="eastAsia"/>
                    <w:szCs w:val="20"/>
                  </w:rPr>
                  <w:delText>，</w:delText>
                </w:r>
                <w:r w:rsidRPr="002F640F" w:rsidDel="002B76F2">
                  <w:rPr>
                    <w:rFonts w:eastAsia="宋体"/>
                    <w:szCs w:val="20"/>
                  </w:rPr>
                  <w:delText>0x1:Available</w:delText>
                </w:r>
              </w:del>
            </w:ins>
          </w:p>
          <w:p w14:paraId="7FF3E715" w14:textId="0F38998E" w:rsidR="007E47BD" w:rsidRDefault="007E47BD" w:rsidP="00E50C9E">
            <w:pPr>
              <w:spacing w:line="276" w:lineRule="auto"/>
              <w:rPr>
                <w:ins w:id="3943" w:author="北京车和家" w:date="2019-01-22T12:28:00Z"/>
                <w:rFonts w:eastAsia="宋体"/>
                <w:szCs w:val="20"/>
              </w:rPr>
            </w:pPr>
            <w:ins w:id="3944" w:author="北京车和家" w:date="2018-11-14T13:37:00Z">
              <w:r w:rsidRPr="002F640F">
                <w:rPr>
                  <w:rFonts w:eastAsia="宋体"/>
                  <w:szCs w:val="20"/>
                </w:rPr>
                <w:t xml:space="preserve">VCU_PT_ </w:t>
              </w:r>
            </w:ins>
            <w:ins w:id="3945" w:author="北京车和家" w:date="2018-11-14T13:40:00Z">
              <w:r w:rsidRPr="002F640F">
                <w:rPr>
                  <w:rFonts w:eastAsia="宋体"/>
                  <w:szCs w:val="20"/>
                </w:rPr>
                <w:t>P</w:t>
              </w:r>
            </w:ins>
            <w:ins w:id="3946" w:author="北京车和家" w:date="2018-11-14T13:37:00Z">
              <w:r w:rsidRPr="002F640F">
                <w:rPr>
                  <w:rFonts w:eastAsia="宋体"/>
                  <w:szCs w:val="20"/>
                </w:rPr>
                <w:t>erformance Available== 0x0:Unavailable</w:t>
              </w:r>
              <w:r w:rsidRPr="002F640F">
                <w:rPr>
                  <w:rFonts w:eastAsia="宋体" w:hint="eastAsia"/>
                  <w:szCs w:val="20"/>
                </w:rPr>
                <w:t>，</w:t>
              </w:r>
              <w:r w:rsidRPr="002F640F">
                <w:rPr>
                  <w:rFonts w:eastAsia="宋体"/>
                  <w:szCs w:val="20"/>
                </w:rPr>
                <w:t>0x1:Available</w:t>
              </w:r>
            </w:ins>
            <w:ins w:id="3947" w:author="Yucheng Ma" w:date="2019-01-15T11:28:00Z">
              <w:r w:rsidR="00CA54A0" w:rsidRPr="002F640F">
                <w:rPr>
                  <w:rFonts w:eastAsia="宋体"/>
                  <w:szCs w:val="20"/>
                  <w:rPrChange w:id="3948" w:author="Yucheng Ma" w:date="2019-01-15T11:30:00Z">
                    <w:rPr>
                      <w:rFonts w:eastAsia="宋体"/>
                      <w:color w:val="FF0000"/>
                      <w:szCs w:val="20"/>
                    </w:rPr>
                  </w:rPrChange>
                </w:rPr>
                <w:t xml:space="preserve">  </w:t>
              </w:r>
              <w:r w:rsidR="00CA54A0" w:rsidRPr="002F640F">
                <w:rPr>
                  <w:rFonts w:eastAsia="宋体" w:hint="eastAsia"/>
                  <w:szCs w:val="20"/>
                  <w:rPrChange w:id="3949" w:author="Yucheng Ma" w:date="2019-01-15T11:30:00Z">
                    <w:rPr>
                      <w:rFonts w:eastAsia="宋体" w:hint="eastAsia"/>
                      <w:color w:val="FF0000"/>
                      <w:szCs w:val="20"/>
                    </w:rPr>
                  </w:rPrChange>
                </w:rPr>
                <w:t>性能模式</w:t>
              </w:r>
            </w:ins>
            <w:ins w:id="3950" w:author="北京车和家" w:date="2019-01-22T12:34:00Z">
              <w:r w:rsidR="00273B80">
                <w:rPr>
                  <w:rFonts w:eastAsia="宋体" w:hint="eastAsia"/>
                  <w:szCs w:val="20"/>
                </w:rPr>
                <w:t>是否</w:t>
              </w:r>
            </w:ins>
            <w:ins w:id="3951" w:author="Yucheng Ma" w:date="2019-01-15T11:28:00Z">
              <w:r w:rsidR="00CA54A0" w:rsidRPr="002F640F">
                <w:rPr>
                  <w:rFonts w:eastAsia="宋体" w:hint="eastAsia"/>
                  <w:szCs w:val="20"/>
                  <w:rPrChange w:id="3952" w:author="Yucheng Ma" w:date="2019-01-15T11:30:00Z">
                    <w:rPr>
                      <w:rFonts w:eastAsia="宋体" w:hint="eastAsia"/>
                      <w:color w:val="FF0000"/>
                      <w:szCs w:val="20"/>
                    </w:rPr>
                  </w:rPrChange>
                </w:rPr>
                <w:t>可用</w:t>
              </w:r>
            </w:ins>
          </w:p>
          <w:p w14:paraId="5BA305B0" w14:textId="09679C5B" w:rsidR="00F57F19" w:rsidRPr="00F57F19" w:rsidRDefault="00F57F19" w:rsidP="00E50C9E">
            <w:pPr>
              <w:spacing w:line="276" w:lineRule="auto"/>
              <w:rPr>
                <w:ins w:id="3953" w:author="北京车和家" w:date="2018-11-09T16:19:00Z"/>
                <w:rFonts w:eastAsia="宋体" w:hint="eastAsia"/>
                <w:szCs w:val="20"/>
                <w:rPrChange w:id="3954" w:author="北京车和家" w:date="2019-01-22T12:28:00Z">
                  <w:rPr>
                    <w:ins w:id="3955" w:author="北京车和家" w:date="2018-11-09T16:19:00Z"/>
                    <w:rFonts w:eastAsia="宋体" w:hint="eastAsia"/>
                    <w:szCs w:val="20"/>
                  </w:rPr>
                </w:rPrChange>
              </w:rPr>
            </w:pPr>
            <w:ins w:id="3956" w:author="北京车和家" w:date="2019-01-22T12:28:00Z">
              <w:r w:rsidRPr="00F57F19">
                <w:rPr>
                  <w:rFonts w:eastAsia="宋体"/>
                  <w:szCs w:val="20"/>
                </w:rPr>
                <w:t>VCU_PT_RangeModeAvailable</w:t>
              </w:r>
            </w:ins>
            <w:ins w:id="3957" w:author="北京车和家" w:date="2019-01-22T12:29:00Z">
              <w:r w:rsidRPr="002F640F">
                <w:rPr>
                  <w:rFonts w:eastAsia="宋体"/>
                  <w:szCs w:val="20"/>
                </w:rPr>
                <w:t>==0x0:Unavailable</w:t>
              </w:r>
              <w:r w:rsidRPr="002F640F">
                <w:rPr>
                  <w:rFonts w:eastAsia="宋体" w:hint="eastAsia"/>
                  <w:szCs w:val="20"/>
                </w:rPr>
                <w:t>，</w:t>
              </w:r>
              <w:r w:rsidRPr="002F640F">
                <w:rPr>
                  <w:rFonts w:eastAsia="宋体"/>
                  <w:szCs w:val="20"/>
                </w:rPr>
                <w:t>0x1:Available</w:t>
              </w:r>
              <w:r w:rsidRPr="00DF7B6E">
                <w:rPr>
                  <w:rFonts w:eastAsia="宋体"/>
                  <w:szCs w:val="20"/>
                </w:rPr>
                <w:t xml:space="preserve">  </w:t>
              </w:r>
              <w:r>
                <w:rPr>
                  <w:rFonts w:eastAsia="宋体" w:hint="eastAsia"/>
                  <w:szCs w:val="20"/>
                </w:rPr>
                <w:t>山路</w:t>
              </w:r>
              <w:r w:rsidRPr="00DF7B6E">
                <w:rPr>
                  <w:rFonts w:eastAsia="宋体" w:hint="eastAsia"/>
                  <w:szCs w:val="20"/>
                </w:rPr>
                <w:t>模式</w:t>
              </w:r>
            </w:ins>
            <w:ins w:id="3958" w:author="北京车和家" w:date="2019-01-22T12:34:00Z">
              <w:r w:rsidR="00273B80">
                <w:rPr>
                  <w:rFonts w:eastAsia="宋体" w:hint="eastAsia"/>
                  <w:szCs w:val="20"/>
                </w:rPr>
                <w:t>是否</w:t>
              </w:r>
            </w:ins>
            <w:bookmarkStart w:id="3959" w:name="_GoBack"/>
            <w:bookmarkEnd w:id="3959"/>
            <w:ins w:id="3960" w:author="北京车和家" w:date="2019-01-22T12:29:00Z">
              <w:r w:rsidRPr="00DF7B6E">
                <w:rPr>
                  <w:rFonts w:eastAsia="宋体" w:hint="eastAsia"/>
                  <w:szCs w:val="20"/>
                </w:rPr>
                <w:t>可用</w:t>
              </w:r>
            </w:ins>
          </w:p>
          <w:p w14:paraId="2E0E7D67" w14:textId="77777777" w:rsidR="00D47396" w:rsidRPr="001A324E" w:rsidRDefault="00D47396" w:rsidP="00E50C9E">
            <w:pPr>
              <w:spacing w:line="276" w:lineRule="auto"/>
              <w:rPr>
                <w:ins w:id="3961" w:author="北京车和家" w:date="2018-11-09T16:19:00Z"/>
                <w:rFonts w:eastAsia="宋体"/>
                <w:szCs w:val="20"/>
              </w:rPr>
            </w:pPr>
            <w:ins w:id="3962" w:author="北京车和家" w:date="2018-11-09T16:19:00Z">
              <w:r>
                <w:rPr>
                  <w:rFonts w:eastAsia="宋体"/>
                  <w:szCs w:val="20"/>
                </w:rPr>
                <w:t>4.</w:t>
              </w:r>
              <w:r w:rsidRPr="001A324E">
                <w:rPr>
                  <w:rFonts w:eastAsia="宋体" w:hint="eastAsia"/>
                  <w:szCs w:val="20"/>
                </w:rPr>
                <w:t>异常</w:t>
              </w:r>
              <w:r w:rsidRPr="001A324E">
                <w:rPr>
                  <w:rFonts w:eastAsia="宋体"/>
                  <w:szCs w:val="20"/>
                </w:rPr>
                <w:t>信号处理</w:t>
              </w:r>
            </w:ins>
          </w:p>
          <w:p w14:paraId="7CEDB434" w14:textId="77777777" w:rsidR="00D47396" w:rsidRPr="004510F8" w:rsidRDefault="00D47396" w:rsidP="00E50C9E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3963" w:author="北京车和家" w:date="2018-11-09T16:19:00Z"/>
                <w:rFonts w:hAnsi="宋体"/>
                <w:sz w:val="18"/>
                <w:szCs w:val="18"/>
              </w:rPr>
            </w:pPr>
            <w:ins w:id="3964" w:author="北京车和家" w:date="2018-11-09T16:19:00Z">
              <w:r w:rsidRPr="004510F8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丢失时间＜10</w:t>
              </w:r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cycle time</w:t>
              </w:r>
              <w:r w:rsidRPr="004510F8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保持</w:t>
              </w:r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当前状态，当</w:t>
              </w:r>
              <w:r w:rsidRPr="004510F8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≥</w:t>
              </w:r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10 cycle time</w:t>
              </w:r>
              <w:r w:rsidRPr="004510F8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时</w:t>
              </w:r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，功能</w:t>
              </w:r>
              <w:proofErr w:type="gramStart"/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不</w:t>
              </w:r>
              <w:proofErr w:type="gramEnd"/>
              <w:r w:rsidRPr="004510F8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可用或失效</w:t>
              </w:r>
              <w:r w:rsidRPr="004510F8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；</w:t>
              </w:r>
              <w:r w:rsidRPr="004510F8">
                <w:rPr>
                  <w:rFonts w:hAnsi="宋体"/>
                  <w:sz w:val="18"/>
                  <w:szCs w:val="18"/>
                </w:rPr>
                <w:t>IPC开机后</w:t>
              </w:r>
              <w:r w:rsidRPr="004510F8">
                <w:rPr>
                  <w:rFonts w:hAnsi="宋体" w:hint="eastAsia"/>
                  <w:sz w:val="18"/>
                  <w:szCs w:val="18"/>
                </w:rPr>
                <w:t>如果</w:t>
              </w:r>
              <w:r w:rsidRPr="004510F8">
                <w:rPr>
                  <w:rFonts w:hAnsi="宋体"/>
                  <w:sz w:val="18"/>
                  <w:szCs w:val="18"/>
                </w:rPr>
                <w:t>在1S</w:t>
              </w:r>
              <w:r w:rsidRPr="004510F8">
                <w:rPr>
                  <w:rFonts w:hAnsi="宋体" w:hint="eastAsia"/>
                  <w:sz w:val="18"/>
                  <w:szCs w:val="18"/>
                </w:rPr>
                <w:t>时间</w:t>
              </w:r>
              <w:r w:rsidRPr="004510F8">
                <w:rPr>
                  <w:rFonts w:hAnsi="宋体"/>
                  <w:sz w:val="18"/>
                  <w:szCs w:val="18"/>
                </w:rPr>
                <w:t>内收不到反馈信号，</w:t>
              </w:r>
              <w:r w:rsidRPr="004510F8">
                <w:rPr>
                  <w:rFonts w:hAnsi="宋体" w:hint="eastAsia"/>
                  <w:sz w:val="18"/>
                  <w:szCs w:val="18"/>
                </w:rPr>
                <w:t>此功能</w:t>
              </w:r>
              <w:r w:rsidRPr="004510F8">
                <w:rPr>
                  <w:rFonts w:hAnsi="宋体"/>
                  <w:sz w:val="18"/>
                  <w:szCs w:val="18"/>
                </w:rPr>
                <w:t>失效；</w:t>
              </w:r>
            </w:ins>
          </w:p>
          <w:p w14:paraId="46271C49" w14:textId="77777777" w:rsidR="00D47396" w:rsidRPr="001A324E" w:rsidRDefault="00D47396" w:rsidP="00E50C9E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3965" w:author="北京车和家" w:date="2018-11-09T16:19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3966" w:author="北京车和家" w:date="2018-11-09T16:19:00Z">
              <w:r w:rsidRPr="004510F8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丢失信号接收</w:t>
              </w:r>
              <w:r w:rsidRPr="004510F8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一帧正常信号之后即</w:t>
              </w:r>
              <w:r w:rsidRPr="004510F8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恢复正常，根据实际值进行显示。</w:t>
              </w:r>
            </w:ins>
          </w:p>
          <w:p w14:paraId="6574FDD9" w14:textId="77777777" w:rsidR="00D47396" w:rsidRPr="001A324E" w:rsidRDefault="00D47396" w:rsidP="00E50C9E">
            <w:pPr>
              <w:spacing w:line="276" w:lineRule="auto"/>
              <w:rPr>
                <w:ins w:id="3967" w:author="北京车和家" w:date="2018-11-09T16:19:00Z"/>
                <w:rFonts w:eastAsia="宋体"/>
                <w:szCs w:val="20"/>
              </w:rPr>
            </w:pPr>
            <w:ins w:id="3968" w:author="北京车和家" w:date="2018-11-09T16:19:00Z">
              <w:r w:rsidRPr="001A324E">
                <w:rPr>
                  <w:rFonts w:eastAsia="宋体"/>
                  <w:szCs w:val="20"/>
                </w:rPr>
                <w:t>5.</w:t>
              </w:r>
              <w:r w:rsidRPr="001A324E">
                <w:rPr>
                  <w:rFonts w:eastAsia="宋体" w:hint="eastAsia"/>
                  <w:szCs w:val="20"/>
                </w:rPr>
                <w:t>信号</w:t>
              </w:r>
              <w:r w:rsidRPr="001A324E">
                <w:rPr>
                  <w:rFonts w:eastAsia="宋体"/>
                  <w:szCs w:val="20"/>
                </w:rPr>
                <w:t>为无效或者预留</w:t>
              </w:r>
              <w:r w:rsidRPr="001A324E">
                <w:rPr>
                  <w:rFonts w:eastAsia="宋体" w:hint="eastAsia"/>
                  <w:szCs w:val="20"/>
                </w:rPr>
                <w:t>值</w:t>
              </w:r>
              <w:r w:rsidRPr="001A324E">
                <w:rPr>
                  <w:rFonts w:eastAsia="宋体"/>
                  <w:szCs w:val="20"/>
                </w:rPr>
                <w:t>：</w:t>
              </w:r>
              <w:r w:rsidRPr="001A324E">
                <w:rPr>
                  <w:rFonts w:eastAsia="宋体" w:hint="eastAsia"/>
                  <w:szCs w:val="20"/>
                </w:rPr>
                <w:t>无</w:t>
              </w:r>
              <w:r>
                <w:rPr>
                  <w:rFonts w:eastAsia="宋体" w:hint="eastAsia"/>
                  <w:szCs w:val="20"/>
                </w:rPr>
                <w:t>特殊</w:t>
              </w:r>
              <w:r>
                <w:rPr>
                  <w:rFonts w:eastAsia="宋体"/>
                  <w:szCs w:val="20"/>
                </w:rPr>
                <w:t>处理</w:t>
              </w:r>
              <w:r w:rsidRPr="001A324E">
                <w:rPr>
                  <w:rFonts w:eastAsia="宋体"/>
                  <w:szCs w:val="20"/>
                </w:rPr>
                <w:t xml:space="preserve"> </w:t>
              </w:r>
            </w:ins>
          </w:p>
        </w:tc>
      </w:tr>
      <w:tr w:rsidR="00517409" w:rsidRPr="004510F8" w:rsidDel="00D47396" w14:paraId="5791CADE" w14:textId="79EE8762" w:rsidTr="00FB2053">
        <w:tblPrEx>
          <w:tblW w:w="9795" w:type="dxa"/>
          <w:tblInd w:w="118" w:type="dxa"/>
          <w:tblLayout w:type="fixed"/>
          <w:tblPrExChange w:id="3969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247"/>
          <w:tblHeader/>
          <w:del w:id="3970" w:author="北京车和家" w:date="2018-11-09T16:19:00Z"/>
          <w:trPrChange w:id="3971" w:author="马玉成" w:date="2018-09-18T14:26:00Z">
            <w:trPr>
              <w:trHeight w:val="247"/>
              <w:tblHeader/>
            </w:trPr>
          </w:trPrChange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72" w:author="马玉成" w:date="2018-09-18T14:26:00Z">
              <w:tcPr>
                <w:tcW w:w="1230" w:type="dxa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38AD41" w14:textId="54D940B6" w:rsidR="00517409" w:rsidRPr="004510F8" w:rsidDel="00D47396" w:rsidRDefault="00517409" w:rsidP="00517409">
            <w:pPr>
              <w:spacing w:line="360" w:lineRule="auto"/>
              <w:rPr>
                <w:del w:id="3973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del w:id="3974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delText>功能点</w:delText>
              </w:r>
              <w:bookmarkStart w:id="3975" w:name="_Toc529797589"/>
              <w:bookmarkStart w:id="3976" w:name="_Toc532203363"/>
              <w:bookmarkEnd w:id="3975"/>
              <w:bookmarkEnd w:id="3976"/>
            </w:del>
          </w:p>
        </w:tc>
        <w:tc>
          <w:tcPr>
            <w:tcW w:w="856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tcPrChange w:id="3977" w:author="马玉成" w:date="2018-09-18T14:26:00Z">
              <w:tcPr>
                <w:tcW w:w="8221" w:type="dxa"/>
                <w:gridSpan w:val="9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C5B59D2" w14:textId="2D4CE4B4" w:rsidR="00517409" w:rsidRPr="004510F8" w:rsidDel="00D47396" w:rsidRDefault="002C0239" w:rsidP="00517409">
            <w:pPr>
              <w:spacing w:line="360" w:lineRule="auto"/>
              <w:rPr>
                <w:del w:id="3978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3979" w:author="马玉成" w:date="2018-09-20T11:16:00Z">
              <w:del w:id="3980" w:author="北京车和家" w:date="2018-11-09T16:19:00Z">
                <w:r w:rsidDel="00D47396">
                  <w:rPr>
                    <w:rFonts w:hint="eastAsia"/>
                    <w:sz w:val="18"/>
                    <w:szCs w:val="18"/>
                  </w:rPr>
                  <w:delText>能源</w:delText>
                </w:r>
              </w:del>
            </w:ins>
            <w:del w:id="3981" w:author="北京车和家" w:date="2018-11-09T16:19:00Z">
              <w:r w:rsidR="00517409" w:rsidRPr="004510F8" w:rsidDel="00D47396">
                <w:rPr>
                  <w:rFonts w:hint="eastAsia"/>
                  <w:sz w:val="18"/>
                  <w:szCs w:val="18"/>
                </w:rPr>
                <w:delText>驾驶模式设置</w:delText>
              </w:r>
              <w:r w:rsidR="00517409" w:rsidRPr="004510F8" w:rsidDel="00D47396">
                <w:rPr>
                  <w:sz w:val="18"/>
                  <w:szCs w:val="18"/>
                </w:rPr>
                <w:delText>功能</w:delText>
              </w:r>
              <w:bookmarkStart w:id="3982" w:name="_Toc529797590"/>
              <w:bookmarkStart w:id="3983" w:name="_Toc532203364"/>
              <w:bookmarkEnd w:id="3982"/>
              <w:bookmarkEnd w:id="3983"/>
            </w:del>
          </w:p>
        </w:tc>
        <w:bookmarkStart w:id="3984" w:name="_Toc529797591"/>
        <w:bookmarkStart w:id="3985" w:name="_Toc532203365"/>
        <w:bookmarkEnd w:id="3984"/>
        <w:bookmarkEnd w:id="3985"/>
      </w:tr>
      <w:tr w:rsidR="00517409" w:rsidRPr="004510F8" w:rsidDel="00D47396" w14:paraId="47FBB7F7" w14:textId="0256A46A" w:rsidTr="00FB2053">
        <w:tblPrEx>
          <w:tblW w:w="9795" w:type="dxa"/>
          <w:tblInd w:w="118" w:type="dxa"/>
          <w:tblLayout w:type="fixed"/>
          <w:tblPrExChange w:id="3986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247"/>
          <w:tblHeader/>
          <w:del w:id="3987" w:author="北京车和家" w:date="2018-11-09T16:19:00Z"/>
          <w:trPrChange w:id="3988" w:author="马玉成" w:date="2018-09-18T14:26:00Z">
            <w:trPr>
              <w:trHeight w:val="247"/>
              <w:tblHeader/>
            </w:trPr>
          </w:trPrChange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89" w:author="马玉成" w:date="2018-09-18T14:26:00Z">
              <w:tcPr>
                <w:tcW w:w="1230" w:type="dxa"/>
                <w:gridSpan w:val="2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2090FA" w14:textId="1CCB9DBE" w:rsidR="00517409" w:rsidRPr="004510F8" w:rsidDel="00D47396" w:rsidRDefault="00517409" w:rsidP="00517409">
            <w:pPr>
              <w:spacing w:line="360" w:lineRule="auto"/>
              <w:rPr>
                <w:del w:id="3990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del w:id="3991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delText>功能描述</w:delText>
              </w:r>
              <w:bookmarkStart w:id="3992" w:name="_Toc529797592"/>
              <w:bookmarkStart w:id="3993" w:name="_Toc532203366"/>
              <w:bookmarkEnd w:id="3992"/>
              <w:bookmarkEnd w:id="3993"/>
            </w:del>
          </w:p>
        </w:tc>
        <w:tc>
          <w:tcPr>
            <w:tcW w:w="8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  <w:tcPrChange w:id="3994" w:author="马玉成" w:date="2018-09-18T14:26:00Z">
              <w:tcPr>
                <w:tcW w:w="8221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6670A1" w14:textId="329B13E2" w:rsidR="00517409" w:rsidRPr="004510F8" w:rsidDel="00D47396" w:rsidRDefault="00517409">
            <w:pPr>
              <w:spacing w:line="360" w:lineRule="auto"/>
              <w:rPr>
                <w:del w:id="3995" w:author="北京车和家" w:date="2018-11-09T16:19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3996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正常、经济，运动</w:delText>
              </w:r>
            </w:del>
            <w:ins w:id="3997" w:author="马玉成" w:date="2018-10-11T17:20:00Z">
              <w:del w:id="3998" w:author="北京车和家" w:date="2018-11-09T16:19:00Z">
                <w:r w:rsidR="003E59E4" w:rsidDel="00D47396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城市模式</w:delText>
                </w:r>
                <w:r w:rsidR="003E59E4" w:rsidDel="00D47396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>、长途模式</w:delText>
                </w:r>
              </w:del>
            </w:ins>
            <w:del w:id="3999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、默认正常</w:delText>
              </w:r>
            </w:del>
            <w:ins w:id="4000" w:author="马玉成" w:date="2018-10-11T17:20:00Z">
              <w:del w:id="4001" w:author="北京车和家" w:date="2018-11-09T16:19:00Z">
                <w:r w:rsidR="003E59E4" w:rsidDel="00D47396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  <w:delText>城市模式</w:delText>
                </w:r>
              </w:del>
            </w:ins>
            <w:del w:id="4002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 xml:space="preserve">； </w:delText>
              </w:r>
              <w:bookmarkStart w:id="4003" w:name="_Toc529797593"/>
              <w:bookmarkStart w:id="4004" w:name="_Toc532203367"/>
              <w:bookmarkEnd w:id="4003"/>
              <w:bookmarkEnd w:id="4004"/>
            </w:del>
          </w:p>
        </w:tc>
        <w:bookmarkStart w:id="4005" w:name="_Toc529797594"/>
        <w:bookmarkStart w:id="4006" w:name="_Toc532203368"/>
        <w:bookmarkEnd w:id="4005"/>
        <w:bookmarkEnd w:id="4006"/>
      </w:tr>
      <w:tr w:rsidR="00517409" w:rsidRPr="004510F8" w:rsidDel="00D47396" w14:paraId="74EC9E08" w14:textId="31F22BD8" w:rsidTr="00FB2053">
        <w:tblPrEx>
          <w:tblW w:w="9795" w:type="dxa"/>
          <w:tblInd w:w="118" w:type="dxa"/>
          <w:tblLayout w:type="fixed"/>
          <w:tblPrExChange w:id="4007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247"/>
          <w:tblHeader/>
          <w:del w:id="4008" w:author="北京车和家" w:date="2018-11-09T16:19:00Z"/>
          <w:trPrChange w:id="4009" w:author="马玉成" w:date="2018-09-18T14:26:00Z">
            <w:trPr>
              <w:trHeight w:val="247"/>
              <w:tblHeader/>
            </w:trPr>
          </w:trPrChange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010" w:author="马玉成" w:date="2018-09-18T14:26:00Z">
              <w:tcPr>
                <w:tcW w:w="1230" w:type="dxa"/>
                <w:gridSpan w:val="2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ECD52BA" w14:textId="5C12771E" w:rsidR="00517409" w:rsidRPr="004510F8" w:rsidDel="00D47396" w:rsidRDefault="00517409" w:rsidP="00517409">
            <w:pPr>
              <w:spacing w:line="360" w:lineRule="auto"/>
              <w:rPr>
                <w:del w:id="4011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del w:id="4012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delText>电源模式</w:delText>
              </w:r>
              <w:bookmarkStart w:id="4013" w:name="_Toc529797595"/>
              <w:bookmarkStart w:id="4014" w:name="_Toc532203369"/>
              <w:bookmarkEnd w:id="4013"/>
              <w:bookmarkEnd w:id="4014"/>
            </w:del>
          </w:p>
        </w:tc>
        <w:tc>
          <w:tcPr>
            <w:tcW w:w="8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tcPrChange w:id="4015" w:author="马玉成" w:date="2018-09-18T14:26:00Z">
              <w:tcPr>
                <w:tcW w:w="8221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45EB74CC" w14:textId="7410574D" w:rsidR="00517409" w:rsidRPr="004510F8" w:rsidDel="00D47396" w:rsidRDefault="00517409" w:rsidP="00517409">
            <w:pPr>
              <w:spacing w:line="360" w:lineRule="auto"/>
              <w:rPr>
                <w:del w:id="4016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17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ACC、</w:delText>
              </w:r>
              <w:r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ON</w:delText>
              </w:r>
              <w:bookmarkStart w:id="4018" w:name="_Toc529797596"/>
              <w:bookmarkStart w:id="4019" w:name="_Toc532203370"/>
              <w:bookmarkEnd w:id="4018"/>
              <w:bookmarkEnd w:id="4019"/>
            </w:del>
          </w:p>
        </w:tc>
        <w:bookmarkStart w:id="4020" w:name="_Toc529797597"/>
        <w:bookmarkStart w:id="4021" w:name="_Toc532203371"/>
        <w:bookmarkEnd w:id="4020"/>
        <w:bookmarkEnd w:id="4021"/>
      </w:tr>
      <w:tr w:rsidR="00517409" w:rsidRPr="004510F8" w:rsidDel="00D47396" w14:paraId="3DEB9663" w14:textId="4E8649F6" w:rsidTr="00FB2053">
        <w:tblPrEx>
          <w:tblW w:w="9795" w:type="dxa"/>
          <w:tblInd w:w="118" w:type="dxa"/>
          <w:tblLayout w:type="fixed"/>
          <w:tblPrExChange w:id="4022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247"/>
          <w:tblHeader/>
          <w:del w:id="4023" w:author="北京车和家" w:date="2018-11-09T16:19:00Z"/>
          <w:trPrChange w:id="4024" w:author="马玉成" w:date="2018-09-18T14:26:00Z">
            <w:trPr>
              <w:trHeight w:val="247"/>
              <w:tblHeader/>
            </w:trPr>
          </w:trPrChange>
        </w:trPr>
        <w:tc>
          <w:tcPr>
            <w:tcW w:w="12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025" w:author="马玉成" w:date="2018-09-18T14:26:00Z">
              <w:tcPr>
                <w:tcW w:w="1230" w:type="dxa"/>
                <w:gridSpan w:val="2"/>
                <w:vMerge w:val="restart"/>
                <w:tcBorders>
                  <w:top w:val="nil"/>
                  <w:left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347796A3" w14:textId="1604A348" w:rsidR="00517409" w:rsidRPr="004510F8" w:rsidDel="00D47396" w:rsidRDefault="00517409" w:rsidP="00517409">
            <w:pPr>
              <w:spacing w:line="360" w:lineRule="auto"/>
              <w:rPr>
                <w:del w:id="4026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del w:id="4027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delText>CAN</w:delText>
              </w:r>
              <w:r w:rsidRPr="004510F8" w:rsidDel="00D47396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delText xml:space="preserve"> </w:delText>
              </w:r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delText>信号</w:delText>
              </w:r>
              <w:bookmarkStart w:id="4028" w:name="_Toc529797598"/>
              <w:bookmarkStart w:id="4029" w:name="_Toc532203372"/>
              <w:bookmarkEnd w:id="4028"/>
              <w:bookmarkEnd w:id="4029"/>
            </w:del>
          </w:p>
        </w:tc>
        <w:tc>
          <w:tcPr>
            <w:tcW w:w="3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tcPrChange w:id="4030" w:author="马玉成" w:date="2018-09-18T14:26:00Z">
              <w:tcPr>
                <w:tcW w:w="332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6ADABD42" w14:textId="41450763" w:rsidR="00517409" w:rsidRPr="004510F8" w:rsidDel="00D47396" w:rsidRDefault="00517409" w:rsidP="00517409">
            <w:pPr>
              <w:spacing w:line="360" w:lineRule="auto"/>
              <w:jc w:val="center"/>
              <w:rPr>
                <w:del w:id="4031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32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Tx</w:delText>
              </w:r>
              <w:bookmarkStart w:id="4033" w:name="_Toc529797599"/>
              <w:bookmarkStart w:id="4034" w:name="_Toc532203373"/>
              <w:bookmarkEnd w:id="4033"/>
              <w:bookmarkEnd w:id="4034"/>
            </w:del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tcPrChange w:id="4035" w:author="马玉成" w:date="2018-09-18T14:26:00Z">
              <w:tcPr>
                <w:tcW w:w="4901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vAlign w:val="bottom"/>
              </w:tcPr>
            </w:tcPrChange>
          </w:tcPr>
          <w:p w14:paraId="649B8935" w14:textId="7EA301BA" w:rsidR="00517409" w:rsidRPr="004510F8" w:rsidDel="00D47396" w:rsidRDefault="00517409" w:rsidP="00517409">
            <w:pPr>
              <w:spacing w:line="360" w:lineRule="auto"/>
              <w:jc w:val="center"/>
              <w:rPr>
                <w:del w:id="4036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37" w:author="北京车和家" w:date="2018-11-09T16:19:00Z">
              <w:r w:rsidRPr="004510F8" w:rsidDel="00D47396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Rx</w:delText>
              </w:r>
              <w:bookmarkStart w:id="4038" w:name="_Toc529797600"/>
              <w:bookmarkStart w:id="4039" w:name="_Toc532203374"/>
              <w:bookmarkEnd w:id="4038"/>
              <w:bookmarkEnd w:id="4039"/>
            </w:del>
          </w:p>
        </w:tc>
        <w:bookmarkStart w:id="4040" w:name="_Toc529797601"/>
        <w:bookmarkStart w:id="4041" w:name="_Toc532203375"/>
        <w:bookmarkEnd w:id="4040"/>
        <w:bookmarkEnd w:id="4041"/>
      </w:tr>
      <w:tr w:rsidR="00517409" w:rsidRPr="004510F8" w:rsidDel="00D47396" w14:paraId="7C27BE42" w14:textId="655BD2CD" w:rsidTr="00FB2053">
        <w:tblPrEx>
          <w:tblW w:w="9795" w:type="dxa"/>
          <w:tblInd w:w="118" w:type="dxa"/>
          <w:tblLayout w:type="fixed"/>
          <w:tblPrExChange w:id="4042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247"/>
          <w:tblHeader/>
          <w:del w:id="4043" w:author="北京车和家" w:date="2018-11-09T16:19:00Z"/>
          <w:trPrChange w:id="4044" w:author="马玉成" w:date="2018-09-18T14:26:00Z">
            <w:trPr>
              <w:trHeight w:val="247"/>
              <w:tblHeader/>
            </w:trPr>
          </w:trPrChange>
        </w:trPr>
        <w:tc>
          <w:tcPr>
            <w:tcW w:w="123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045" w:author="马玉成" w:date="2018-09-18T14:26:00Z">
              <w:tcPr>
                <w:tcW w:w="1230" w:type="dxa"/>
                <w:gridSpan w:val="2"/>
                <w:vMerge/>
                <w:tcBorders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1F52F88" w14:textId="10D032EB" w:rsidR="00517409" w:rsidRPr="004510F8" w:rsidDel="00D47396" w:rsidRDefault="00517409" w:rsidP="00517409">
            <w:pPr>
              <w:spacing w:line="360" w:lineRule="auto"/>
              <w:rPr>
                <w:del w:id="4046" w:author="北京车和家" w:date="2018-11-09T16:1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bookmarkStart w:id="4047" w:name="_Toc529797602"/>
            <w:bookmarkStart w:id="4048" w:name="_Toc532203376"/>
            <w:bookmarkEnd w:id="4047"/>
            <w:bookmarkEnd w:id="4048"/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tcPrChange w:id="4049" w:author="马玉成" w:date="2018-09-18T14:26:00Z">
              <w:tcPr>
                <w:tcW w:w="2611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062D268A" w14:textId="5BFFF77E" w:rsidR="00517409" w:rsidRPr="004510F8" w:rsidDel="00D47396" w:rsidRDefault="00FB2053" w:rsidP="00517409">
            <w:pPr>
              <w:spacing w:line="360" w:lineRule="auto"/>
              <w:rPr>
                <w:del w:id="4050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051" w:author="马玉成" w:date="2018-09-18T14:25:00Z">
              <w:del w:id="4052" w:author="北京车和家" w:date="2018-11-09T16:19:00Z"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IPC_EnergyModelCtrlSwitchReq</w:delText>
                </w:r>
              </w:del>
            </w:ins>
            <w:del w:id="4053" w:author="北京车和家" w:date="2018-11-09T16:19:00Z">
              <w:r w:rsidR="00517409"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IPC_DriveModeCtrlSwitchReq</w:delText>
              </w:r>
              <w:bookmarkStart w:id="4054" w:name="_Toc529797603"/>
              <w:bookmarkStart w:id="4055" w:name="_Toc532203377"/>
              <w:bookmarkEnd w:id="4054"/>
              <w:bookmarkEnd w:id="4055"/>
            </w:del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tcPrChange w:id="4056" w:author="马玉成" w:date="2018-09-18T14:26:00Z"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vAlign w:val="bottom"/>
              </w:tcPr>
            </w:tcPrChange>
          </w:tcPr>
          <w:p w14:paraId="0D2C1D1B" w14:textId="29D835AD" w:rsidR="00517409" w:rsidRPr="004510F8" w:rsidDel="00D47396" w:rsidRDefault="00517409" w:rsidP="00517409">
            <w:pPr>
              <w:spacing w:line="360" w:lineRule="auto"/>
              <w:rPr>
                <w:del w:id="4057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58" w:author="北京车和家" w:date="2018-11-09T16:19:00Z">
              <w:r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</w:delText>
              </w:r>
              <w:bookmarkStart w:id="4059" w:name="_Toc529797604"/>
              <w:bookmarkStart w:id="4060" w:name="_Toc532203378"/>
              <w:bookmarkEnd w:id="4059"/>
              <w:bookmarkEnd w:id="4060"/>
            </w:del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tcPrChange w:id="4061" w:author="马玉成" w:date="2018-09-18T14:26:00Z">
              <w:tcPr>
                <w:tcW w:w="327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vAlign w:val="bottom"/>
              </w:tcPr>
            </w:tcPrChange>
          </w:tcPr>
          <w:p w14:paraId="70654549" w14:textId="78D0DB23" w:rsidR="00517409" w:rsidRPr="004510F8" w:rsidDel="00D47396" w:rsidRDefault="00FB2053" w:rsidP="00517409">
            <w:pPr>
              <w:spacing w:line="360" w:lineRule="auto"/>
              <w:rPr>
                <w:del w:id="4062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063" w:author="马玉成" w:date="2018-09-18T14:26:00Z">
              <w:del w:id="4064" w:author="北京车和家" w:date="2018-11-09T16:19:00Z">
                <w:r w:rsidRPr="000014C7" w:rsidDel="00D47396">
                  <w:rPr>
                    <w:rFonts w:eastAsia="宋体"/>
                    <w:szCs w:val="20"/>
                  </w:rPr>
                  <w:delText>VCU_PT_EnergModeCtrlSwitchFeedback</w:delText>
                </w:r>
              </w:del>
            </w:ins>
            <w:del w:id="4065" w:author="北京车和家" w:date="2018-11-09T16:19:00Z">
              <w:r w:rsidR="00517409" w:rsidRPr="004510F8" w:rsidDel="00D47396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VCU_PT_DriveModeCtrlSwitchFeedback</w:delText>
              </w:r>
              <w:r w:rsidR="00517409"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 xml:space="preserve"> </w:delText>
              </w:r>
            </w:del>
            <w:ins w:id="4066" w:author="马玉成" w:date="2018-09-18T14:24:00Z">
              <w:del w:id="4067" w:author="北京车和家" w:date="2018-11-09T16:19:00Z"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VCU_PT_</w:delText>
                </w:r>
                <w:r w:rsidRPr="000014C7" w:rsidDel="00D47396">
                  <w:rPr>
                    <w:rFonts w:eastAsia="宋体" w:hint="eastAsia"/>
                    <w:color w:val="191F25"/>
                    <w:szCs w:val="21"/>
                    <w:shd w:val="clear" w:color="auto" w:fill="FFFFFF"/>
                  </w:rPr>
                  <w:delText>EV</w:delText>
                </w:r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ModeAvailable</w:delText>
                </w:r>
              </w:del>
            </w:ins>
            <w:del w:id="4068" w:author="北京车和家" w:date="2018-11-09T16:19:00Z">
              <w:r w:rsidR="00517409"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VCU_PT_ECOModeAvailable</w:delText>
              </w:r>
              <w:bookmarkStart w:id="4069" w:name="_Toc529797605"/>
              <w:bookmarkStart w:id="4070" w:name="_Toc532203379"/>
              <w:bookmarkEnd w:id="4069"/>
              <w:bookmarkEnd w:id="4070"/>
            </w:del>
          </w:p>
          <w:p w14:paraId="781FEF5C" w14:textId="16A459A8" w:rsidR="00517409" w:rsidDel="00D47396" w:rsidRDefault="00517409" w:rsidP="00517409">
            <w:pPr>
              <w:spacing w:line="360" w:lineRule="auto"/>
              <w:rPr>
                <w:ins w:id="4071" w:author="马玉成" w:date="2018-09-18T14:25:00Z"/>
                <w:del w:id="4072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73" w:author="北京车和家" w:date="2018-11-09T16:19:00Z">
              <w:r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VCU_PT_NormalModeAvailable</w:delText>
              </w:r>
            </w:del>
            <w:bookmarkStart w:id="4074" w:name="_Toc529797606"/>
            <w:bookmarkStart w:id="4075" w:name="_Toc532203380"/>
            <w:bookmarkEnd w:id="4074"/>
            <w:bookmarkEnd w:id="4075"/>
          </w:p>
          <w:p w14:paraId="7612C6C8" w14:textId="3BD2957D" w:rsidR="00FB2053" w:rsidRPr="004510F8" w:rsidDel="00D47396" w:rsidRDefault="00FB2053" w:rsidP="00517409">
            <w:pPr>
              <w:spacing w:line="360" w:lineRule="auto"/>
              <w:rPr>
                <w:del w:id="4076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077" w:author="马玉成" w:date="2018-09-18T14:25:00Z">
              <w:del w:id="4078" w:author="北京车和家" w:date="2018-11-09T16:19:00Z">
                <w:r w:rsidRPr="000014C7" w:rsidDel="00D47396">
                  <w:rPr>
                    <w:rFonts w:eastAsia="宋体"/>
                    <w:szCs w:val="20"/>
                  </w:rPr>
                  <w:delText>VCU_PT_</w:delText>
                </w:r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REXModelAvailable</w:delText>
                </w:r>
              </w:del>
            </w:ins>
            <w:bookmarkStart w:id="4079" w:name="_Toc529797607"/>
            <w:bookmarkStart w:id="4080" w:name="_Toc532203381"/>
            <w:bookmarkEnd w:id="4079"/>
            <w:bookmarkEnd w:id="4080"/>
          </w:p>
          <w:p w14:paraId="49FD91DB" w14:textId="09D1A9BE" w:rsidR="00FB2053" w:rsidDel="00D47396" w:rsidRDefault="00FB2053" w:rsidP="00517409">
            <w:pPr>
              <w:spacing w:line="360" w:lineRule="auto"/>
              <w:rPr>
                <w:ins w:id="4081" w:author="马玉成" w:date="2018-09-18T14:27:00Z"/>
                <w:del w:id="4082" w:author="北京车和家" w:date="2018-11-09T16:19:00Z"/>
                <w:rFonts w:eastAsia="宋体"/>
                <w:color w:val="191F25"/>
                <w:szCs w:val="21"/>
                <w:shd w:val="clear" w:color="auto" w:fill="FFFFFF"/>
              </w:rPr>
            </w:pPr>
            <w:ins w:id="4083" w:author="马玉成" w:date="2018-09-18T14:25:00Z">
              <w:del w:id="4084" w:author="北京车和家" w:date="2018-11-09T16:19:00Z">
                <w:r w:rsidRPr="000014C7" w:rsidDel="00D47396">
                  <w:rPr>
                    <w:rFonts w:eastAsia="宋体"/>
                    <w:szCs w:val="20"/>
                  </w:rPr>
                  <w:delText>VCU_PT_</w:delText>
                </w:r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RangeModelAvailable</w:delText>
                </w:r>
              </w:del>
            </w:ins>
            <w:bookmarkStart w:id="4085" w:name="_Toc529797608"/>
            <w:bookmarkStart w:id="4086" w:name="_Toc532203382"/>
            <w:bookmarkEnd w:id="4085"/>
            <w:bookmarkEnd w:id="4086"/>
          </w:p>
          <w:p w14:paraId="7C2EA7B6" w14:textId="6B7A476D" w:rsidR="00517409" w:rsidRPr="004510F8" w:rsidDel="00D47396" w:rsidRDefault="00FB2053" w:rsidP="00517409">
            <w:pPr>
              <w:spacing w:line="360" w:lineRule="auto"/>
              <w:rPr>
                <w:del w:id="4087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088" w:author="马玉成" w:date="2018-09-18T14:27:00Z">
              <w:del w:id="4089" w:author="北京车和家" w:date="2018-11-09T16:19:00Z">
                <w:r w:rsidRPr="000014C7" w:rsidDel="00D47396">
                  <w:rPr>
                    <w:rFonts w:eastAsia="宋体"/>
                    <w:szCs w:val="20"/>
                  </w:rPr>
                  <w:delText>VCU_PT_</w:delText>
                </w:r>
                <w:r w:rsidRPr="000014C7" w:rsidDel="00D47396">
                  <w:rPr>
                    <w:rFonts w:eastAsia="宋体"/>
                    <w:color w:val="191F25"/>
                    <w:szCs w:val="21"/>
                    <w:shd w:val="clear" w:color="auto" w:fill="FFFFFF"/>
                  </w:rPr>
                  <w:delText>PerformanceModelAvailable</w:delText>
                </w:r>
                <w:r w:rsidRPr="004510F8" w:rsidDel="00D47396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  <w:delText xml:space="preserve"> </w:delText>
                </w:r>
              </w:del>
            </w:ins>
            <w:del w:id="4090" w:author="北京车和家" w:date="2018-11-09T16:19:00Z">
              <w:r w:rsidR="00517409"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VCU_PT_SportModeAvailable</w:delText>
              </w:r>
              <w:bookmarkStart w:id="4091" w:name="_Toc529797609"/>
              <w:bookmarkStart w:id="4092" w:name="_Toc532203383"/>
              <w:bookmarkEnd w:id="4091"/>
              <w:bookmarkEnd w:id="4092"/>
            </w:del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tcPrChange w:id="4093" w:author="马玉成" w:date="2018-09-18T14:26:00Z">
              <w:tcPr>
                <w:tcW w:w="162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vAlign w:val="bottom"/>
              </w:tcPr>
            </w:tcPrChange>
          </w:tcPr>
          <w:p w14:paraId="24E4E4BC" w14:textId="713A51AA" w:rsidR="00517409" w:rsidRPr="004510F8" w:rsidDel="00D47396" w:rsidRDefault="00517409" w:rsidP="00517409">
            <w:pPr>
              <w:spacing w:line="360" w:lineRule="auto"/>
              <w:rPr>
                <w:del w:id="4094" w:author="北京车和家" w:date="2018-11-09T16:19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095" w:author="北京车和家" w:date="2018-11-09T16:19:00Z">
              <w:r w:rsidRPr="004510F8" w:rsidDel="00D4739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</w:delText>
              </w:r>
              <w:bookmarkStart w:id="4096" w:name="_Toc529797610"/>
              <w:bookmarkStart w:id="4097" w:name="_Toc532203384"/>
              <w:bookmarkEnd w:id="4096"/>
              <w:bookmarkEnd w:id="4097"/>
            </w:del>
          </w:p>
        </w:tc>
        <w:bookmarkStart w:id="4098" w:name="_Toc529797611"/>
        <w:bookmarkStart w:id="4099" w:name="_Toc532203385"/>
        <w:bookmarkEnd w:id="4098"/>
        <w:bookmarkEnd w:id="4099"/>
      </w:tr>
      <w:tr w:rsidR="00517409" w:rsidRPr="004510F8" w:rsidDel="00D47396" w14:paraId="328A4D0A" w14:textId="27E14052" w:rsidTr="00FB2053">
        <w:tblPrEx>
          <w:tblW w:w="9795" w:type="dxa"/>
          <w:tblInd w:w="118" w:type="dxa"/>
          <w:tblLayout w:type="fixed"/>
          <w:tblPrExChange w:id="4100" w:author="马玉成" w:date="2018-09-18T14:26:00Z">
            <w:tblPrEx>
              <w:tblW w:w="9451" w:type="dxa"/>
              <w:tblInd w:w="118" w:type="dxa"/>
              <w:tblLayout w:type="fixed"/>
            </w:tblPrEx>
          </w:tblPrExChange>
        </w:tblPrEx>
        <w:trPr>
          <w:trHeight w:val="757"/>
          <w:tblHeader/>
          <w:del w:id="4101" w:author="北京车和家" w:date="2018-11-09T16:19:00Z"/>
          <w:trPrChange w:id="4102" w:author="马玉成" w:date="2018-09-18T14:26:00Z">
            <w:trPr>
              <w:trHeight w:val="757"/>
              <w:tblHeader/>
            </w:trPr>
          </w:trPrChange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103" w:author="马玉成" w:date="2018-09-18T14:26:00Z">
              <w:tcPr>
                <w:tcW w:w="1230" w:type="dxa"/>
                <w:gridSpan w:val="2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BAF280" w14:textId="0412FD2E" w:rsidR="00517409" w:rsidRPr="0045459E" w:rsidDel="00D47396" w:rsidRDefault="00517409">
            <w:pPr>
              <w:rPr>
                <w:del w:id="4104" w:author="北京车和家" w:date="2018-11-09T16:19:00Z"/>
                <w:rFonts w:eastAsia="宋体"/>
                <w:szCs w:val="20"/>
                <w:rPrChange w:id="4105" w:author="马玉成" w:date="2018-09-26T10:06:00Z">
                  <w:rPr>
                    <w:del w:id="4106" w:author="北京车和家" w:date="2018-11-09T16:1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  <w:pPrChange w:id="4107" w:author="马玉成" w:date="2018-09-26T10:06:00Z">
                <w:pPr>
                  <w:spacing w:line="360" w:lineRule="auto"/>
                </w:pPr>
              </w:pPrChange>
            </w:pPr>
            <w:del w:id="4108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09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delText>策略</w:delText>
              </w:r>
              <w:bookmarkStart w:id="4110" w:name="_Toc529797612"/>
              <w:bookmarkStart w:id="4111" w:name="_Toc532203386"/>
              <w:bookmarkEnd w:id="4110"/>
              <w:bookmarkEnd w:id="4111"/>
            </w:del>
          </w:p>
        </w:tc>
        <w:tc>
          <w:tcPr>
            <w:tcW w:w="8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4112" w:author="马玉成" w:date="2018-09-18T14:26:00Z">
              <w:tcPr>
                <w:tcW w:w="8221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F5CA2D" w14:textId="1C0ECFA8" w:rsidR="00517409" w:rsidRPr="0045459E" w:rsidDel="00D47396" w:rsidRDefault="00517409">
            <w:pPr>
              <w:rPr>
                <w:del w:id="4113" w:author="北京车和家" w:date="2018-11-09T16:19:00Z"/>
                <w:rFonts w:eastAsia="宋体"/>
                <w:szCs w:val="20"/>
                <w:rPrChange w:id="4114" w:author="马玉成" w:date="2018-09-26T10:06:00Z">
                  <w:rPr>
                    <w:del w:id="4115" w:author="北京车和家" w:date="2018-11-09T16:19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pPrChange w:id="4116" w:author="马玉成" w:date="2018-09-26T10:06:00Z">
                <w:pPr>
                  <w:spacing w:line="360" w:lineRule="auto"/>
                </w:pPr>
              </w:pPrChange>
            </w:pPr>
            <w:del w:id="4117" w:author="北京车和家" w:date="2018-11-09T16:19:00Z">
              <w:r w:rsidRPr="0045459E" w:rsidDel="00D47396">
                <w:rPr>
                  <w:rFonts w:eastAsia="宋体"/>
                  <w:szCs w:val="20"/>
                  <w:rPrChange w:id="4118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1.</w:delText>
              </w:r>
              <w:r w:rsidRPr="0045459E" w:rsidDel="00D47396">
                <w:rPr>
                  <w:rFonts w:eastAsia="宋体" w:hint="eastAsia"/>
                  <w:szCs w:val="20"/>
                  <w:rPrChange w:id="4119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控制逻辑：</w:delText>
              </w:r>
              <w:bookmarkStart w:id="4120" w:name="_Toc529797613"/>
              <w:bookmarkStart w:id="4121" w:name="_Toc532203387"/>
              <w:bookmarkEnd w:id="4120"/>
              <w:bookmarkEnd w:id="4121"/>
            </w:del>
          </w:p>
          <w:p w14:paraId="095A0A9A" w14:textId="2AF8FA73" w:rsidR="00517409" w:rsidRPr="0045459E" w:rsidDel="00D47396" w:rsidRDefault="00517409">
            <w:pPr>
              <w:ind w:firstLineChars="200" w:firstLine="400"/>
              <w:rPr>
                <w:del w:id="4122" w:author="北京车和家" w:date="2018-11-09T16:19:00Z"/>
                <w:rFonts w:eastAsia="宋体"/>
                <w:szCs w:val="20"/>
                <w:rPrChange w:id="4123" w:author="马玉成" w:date="2018-09-26T10:06:00Z">
                  <w:rPr>
                    <w:del w:id="4124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25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26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27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用户触控“控件”，触摸后立即发送</w:delText>
              </w:r>
              <w:r w:rsidRPr="0045459E" w:rsidDel="00D47396">
                <w:rPr>
                  <w:rFonts w:eastAsia="宋体"/>
                  <w:szCs w:val="20"/>
                  <w:rPrChange w:id="412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信号</w:delText>
              </w:r>
              <w:r w:rsidRPr="0045459E" w:rsidDel="00D47396">
                <w:rPr>
                  <w:rFonts w:eastAsia="宋体" w:hint="eastAsia"/>
                  <w:szCs w:val="20"/>
                  <w:rPrChange w:id="4129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，手指不离开认为是同一事件。</w:delText>
              </w:r>
              <w:bookmarkStart w:id="4130" w:name="_Toc529797614"/>
              <w:bookmarkStart w:id="4131" w:name="_Toc532203388"/>
              <w:bookmarkEnd w:id="4130"/>
              <w:bookmarkEnd w:id="4131"/>
            </w:del>
          </w:p>
          <w:p w14:paraId="5E5558EF" w14:textId="5839BD9A" w:rsidR="00517409" w:rsidRPr="0045459E" w:rsidDel="00D47396" w:rsidRDefault="00517409">
            <w:pPr>
              <w:ind w:firstLineChars="200" w:firstLine="400"/>
              <w:rPr>
                <w:del w:id="4132" w:author="北京车和家" w:date="2018-11-09T16:19:00Z"/>
                <w:rFonts w:eastAsia="宋体"/>
                <w:szCs w:val="20"/>
                <w:rPrChange w:id="4133" w:author="马玉成" w:date="2018-09-26T10:06:00Z">
                  <w:rPr>
                    <w:del w:id="4134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35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36" w:author="北京车和家" w:date="2018-11-09T16:19:00Z">
              <w:r w:rsidRPr="0045459E" w:rsidDel="00D47396">
                <w:rPr>
                  <w:rFonts w:eastAsia="宋体"/>
                  <w:szCs w:val="20"/>
                  <w:rPrChange w:id="4137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CCP</w:delText>
              </w:r>
              <w:r w:rsidRPr="0045459E" w:rsidDel="00D47396">
                <w:rPr>
                  <w:rFonts w:eastAsia="宋体" w:hint="eastAsia"/>
                  <w:szCs w:val="20"/>
                  <w:rPrChange w:id="4138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接收</w:delText>
              </w:r>
              <w:r w:rsidRPr="0045459E" w:rsidDel="00D47396">
                <w:rPr>
                  <w:rFonts w:eastAsia="宋体"/>
                  <w:szCs w:val="20"/>
                  <w:rPrChange w:id="4139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</w:delText>
              </w:r>
              <w:r w:rsidRPr="0045459E" w:rsidDel="00D47396">
                <w:rPr>
                  <w:rFonts w:eastAsia="宋体" w:hint="eastAsia"/>
                  <w:szCs w:val="20"/>
                  <w:rPrChange w:id="4140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反馈的驾驶模式信号</w:delText>
              </w:r>
              <w:r w:rsidRPr="0045459E" w:rsidDel="00D47396">
                <w:rPr>
                  <w:rFonts w:eastAsia="宋体"/>
                  <w:szCs w:val="20"/>
                  <w:rPrChange w:id="4141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Available</w:delText>
              </w:r>
              <w:r w:rsidRPr="0045459E" w:rsidDel="00D47396">
                <w:rPr>
                  <w:rFonts w:eastAsia="宋体" w:hint="eastAsia"/>
                  <w:szCs w:val="20"/>
                  <w:rPrChange w:id="4142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显示相应模式是否可操作，</w:delText>
              </w:r>
              <w:r w:rsidRPr="0045459E" w:rsidDel="00D47396">
                <w:rPr>
                  <w:rFonts w:eastAsia="宋体"/>
                  <w:szCs w:val="20"/>
                  <w:rPrChange w:id="4143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unavailable</w:delText>
              </w:r>
              <w:r w:rsidRPr="0045459E" w:rsidDel="00D47396">
                <w:rPr>
                  <w:rFonts w:eastAsia="宋体" w:hint="eastAsia"/>
                  <w:szCs w:val="20"/>
                  <w:rPrChange w:id="4144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表示当前模式不可进入，置灰显示，</w:delText>
              </w:r>
              <w:r w:rsidRPr="0045459E" w:rsidDel="00D47396">
                <w:rPr>
                  <w:rFonts w:eastAsia="宋体"/>
                  <w:szCs w:val="20"/>
                  <w:rPrChange w:id="414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available</w:delText>
              </w:r>
              <w:r w:rsidRPr="0045459E" w:rsidDel="00D47396">
                <w:rPr>
                  <w:rFonts w:eastAsia="宋体" w:hint="eastAsia"/>
                  <w:szCs w:val="20"/>
                  <w:rPrChange w:id="4146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表示当前模式可进入。</w:delText>
              </w:r>
              <w:bookmarkStart w:id="4147" w:name="_Toc529797615"/>
              <w:bookmarkStart w:id="4148" w:name="_Toc532203389"/>
              <w:bookmarkEnd w:id="4147"/>
              <w:bookmarkEnd w:id="4148"/>
            </w:del>
          </w:p>
          <w:p w14:paraId="0B41C25D" w14:textId="7E2AE8A3" w:rsidR="00517409" w:rsidRPr="0045459E" w:rsidDel="00D47396" w:rsidRDefault="00517409">
            <w:pPr>
              <w:ind w:firstLineChars="200" w:firstLine="400"/>
              <w:rPr>
                <w:del w:id="4149" w:author="北京车和家" w:date="2018-11-09T16:19:00Z"/>
                <w:rFonts w:eastAsia="宋体"/>
                <w:szCs w:val="20"/>
                <w:rPrChange w:id="4150" w:author="马玉成" w:date="2018-09-26T10:06:00Z">
                  <w:rPr>
                    <w:del w:id="4151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52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53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54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在当前模式可进入时，用户点击后</w:delText>
              </w:r>
              <w:r w:rsidRPr="0045459E" w:rsidDel="00D47396">
                <w:rPr>
                  <w:rFonts w:eastAsia="宋体"/>
                  <w:szCs w:val="20"/>
                  <w:rPrChange w:id="415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CCP</w:delText>
              </w:r>
              <w:r w:rsidRPr="0045459E" w:rsidDel="00D47396">
                <w:rPr>
                  <w:rFonts w:eastAsia="宋体" w:hint="eastAsia"/>
                  <w:szCs w:val="20"/>
                  <w:rPrChange w:id="4156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发送相应模式命令。</w:delText>
              </w:r>
              <w:bookmarkStart w:id="4157" w:name="_Toc529797616"/>
              <w:bookmarkStart w:id="4158" w:name="_Toc532203390"/>
              <w:bookmarkEnd w:id="4157"/>
              <w:bookmarkEnd w:id="4158"/>
            </w:del>
          </w:p>
          <w:p w14:paraId="74CA0EB9" w14:textId="643EADED" w:rsidR="00517409" w:rsidRPr="0045459E" w:rsidDel="00D47396" w:rsidRDefault="00517409">
            <w:pPr>
              <w:ind w:firstLineChars="200" w:firstLine="400"/>
              <w:rPr>
                <w:del w:id="4159" w:author="北京车和家" w:date="2018-11-09T16:19:00Z"/>
                <w:rFonts w:eastAsia="宋体"/>
                <w:szCs w:val="20"/>
                <w:rPrChange w:id="4160" w:author="马玉成" w:date="2018-09-26T10:06:00Z">
                  <w:rPr>
                    <w:del w:id="4161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62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63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64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驾驶模式不记忆，</w:delText>
              </w:r>
            </w:del>
            <w:ins w:id="4165" w:author="马玉成" w:date="2018-09-26T10:08:00Z">
              <w:del w:id="4166" w:author="北京车和家" w:date="2018-11-09T16:19:00Z">
                <w:r w:rsidR="00CA74B5" w:rsidDel="00D47396">
                  <w:rPr>
                    <w:rFonts w:eastAsia="宋体"/>
                    <w:szCs w:val="20"/>
                  </w:rPr>
                  <w:delText>，</w:delText>
                </w:r>
              </w:del>
            </w:ins>
            <w:del w:id="4167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68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初次上电或休眠唤醒默认：标准</w:delText>
              </w:r>
            </w:del>
            <w:ins w:id="4169" w:author="马玉成" w:date="2018-09-26T10:08:00Z">
              <w:del w:id="4170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城市</w:delText>
                </w:r>
              </w:del>
            </w:ins>
            <w:del w:id="4171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72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模式。</w:delText>
              </w:r>
              <w:bookmarkStart w:id="4173" w:name="_Toc529797617"/>
              <w:bookmarkStart w:id="4174" w:name="_Toc532203391"/>
              <w:bookmarkEnd w:id="4173"/>
              <w:bookmarkEnd w:id="4174"/>
            </w:del>
          </w:p>
          <w:p w14:paraId="06A3BE1B" w14:textId="49900F9D" w:rsidR="00517409" w:rsidRPr="0045459E" w:rsidDel="00D47396" w:rsidRDefault="00517409">
            <w:pPr>
              <w:ind w:firstLineChars="200" w:firstLine="400"/>
              <w:rPr>
                <w:del w:id="4175" w:author="北京车和家" w:date="2018-11-09T16:19:00Z"/>
                <w:rFonts w:eastAsia="宋体"/>
                <w:szCs w:val="20"/>
                <w:rPrChange w:id="4176" w:author="马玉成" w:date="2018-09-26T10:06:00Z">
                  <w:rPr>
                    <w:del w:id="4177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78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79" w:author="北京车和家" w:date="2018-11-09T16:19:00Z">
              <w:r w:rsidRPr="0045459E" w:rsidDel="00D47396">
                <w:rPr>
                  <w:rFonts w:eastAsia="宋体"/>
                  <w:szCs w:val="20"/>
                  <w:rPrChange w:id="418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CCP</w:delText>
              </w:r>
              <w:r w:rsidRPr="0045459E" w:rsidDel="00D47396">
                <w:rPr>
                  <w:rFonts w:eastAsia="宋体" w:hint="eastAsia"/>
                  <w:szCs w:val="20"/>
                  <w:rPrChange w:id="4181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根据</w:delText>
              </w:r>
              <w:r w:rsidRPr="0045459E" w:rsidDel="00D47396">
                <w:rPr>
                  <w:rFonts w:eastAsia="宋体"/>
                  <w:szCs w:val="20"/>
                  <w:rPrChange w:id="418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</w:delText>
              </w:r>
              <w:r w:rsidRPr="0045459E" w:rsidDel="00D47396">
                <w:rPr>
                  <w:rFonts w:eastAsia="宋体" w:hint="eastAsia"/>
                  <w:szCs w:val="20"/>
                  <w:rPrChange w:id="4183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反馈的模式高亮相应控件。</w:delText>
              </w:r>
              <w:bookmarkStart w:id="4184" w:name="_Toc529797618"/>
              <w:bookmarkStart w:id="4185" w:name="_Toc532203392"/>
              <w:bookmarkEnd w:id="4184"/>
              <w:bookmarkEnd w:id="4185"/>
            </w:del>
          </w:p>
          <w:p w14:paraId="52C0BEB1" w14:textId="633024A7" w:rsidR="00517409" w:rsidRPr="0045459E" w:rsidDel="00D47396" w:rsidRDefault="00517409">
            <w:pPr>
              <w:ind w:firstLineChars="200" w:firstLine="400"/>
              <w:rPr>
                <w:del w:id="4186" w:author="北京车和家" w:date="2018-11-09T16:19:00Z"/>
                <w:rFonts w:eastAsia="宋体"/>
                <w:szCs w:val="20"/>
                <w:rPrChange w:id="4187" w:author="马玉成" w:date="2018-09-26T10:06:00Z">
                  <w:rPr>
                    <w:del w:id="4188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189" w:author="马玉成" w:date="2018-09-26T10:06:00Z">
                <w:pPr>
                  <w:spacing w:line="360" w:lineRule="auto"/>
                  <w:ind w:firstLineChars="200" w:firstLine="360"/>
                </w:pPr>
              </w:pPrChange>
            </w:pPr>
            <w:del w:id="4190" w:author="北京车和家" w:date="2018-11-09T16:19:00Z">
              <w:r w:rsidRPr="0045459E" w:rsidDel="00D47396">
                <w:rPr>
                  <w:rFonts w:eastAsia="宋体" w:hint="eastAsia"/>
                  <w:szCs w:val="20"/>
                  <w:rPrChange w:id="4191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运动模式变更为预留，</w:delText>
              </w:r>
              <w:r w:rsidRPr="0045459E" w:rsidDel="00D47396">
                <w:rPr>
                  <w:rFonts w:eastAsia="宋体"/>
                  <w:szCs w:val="20"/>
                  <w:rPrChange w:id="419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UI</w:delText>
              </w:r>
              <w:r w:rsidRPr="0045459E" w:rsidDel="00D47396">
                <w:rPr>
                  <w:rFonts w:eastAsia="宋体" w:hint="eastAsia"/>
                  <w:szCs w:val="20"/>
                  <w:rPrChange w:id="4193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不做。</w:delText>
              </w:r>
              <w:bookmarkStart w:id="4194" w:name="_Toc529797619"/>
              <w:bookmarkStart w:id="4195" w:name="_Toc532203393"/>
              <w:bookmarkEnd w:id="4194"/>
              <w:bookmarkEnd w:id="4195"/>
            </w:del>
          </w:p>
          <w:p w14:paraId="47605E92" w14:textId="5AC998A0" w:rsidR="00517409" w:rsidRPr="0045459E" w:rsidDel="00D47396" w:rsidRDefault="00517409">
            <w:pPr>
              <w:rPr>
                <w:del w:id="4196" w:author="北京车和家" w:date="2018-11-09T16:19:00Z"/>
                <w:rFonts w:eastAsia="宋体"/>
                <w:szCs w:val="20"/>
                <w:rPrChange w:id="4197" w:author="马玉成" w:date="2018-09-26T10:06:00Z">
                  <w:rPr>
                    <w:del w:id="4198" w:author="北京车和家" w:date="2018-11-09T16:19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  <w:pPrChange w:id="4199" w:author="马玉成" w:date="2018-09-26T10:06:00Z">
                <w:pPr>
                  <w:spacing w:line="360" w:lineRule="auto"/>
                </w:pPr>
              </w:pPrChange>
            </w:pPr>
            <w:del w:id="4200" w:author="北京车和家" w:date="2018-11-09T16:19:00Z">
              <w:r w:rsidRPr="0045459E" w:rsidDel="00D47396">
                <w:rPr>
                  <w:rFonts w:eastAsia="宋体"/>
                  <w:szCs w:val="20"/>
                  <w:rPrChange w:id="4201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2.</w:delText>
              </w:r>
              <w:r w:rsidRPr="0045459E" w:rsidDel="00D47396">
                <w:rPr>
                  <w:rFonts w:eastAsia="宋体" w:hint="eastAsia"/>
                  <w:szCs w:val="20"/>
                  <w:rPrChange w:id="4202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请求信号</w:delText>
              </w:r>
              <w:r w:rsidRPr="0045459E" w:rsidDel="00D47396">
                <w:rPr>
                  <w:rFonts w:eastAsia="宋体"/>
                  <w:szCs w:val="20"/>
                  <w:rPrChange w:id="4203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:</w:delText>
              </w:r>
              <w:bookmarkStart w:id="4204" w:name="_Toc529797620"/>
              <w:bookmarkStart w:id="4205" w:name="_Toc532203394"/>
              <w:bookmarkEnd w:id="4204"/>
              <w:bookmarkEnd w:id="4205"/>
            </w:del>
          </w:p>
          <w:p w14:paraId="5718F1D0" w14:textId="49E6AE9A" w:rsidR="00517409" w:rsidRPr="0045459E" w:rsidDel="00D47396" w:rsidRDefault="00517409">
            <w:pPr>
              <w:rPr>
                <w:del w:id="4206" w:author="北京车和家" w:date="2018-11-09T16:19:00Z"/>
                <w:rFonts w:eastAsia="宋体"/>
                <w:szCs w:val="20"/>
                <w:rPrChange w:id="4207" w:author="马玉成" w:date="2018-09-26T10:06:00Z">
                  <w:rPr>
                    <w:del w:id="4208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209" w:author="马玉成" w:date="2018-09-26T10:06:00Z">
                <w:pPr>
                  <w:spacing w:line="360" w:lineRule="auto"/>
                </w:pPr>
              </w:pPrChange>
            </w:pPr>
            <w:del w:id="4210" w:author="北京车和家" w:date="2018-11-09T16:19:00Z">
              <w:r w:rsidRPr="0045459E" w:rsidDel="00D47396">
                <w:rPr>
                  <w:rFonts w:eastAsia="宋体"/>
                  <w:szCs w:val="20"/>
                  <w:rPrChange w:id="4211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IPC_</w:delText>
              </w:r>
            </w:del>
            <w:ins w:id="4212" w:author="马玉成" w:date="2018-09-18T14:29:00Z">
              <w:del w:id="4213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214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EnergyModeCtrlSwitchReq</w:delText>
                </w:r>
              </w:del>
            </w:ins>
            <w:del w:id="4215" w:author="北京车和家" w:date="2018-11-09T16:19:00Z">
              <w:r w:rsidRPr="0045459E" w:rsidDel="00D47396">
                <w:rPr>
                  <w:rFonts w:eastAsia="宋体"/>
                  <w:szCs w:val="20"/>
                  <w:rPrChange w:id="4216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DriveModeCtrlSwitchReq ==</w:delText>
              </w:r>
              <w:r w:rsidRPr="0045459E" w:rsidDel="00D47396">
                <w:rPr>
                  <w:rFonts w:eastAsia="宋体"/>
                  <w:szCs w:val="20"/>
                  <w:rPrChange w:id="4217" w:author="马玉成" w:date="2018-09-26T10:06:00Z">
                    <w:rPr/>
                  </w:rPrChange>
                </w:rPr>
                <w:delText xml:space="preserve"> </w:delText>
              </w:r>
              <w:r w:rsidRPr="0045459E" w:rsidDel="00D47396">
                <w:rPr>
                  <w:rFonts w:eastAsia="宋体"/>
                  <w:szCs w:val="20"/>
                  <w:rPrChange w:id="421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0x0 </w:delText>
              </w:r>
            </w:del>
            <w:ins w:id="4219" w:author="马玉成" w:date="2018-09-18T14:28:00Z">
              <w:del w:id="4220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Normal Mode</w:delText>
                </w:r>
              </w:del>
            </w:ins>
            <w:ins w:id="4221" w:author="马玉成" w:date="2018-09-26T10:04:00Z">
              <w:del w:id="4222" w:author="北京车和家" w:date="2018-11-09T16:19:00Z">
                <w:r w:rsidR="0045459E" w:rsidDel="00D47396">
                  <w:rPr>
                    <w:rFonts w:eastAsia="宋体"/>
                    <w:szCs w:val="20"/>
                  </w:rPr>
                  <w:delText xml:space="preserve"> 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对应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UI</w:delText>
                </w:r>
                <w:r w:rsidR="0045459E" w:rsidDel="00D47396">
                  <w:rPr>
                    <w:rFonts w:eastAsia="宋体"/>
                    <w:szCs w:val="20"/>
                  </w:rPr>
                  <w:delText>中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“城市</w:delText>
                </w:r>
                <w:r w:rsidR="0045459E" w:rsidDel="00D47396">
                  <w:rPr>
                    <w:rFonts w:eastAsia="宋体"/>
                    <w:szCs w:val="20"/>
                  </w:rPr>
                  <w:delText>模式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  <w:del w:id="4223" w:author="北京车和家" w:date="2018-11-09T16:19:00Z">
              <w:r w:rsidRPr="0045459E" w:rsidDel="00D47396">
                <w:rPr>
                  <w:rFonts w:eastAsia="宋体"/>
                  <w:szCs w:val="20"/>
                  <w:rPrChange w:id="422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Standard Mode</w:delText>
              </w:r>
              <w:bookmarkStart w:id="4225" w:name="_Toc529797621"/>
              <w:bookmarkStart w:id="4226" w:name="_Toc532203395"/>
              <w:bookmarkEnd w:id="4225"/>
              <w:bookmarkEnd w:id="4226"/>
            </w:del>
          </w:p>
          <w:p w14:paraId="73018C2E" w14:textId="70BDF2D9" w:rsidR="00517409" w:rsidRPr="0045459E" w:rsidDel="00D47396" w:rsidRDefault="00517409">
            <w:pPr>
              <w:rPr>
                <w:del w:id="4227" w:author="北京车和家" w:date="2018-11-09T16:19:00Z"/>
                <w:rFonts w:eastAsia="宋体"/>
                <w:szCs w:val="20"/>
                <w:rPrChange w:id="4228" w:author="马玉成" w:date="2018-09-26T10:06:00Z">
                  <w:rPr>
                    <w:del w:id="4229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230" w:author="马玉成" w:date="2018-09-26T10:06:00Z">
                <w:pPr>
                  <w:spacing w:line="360" w:lineRule="auto"/>
                </w:pPr>
              </w:pPrChange>
            </w:pPr>
            <w:del w:id="4231" w:author="北京车和家" w:date="2018-11-09T16:19:00Z">
              <w:r w:rsidRPr="0045459E" w:rsidDel="00D47396">
                <w:rPr>
                  <w:rFonts w:eastAsia="宋体"/>
                  <w:szCs w:val="20"/>
                  <w:rPrChange w:id="423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IPC_</w:delText>
              </w:r>
            </w:del>
            <w:ins w:id="4233" w:author="马玉成" w:date="2018-09-18T14:29:00Z">
              <w:del w:id="4234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235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EnergyModeCtrlSwitchReq</w:delText>
                </w:r>
              </w:del>
            </w:ins>
            <w:del w:id="4236" w:author="北京车和家" w:date="2018-11-09T16:19:00Z">
              <w:r w:rsidRPr="0045459E" w:rsidDel="00D47396">
                <w:rPr>
                  <w:rFonts w:eastAsia="宋体"/>
                  <w:szCs w:val="20"/>
                  <w:rPrChange w:id="4237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DriveModeCtrlSwitchReq ==</w:delText>
              </w:r>
              <w:r w:rsidRPr="0045459E" w:rsidDel="00D47396">
                <w:rPr>
                  <w:rFonts w:eastAsia="宋体"/>
                  <w:szCs w:val="20"/>
                  <w:rPrChange w:id="4238" w:author="马玉成" w:date="2018-09-26T10:06:00Z">
                    <w:rPr/>
                  </w:rPrChange>
                </w:rPr>
                <w:delText xml:space="preserve"> </w:delText>
              </w:r>
              <w:r w:rsidRPr="0045459E" w:rsidDel="00D47396">
                <w:rPr>
                  <w:rFonts w:eastAsia="宋体"/>
                  <w:szCs w:val="20"/>
                  <w:rPrChange w:id="4239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0x1 </w:delText>
              </w:r>
            </w:del>
            <w:ins w:id="4240" w:author="马玉成" w:date="2018-09-18T14:28:00Z">
              <w:del w:id="4241" w:author="北京车和家" w:date="2018-11-09T16:19:00Z">
                <w:r w:rsidR="00FB2053" w:rsidRPr="000014C7" w:rsidDel="00D47396">
                  <w:rPr>
                    <w:rFonts w:eastAsia="宋体" w:hint="eastAsia"/>
                    <w:szCs w:val="20"/>
                  </w:rPr>
                  <w:delText>EV</w:delText>
                </w:r>
                <w:r w:rsidR="00FB2053" w:rsidDel="00D47396">
                  <w:rPr>
                    <w:rFonts w:eastAsia="宋体"/>
                    <w:szCs w:val="20"/>
                  </w:rPr>
                  <w:delText xml:space="preserve"> Mode</w:delText>
                </w:r>
              </w:del>
            </w:ins>
            <w:ins w:id="4242" w:author="马玉成" w:date="2018-09-26T10:05:00Z">
              <w:del w:id="4243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</w:del>
            </w:ins>
            <w:del w:id="4244" w:author="北京车和家" w:date="2018-11-09T16:19:00Z">
              <w:r w:rsidRPr="0045459E" w:rsidDel="00D47396">
                <w:rPr>
                  <w:rFonts w:eastAsia="宋体"/>
                  <w:szCs w:val="20"/>
                  <w:rPrChange w:id="424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Economic Mode</w:delText>
              </w:r>
              <w:bookmarkStart w:id="4246" w:name="_Toc529797622"/>
              <w:bookmarkStart w:id="4247" w:name="_Toc532203396"/>
              <w:bookmarkEnd w:id="4246"/>
              <w:bookmarkEnd w:id="4247"/>
            </w:del>
          </w:p>
          <w:p w14:paraId="1D6BB5D4" w14:textId="23B7F6AA" w:rsidR="00517409" w:rsidRPr="0045459E" w:rsidDel="00D47396" w:rsidRDefault="00517409">
            <w:pPr>
              <w:rPr>
                <w:del w:id="4248" w:author="北京车和家" w:date="2018-11-09T16:19:00Z"/>
                <w:rFonts w:eastAsia="宋体"/>
                <w:szCs w:val="20"/>
                <w:rPrChange w:id="4249" w:author="马玉成" w:date="2018-09-26T10:06:00Z">
                  <w:rPr>
                    <w:del w:id="4250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251" w:author="马玉成" w:date="2018-09-26T10:06:00Z">
                <w:pPr>
                  <w:spacing w:line="360" w:lineRule="auto"/>
                </w:pPr>
              </w:pPrChange>
            </w:pPr>
            <w:del w:id="4252" w:author="北京车和家" w:date="2018-11-09T16:19:00Z">
              <w:r w:rsidRPr="0045459E" w:rsidDel="00D47396">
                <w:rPr>
                  <w:rFonts w:eastAsia="宋体"/>
                  <w:szCs w:val="20"/>
                  <w:rPrChange w:id="4253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IPC_</w:delText>
              </w:r>
            </w:del>
            <w:ins w:id="4254" w:author="马玉成" w:date="2018-09-18T14:29:00Z">
              <w:del w:id="4255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256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EnergyModeCtrlSwitchReq</w:delText>
                </w:r>
              </w:del>
            </w:ins>
            <w:del w:id="4257" w:author="北京车和家" w:date="2018-11-09T16:19:00Z">
              <w:r w:rsidRPr="0045459E" w:rsidDel="00D47396">
                <w:rPr>
                  <w:rFonts w:eastAsia="宋体"/>
                  <w:szCs w:val="20"/>
                  <w:rPrChange w:id="425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DriveModeCtrlSwitchReq == 0x2 </w:delText>
              </w:r>
            </w:del>
            <w:ins w:id="4259" w:author="马玉成" w:date="2018-09-18T14:28:00Z">
              <w:del w:id="4260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Range Mode</w:delText>
                </w:r>
              </w:del>
            </w:ins>
            <w:ins w:id="4261" w:author="马玉成" w:date="2018-09-26T10:05:00Z">
              <w:del w:id="4262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对应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UI</w:delText>
                </w:r>
                <w:r w:rsidR="0045459E" w:rsidDel="00D47396">
                  <w:rPr>
                    <w:rFonts w:eastAsia="宋体"/>
                    <w:szCs w:val="20"/>
                  </w:rPr>
                  <w:delText>中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“长途</w:delText>
                </w:r>
                <w:r w:rsidR="0045459E" w:rsidDel="00D47396">
                  <w:rPr>
                    <w:rFonts w:eastAsia="宋体"/>
                    <w:szCs w:val="20"/>
                  </w:rPr>
                  <w:delText>模式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  <w:del w:id="4263" w:author="北京车和家" w:date="2018-11-09T16:19:00Z">
              <w:r w:rsidRPr="0045459E" w:rsidDel="00D47396">
                <w:rPr>
                  <w:rFonts w:eastAsia="宋体"/>
                  <w:szCs w:val="20"/>
                  <w:rPrChange w:id="426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Sport Mode</w:delText>
              </w:r>
              <w:r w:rsidRPr="0045459E" w:rsidDel="00D47396">
                <w:rPr>
                  <w:rFonts w:eastAsia="宋体" w:hint="eastAsia"/>
                  <w:szCs w:val="20"/>
                  <w:rPrChange w:id="4265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（预留）</w:delText>
              </w:r>
              <w:bookmarkStart w:id="4266" w:name="_Toc529797623"/>
              <w:bookmarkStart w:id="4267" w:name="_Toc532203397"/>
              <w:bookmarkEnd w:id="4266"/>
              <w:bookmarkEnd w:id="4267"/>
            </w:del>
          </w:p>
          <w:p w14:paraId="482B35E5" w14:textId="3661D399" w:rsidR="00517409" w:rsidRPr="0045459E" w:rsidDel="00D47396" w:rsidRDefault="00517409">
            <w:pPr>
              <w:rPr>
                <w:ins w:id="4268" w:author="马玉成" w:date="2018-09-18T14:28:00Z"/>
                <w:del w:id="4269" w:author="北京车和家" w:date="2018-11-09T16:19:00Z"/>
                <w:rFonts w:eastAsia="宋体"/>
                <w:szCs w:val="20"/>
                <w:rPrChange w:id="4270" w:author="马玉成" w:date="2018-09-26T10:06:00Z">
                  <w:rPr>
                    <w:ins w:id="4271" w:author="马玉成" w:date="2018-09-18T14:28:00Z"/>
                    <w:del w:id="4272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273" w:author="马玉成" w:date="2018-09-26T10:06:00Z">
                <w:pPr>
                  <w:spacing w:line="360" w:lineRule="auto"/>
                </w:pPr>
              </w:pPrChange>
            </w:pPr>
            <w:del w:id="4274" w:author="北京车和家" w:date="2018-11-09T16:19:00Z">
              <w:r w:rsidRPr="0045459E" w:rsidDel="00D47396">
                <w:rPr>
                  <w:rFonts w:eastAsia="宋体"/>
                  <w:szCs w:val="20"/>
                  <w:rPrChange w:id="427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IPC_</w:delText>
              </w:r>
            </w:del>
            <w:ins w:id="4276" w:author="马玉成" w:date="2018-09-18T14:29:00Z">
              <w:del w:id="4277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278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EnergyModeCtrlSwitchReq</w:delText>
                </w:r>
              </w:del>
            </w:ins>
            <w:del w:id="4279" w:author="北京车和家" w:date="2018-11-09T16:19:00Z">
              <w:r w:rsidRPr="0045459E" w:rsidDel="00D47396">
                <w:rPr>
                  <w:rFonts w:eastAsia="宋体"/>
                  <w:szCs w:val="20"/>
                  <w:rPrChange w:id="428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DriveModeCtrlSwitchReq ==0x3 </w:delText>
              </w:r>
            </w:del>
            <w:ins w:id="4281" w:author="马玉成" w:date="2018-09-18T14:28:00Z">
              <w:del w:id="4282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performance Mode</w:delText>
                </w:r>
              </w:del>
            </w:ins>
            <w:ins w:id="4283" w:author="马玉成" w:date="2018-09-26T10:05:00Z">
              <w:del w:id="4284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  <w:r w:rsidR="0045459E" w:rsidRPr="0045459E" w:rsidDel="00D47396">
                  <w:rPr>
                    <w:rFonts w:eastAsia="宋体"/>
                    <w:szCs w:val="20"/>
                    <w:rPrChange w:id="4285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286" w:author="北京车和家" w:date="2018-11-09T16:19:00Z">
              <w:r w:rsidRPr="0045459E" w:rsidDel="00D47396">
                <w:rPr>
                  <w:rFonts w:eastAsia="宋体"/>
                  <w:szCs w:val="20"/>
                  <w:rPrChange w:id="4287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reversed</w:delText>
              </w:r>
            </w:del>
            <w:bookmarkStart w:id="4288" w:name="_Toc529797624"/>
            <w:bookmarkStart w:id="4289" w:name="_Toc532203398"/>
            <w:bookmarkEnd w:id="4288"/>
            <w:bookmarkEnd w:id="4289"/>
          </w:p>
          <w:p w14:paraId="66413A24" w14:textId="7A5A8A9D" w:rsidR="00FB2053" w:rsidRPr="0045459E" w:rsidDel="00D47396" w:rsidRDefault="00FB2053">
            <w:pPr>
              <w:rPr>
                <w:del w:id="4290" w:author="北京车和家" w:date="2018-11-09T16:19:00Z"/>
                <w:rFonts w:eastAsia="宋体"/>
                <w:szCs w:val="20"/>
                <w:rPrChange w:id="4291" w:author="马玉成" w:date="2018-09-26T10:06:00Z">
                  <w:rPr>
                    <w:del w:id="4292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293" w:author="马玉成" w:date="2018-09-26T10:06:00Z">
                <w:pPr>
                  <w:spacing w:line="360" w:lineRule="auto"/>
                </w:pPr>
              </w:pPrChange>
            </w:pPr>
            <w:ins w:id="4294" w:author="马玉成" w:date="2018-09-18T14:29:00Z">
              <w:del w:id="4295" w:author="北京车和家" w:date="2018-11-09T16:19:00Z">
                <w:r w:rsidRPr="0045459E" w:rsidDel="00D47396">
                  <w:rPr>
                    <w:rFonts w:eastAsia="宋体"/>
                    <w:szCs w:val="20"/>
                    <w:rPrChange w:id="4296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>IPC_</w:delText>
                </w:r>
                <w:r w:rsidRPr="0045459E" w:rsidDel="00D47396">
                  <w:rPr>
                    <w:rFonts w:eastAsia="宋体"/>
                    <w:szCs w:val="20"/>
                    <w:rPrChange w:id="4297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EnergyModeCtrlSwitchReq</w:delText>
                </w:r>
                <w:r w:rsidRPr="0045459E" w:rsidDel="00D47396">
                  <w:rPr>
                    <w:rFonts w:eastAsia="宋体"/>
                    <w:szCs w:val="20"/>
                    <w:rPrChange w:id="4298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==0x4 </w:delText>
                </w:r>
                <w:r w:rsidRPr="000014C7" w:rsidDel="00D47396">
                  <w:rPr>
                    <w:rFonts w:eastAsia="宋体"/>
                    <w:szCs w:val="20"/>
                  </w:rPr>
                  <w:delText>Range Extended mode</w:delText>
                </w:r>
              </w:del>
            </w:ins>
            <w:ins w:id="4299" w:author="马玉成" w:date="2018-09-26T10:05:00Z">
              <w:del w:id="4300" w:author="北京车和家" w:date="2018-11-09T16:19:00Z">
                <w:r w:rsidR="0045459E" w:rsidDel="00D47396">
                  <w:rPr>
                    <w:rFonts w:eastAsia="宋体"/>
                    <w:szCs w:val="20"/>
                  </w:rPr>
                  <w:delText xml:space="preserve"> 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</w:del>
            </w:ins>
            <w:bookmarkStart w:id="4301" w:name="_Toc529797625"/>
            <w:bookmarkStart w:id="4302" w:name="_Toc532203399"/>
            <w:bookmarkEnd w:id="4301"/>
            <w:bookmarkEnd w:id="4302"/>
          </w:p>
          <w:p w14:paraId="3CBF6EA7" w14:textId="5BDDC9D1" w:rsidR="00517409" w:rsidRPr="0045459E" w:rsidDel="00D47396" w:rsidRDefault="00517409">
            <w:pPr>
              <w:rPr>
                <w:del w:id="4303" w:author="北京车和家" w:date="2018-11-09T16:19:00Z"/>
                <w:rFonts w:eastAsia="宋体"/>
                <w:szCs w:val="20"/>
                <w:rPrChange w:id="4304" w:author="马玉成" w:date="2018-09-26T10:06:00Z">
                  <w:rPr>
                    <w:del w:id="4305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306" w:author="马玉成" w:date="2018-09-26T10:06:00Z">
                <w:pPr>
                  <w:spacing w:line="360" w:lineRule="auto"/>
                </w:pPr>
              </w:pPrChange>
            </w:pPr>
            <w:del w:id="4307" w:author="北京车和家" w:date="2018-11-09T16:19:00Z">
              <w:r w:rsidRPr="0045459E" w:rsidDel="00D47396">
                <w:rPr>
                  <w:rFonts w:eastAsia="宋体"/>
                  <w:szCs w:val="20"/>
                  <w:rPrChange w:id="4308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3.</w:delText>
              </w:r>
              <w:r w:rsidRPr="0045459E" w:rsidDel="00D47396">
                <w:rPr>
                  <w:rFonts w:eastAsia="宋体" w:hint="eastAsia"/>
                  <w:szCs w:val="20"/>
                  <w:rPrChange w:id="4309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反馈</w:delText>
              </w:r>
              <w:r w:rsidRPr="0045459E" w:rsidDel="00D47396">
                <w:rPr>
                  <w:rFonts w:eastAsia="宋体"/>
                  <w:szCs w:val="20"/>
                  <w:rPrChange w:id="4310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信号</w:delText>
              </w:r>
              <w:r w:rsidRPr="0045459E" w:rsidDel="00D47396">
                <w:rPr>
                  <w:rFonts w:eastAsia="宋体" w:hint="eastAsia"/>
                  <w:szCs w:val="20"/>
                  <w:rPrChange w:id="4311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bookmarkStart w:id="4312" w:name="_Toc529797626"/>
              <w:bookmarkStart w:id="4313" w:name="_Toc532203400"/>
              <w:bookmarkEnd w:id="4312"/>
              <w:bookmarkEnd w:id="4313"/>
            </w:del>
          </w:p>
          <w:p w14:paraId="1704DC0E" w14:textId="64E4E94D" w:rsidR="00517409" w:rsidRPr="0045459E" w:rsidDel="00D47396" w:rsidRDefault="00517409">
            <w:pPr>
              <w:rPr>
                <w:del w:id="4314" w:author="北京车和家" w:date="2018-11-09T16:19:00Z"/>
                <w:rFonts w:eastAsia="宋体"/>
                <w:szCs w:val="20"/>
                <w:rPrChange w:id="4315" w:author="马玉成" w:date="2018-09-26T10:06:00Z">
                  <w:rPr>
                    <w:del w:id="4316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317" w:author="马玉成" w:date="2018-09-26T10:06:00Z">
                <w:pPr>
                  <w:spacing w:line="360" w:lineRule="auto"/>
                </w:pPr>
              </w:pPrChange>
            </w:pPr>
            <w:del w:id="4318" w:author="北京车和家" w:date="2018-11-09T16:19:00Z">
              <w:r w:rsidRPr="0045459E" w:rsidDel="00D47396">
                <w:rPr>
                  <w:rFonts w:eastAsia="宋体"/>
                  <w:szCs w:val="20"/>
                  <w:rPrChange w:id="4319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320" w:author="马玉成" w:date="2018-09-18T14:29:00Z">
              <w:del w:id="4321" w:author="北京车和家" w:date="2018-11-09T16:19:00Z">
                <w:r w:rsidR="00FB2053" w:rsidRPr="000014C7" w:rsidDel="00D47396">
                  <w:rPr>
                    <w:rFonts w:eastAsia="宋体"/>
                    <w:szCs w:val="20"/>
                  </w:rPr>
                  <w:delText xml:space="preserve"> EnergModeCtrlSwitchFeedback</w:delText>
                </w:r>
                <w:r w:rsidR="00FB2053" w:rsidRPr="0045459E" w:rsidDel="00D47396">
                  <w:rPr>
                    <w:rFonts w:eastAsia="宋体"/>
                    <w:szCs w:val="20"/>
                    <w:rPrChange w:id="4322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23" w:author="北京车和家" w:date="2018-11-09T16:19:00Z">
              <w:r w:rsidRPr="0045459E" w:rsidDel="00D47396">
                <w:rPr>
                  <w:rFonts w:eastAsia="宋体"/>
                  <w:szCs w:val="20"/>
                  <w:rPrChange w:id="432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DriveModeCtrlSwitchFeedback</w:delText>
              </w:r>
              <w:r w:rsidRPr="0045459E" w:rsidDel="00D47396">
                <w:rPr>
                  <w:rFonts w:eastAsia="宋体"/>
                  <w:szCs w:val="20"/>
                  <w:rPrChange w:id="4325" w:author="马玉成" w:date="2018-09-26T10:06:00Z">
                    <w:rPr/>
                  </w:rPrChange>
                </w:rPr>
                <w:delText xml:space="preserve"> == </w:delText>
              </w:r>
              <w:r w:rsidRPr="0045459E" w:rsidDel="00D47396">
                <w:rPr>
                  <w:rFonts w:eastAsia="宋体"/>
                  <w:szCs w:val="20"/>
                  <w:rPrChange w:id="4326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0x0 </w:delText>
              </w:r>
            </w:del>
            <w:ins w:id="4327" w:author="马玉成" w:date="2018-09-18T14:30:00Z">
              <w:del w:id="4328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Normal Mode</w:delText>
                </w:r>
              </w:del>
            </w:ins>
            <w:ins w:id="4329" w:author="马玉成" w:date="2018-09-26T10:05:00Z">
              <w:del w:id="4330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对应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UI</w:delText>
                </w:r>
                <w:r w:rsidR="0045459E" w:rsidDel="00D47396">
                  <w:rPr>
                    <w:rFonts w:eastAsia="宋体"/>
                    <w:szCs w:val="20"/>
                  </w:rPr>
                  <w:delText>中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“城市</w:delText>
                </w:r>
                <w:r w:rsidR="0045459E" w:rsidDel="00D47396">
                  <w:rPr>
                    <w:rFonts w:eastAsia="宋体"/>
                    <w:szCs w:val="20"/>
                  </w:rPr>
                  <w:delText>模式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  <w:del w:id="4331" w:author="北京车和家" w:date="2018-11-09T16:19:00Z">
              <w:r w:rsidRPr="0045459E" w:rsidDel="00D47396">
                <w:rPr>
                  <w:rFonts w:eastAsia="宋体"/>
                  <w:szCs w:val="20"/>
                  <w:rPrChange w:id="433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Normal Mode</w:delText>
              </w:r>
              <w:bookmarkStart w:id="4333" w:name="_Toc529797627"/>
              <w:bookmarkStart w:id="4334" w:name="_Toc532203401"/>
              <w:bookmarkEnd w:id="4333"/>
              <w:bookmarkEnd w:id="4334"/>
            </w:del>
          </w:p>
          <w:p w14:paraId="307AC154" w14:textId="7754C58C" w:rsidR="00517409" w:rsidRPr="0045459E" w:rsidDel="00D47396" w:rsidRDefault="00517409">
            <w:pPr>
              <w:rPr>
                <w:del w:id="4335" w:author="北京车和家" w:date="2018-11-09T16:19:00Z"/>
                <w:rFonts w:eastAsia="宋体"/>
                <w:szCs w:val="20"/>
                <w:rPrChange w:id="4336" w:author="马玉成" w:date="2018-09-26T10:06:00Z">
                  <w:rPr>
                    <w:del w:id="4337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338" w:author="马玉成" w:date="2018-09-26T10:06:00Z">
                <w:pPr>
                  <w:spacing w:line="360" w:lineRule="auto"/>
                </w:pPr>
              </w:pPrChange>
            </w:pPr>
            <w:del w:id="4339" w:author="北京车和家" w:date="2018-11-09T16:19:00Z">
              <w:r w:rsidRPr="0045459E" w:rsidDel="00D47396">
                <w:rPr>
                  <w:rFonts w:eastAsia="宋体"/>
                  <w:szCs w:val="20"/>
                  <w:rPrChange w:id="434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341" w:author="马玉成" w:date="2018-09-18T14:29:00Z">
              <w:del w:id="4342" w:author="北京车和家" w:date="2018-11-09T16:19:00Z">
                <w:r w:rsidR="00FB2053" w:rsidRPr="000014C7" w:rsidDel="00D47396">
                  <w:rPr>
                    <w:rFonts w:eastAsia="宋体"/>
                    <w:szCs w:val="20"/>
                  </w:rPr>
                  <w:delText xml:space="preserve"> EnergModeCtrlSwitchFeedback</w:delText>
                </w:r>
                <w:r w:rsidR="00FB2053" w:rsidRPr="0045459E" w:rsidDel="00D47396">
                  <w:rPr>
                    <w:rFonts w:eastAsia="宋体"/>
                    <w:szCs w:val="20"/>
                    <w:rPrChange w:id="4343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44" w:author="北京车和家" w:date="2018-11-09T16:19:00Z">
              <w:r w:rsidRPr="0045459E" w:rsidDel="00D47396">
                <w:rPr>
                  <w:rFonts w:eastAsia="宋体"/>
                  <w:szCs w:val="20"/>
                  <w:rPrChange w:id="434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DriveModeCtrlSwitchFeedback == 0x1 </w:delText>
              </w:r>
            </w:del>
            <w:ins w:id="4346" w:author="马玉成" w:date="2018-09-18T14:33:00Z">
              <w:del w:id="4347" w:author="北京车和家" w:date="2018-11-09T16:19:00Z">
                <w:r w:rsidR="00FB2053" w:rsidRPr="000014C7" w:rsidDel="00D47396">
                  <w:rPr>
                    <w:rFonts w:eastAsia="宋体" w:hint="eastAsia"/>
                    <w:szCs w:val="20"/>
                  </w:rPr>
                  <w:delText>EV</w:delText>
                </w:r>
                <w:r w:rsidR="00FB2053" w:rsidDel="00D47396">
                  <w:rPr>
                    <w:rFonts w:eastAsia="宋体"/>
                    <w:szCs w:val="20"/>
                  </w:rPr>
                  <w:delText xml:space="preserve"> Mode</w:delText>
                </w:r>
              </w:del>
            </w:ins>
            <w:ins w:id="4348" w:author="马玉成" w:date="2018-09-26T10:06:00Z">
              <w:del w:id="4349" w:author="北京车和家" w:date="2018-11-09T16:19:00Z">
                <w:r w:rsidR="0045459E" w:rsidDel="00D47396">
                  <w:rPr>
                    <w:rFonts w:eastAsia="宋体"/>
                    <w:szCs w:val="20"/>
                  </w:rPr>
                  <w:delText xml:space="preserve"> 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</w:del>
            </w:ins>
            <w:del w:id="4350" w:author="北京车和家" w:date="2018-11-09T16:19:00Z">
              <w:r w:rsidRPr="0045459E" w:rsidDel="00D47396">
                <w:rPr>
                  <w:rFonts w:eastAsia="宋体"/>
                  <w:szCs w:val="20"/>
                  <w:rPrChange w:id="4351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Economic Mode</w:delText>
              </w:r>
              <w:bookmarkStart w:id="4352" w:name="_Toc529797628"/>
              <w:bookmarkStart w:id="4353" w:name="_Toc532203402"/>
              <w:bookmarkEnd w:id="4352"/>
              <w:bookmarkEnd w:id="4353"/>
            </w:del>
          </w:p>
          <w:p w14:paraId="70578EDA" w14:textId="66598E23" w:rsidR="00517409" w:rsidRPr="0045459E" w:rsidDel="00D47396" w:rsidRDefault="00517409">
            <w:pPr>
              <w:rPr>
                <w:del w:id="4354" w:author="北京车和家" w:date="2018-11-09T16:19:00Z"/>
                <w:rFonts w:eastAsia="宋体"/>
                <w:szCs w:val="20"/>
                <w:rPrChange w:id="4355" w:author="马玉成" w:date="2018-09-26T10:06:00Z">
                  <w:rPr>
                    <w:del w:id="4356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357" w:author="马玉成" w:date="2018-09-26T10:06:00Z">
                <w:pPr>
                  <w:spacing w:line="360" w:lineRule="auto"/>
                </w:pPr>
              </w:pPrChange>
            </w:pPr>
            <w:del w:id="4358" w:author="北京车和家" w:date="2018-11-09T16:19:00Z">
              <w:r w:rsidRPr="0045459E" w:rsidDel="00D47396">
                <w:rPr>
                  <w:rFonts w:eastAsia="宋体"/>
                  <w:szCs w:val="20"/>
                  <w:rPrChange w:id="4359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360" w:author="马玉成" w:date="2018-09-18T14:29:00Z">
              <w:del w:id="4361" w:author="北京车和家" w:date="2018-11-09T16:19:00Z">
                <w:r w:rsidR="00FB2053" w:rsidRPr="000014C7" w:rsidDel="00D47396">
                  <w:rPr>
                    <w:rFonts w:eastAsia="宋体"/>
                    <w:szCs w:val="20"/>
                  </w:rPr>
                  <w:delText xml:space="preserve"> EnergModeCtrlSwitchFeedback</w:delText>
                </w:r>
                <w:r w:rsidR="00FB2053" w:rsidRPr="0045459E" w:rsidDel="00D47396">
                  <w:rPr>
                    <w:rFonts w:eastAsia="宋体"/>
                    <w:szCs w:val="20"/>
                    <w:rPrChange w:id="4362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63" w:author="北京车和家" w:date="2018-11-09T16:19:00Z">
              <w:r w:rsidRPr="0045459E" w:rsidDel="00D47396">
                <w:rPr>
                  <w:rFonts w:eastAsia="宋体"/>
                  <w:szCs w:val="20"/>
                  <w:rPrChange w:id="436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DriveModeCtrlSwitchFeedback ==</w:delText>
              </w:r>
            </w:del>
            <w:ins w:id="4365" w:author="马玉成" w:date="2018-09-18T14:35:00Z">
              <w:del w:id="4366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367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68" w:author="北京车和家" w:date="2018-11-09T16:19:00Z">
              <w:r w:rsidRPr="0045459E" w:rsidDel="00D47396">
                <w:rPr>
                  <w:rFonts w:eastAsia="宋体"/>
                  <w:szCs w:val="20"/>
                  <w:rPrChange w:id="4369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0x2 </w:delText>
              </w:r>
            </w:del>
            <w:ins w:id="4370" w:author="马玉成" w:date="2018-09-18T14:33:00Z">
              <w:del w:id="4371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Range Mode</w:delText>
                </w:r>
              </w:del>
            </w:ins>
            <w:ins w:id="4372" w:author="马玉成" w:date="2018-09-26T10:05:00Z">
              <w:del w:id="4373" w:author="北京车和家" w:date="2018-11-09T16:19:00Z">
                <w:r w:rsidR="0045459E" w:rsidDel="00D47396">
                  <w:rPr>
                    <w:rFonts w:eastAsia="宋体" w:hint="eastAsia"/>
                    <w:szCs w:val="20"/>
                  </w:rPr>
                  <w:delText>对应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UI</w:delText>
                </w:r>
                <w:r w:rsidR="0045459E" w:rsidDel="00D47396">
                  <w:rPr>
                    <w:rFonts w:eastAsia="宋体"/>
                    <w:szCs w:val="20"/>
                  </w:rPr>
                  <w:delText>中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“长途</w:delText>
                </w:r>
                <w:r w:rsidR="0045459E" w:rsidDel="00D47396">
                  <w:rPr>
                    <w:rFonts w:eastAsia="宋体"/>
                    <w:szCs w:val="20"/>
                  </w:rPr>
                  <w:delText>模式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”</w:delText>
                </w:r>
              </w:del>
            </w:ins>
            <w:del w:id="4374" w:author="北京车和家" w:date="2018-11-09T16:19:00Z">
              <w:r w:rsidRPr="0045459E" w:rsidDel="00D47396">
                <w:rPr>
                  <w:rFonts w:eastAsia="宋体"/>
                  <w:szCs w:val="20"/>
                  <w:rPrChange w:id="4375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Sport Mode</w:delText>
              </w:r>
              <w:r w:rsidRPr="0045459E" w:rsidDel="00D47396">
                <w:rPr>
                  <w:rFonts w:eastAsia="宋体" w:hint="eastAsia"/>
                  <w:szCs w:val="20"/>
                  <w:rPrChange w:id="4376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（预留）</w:delText>
              </w:r>
              <w:bookmarkStart w:id="4377" w:name="_Toc529797629"/>
              <w:bookmarkStart w:id="4378" w:name="_Toc532203403"/>
              <w:bookmarkEnd w:id="4377"/>
              <w:bookmarkEnd w:id="4378"/>
            </w:del>
          </w:p>
          <w:p w14:paraId="6A102B24" w14:textId="62F08E92" w:rsidR="00517409" w:rsidRPr="0045459E" w:rsidDel="00D47396" w:rsidRDefault="00517409">
            <w:pPr>
              <w:rPr>
                <w:ins w:id="4379" w:author="马玉成" w:date="2018-09-18T14:33:00Z"/>
                <w:del w:id="4380" w:author="北京车和家" w:date="2018-11-09T16:19:00Z"/>
                <w:rFonts w:eastAsia="宋体"/>
                <w:szCs w:val="20"/>
                <w:rPrChange w:id="4381" w:author="马玉成" w:date="2018-09-26T10:06:00Z">
                  <w:rPr>
                    <w:ins w:id="4382" w:author="马玉成" w:date="2018-09-18T14:33:00Z"/>
                    <w:del w:id="4383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384" w:author="马玉成" w:date="2018-09-26T10:06:00Z">
                <w:pPr>
                  <w:spacing w:line="360" w:lineRule="auto"/>
                </w:pPr>
              </w:pPrChange>
            </w:pPr>
            <w:del w:id="4385" w:author="北京车和家" w:date="2018-11-09T16:19:00Z">
              <w:r w:rsidRPr="0045459E" w:rsidDel="00D47396">
                <w:rPr>
                  <w:rFonts w:eastAsia="宋体"/>
                  <w:szCs w:val="20"/>
                  <w:rPrChange w:id="4386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387" w:author="马玉成" w:date="2018-09-18T14:29:00Z">
              <w:del w:id="4388" w:author="北京车和家" w:date="2018-11-09T16:19:00Z">
                <w:r w:rsidR="00FB2053" w:rsidRPr="000014C7" w:rsidDel="00D47396">
                  <w:rPr>
                    <w:rFonts w:eastAsia="宋体"/>
                    <w:szCs w:val="20"/>
                  </w:rPr>
                  <w:delText xml:space="preserve"> EnergModeCtrlSwitchFeedback</w:delText>
                </w:r>
                <w:r w:rsidR="00FB2053" w:rsidRPr="0045459E" w:rsidDel="00D47396">
                  <w:rPr>
                    <w:rFonts w:eastAsia="宋体"/>
                    <w:szCs w:val="20"/>
                    <w:rPrChange w:id="4389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90" w:author="北京车和家" w:date="2018-11-09T16:19:00Z">
              <w:r w:rsidRPr="0045459E" w:rsidDel="00D47396">
                <w:rPr>
                  <w:rFonts w:eastAsia="宋体"/>
                  <w:szCs w:val="20"/>
                  <w:rPrChange w:id="4391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DriveModeCtrlSwitchFeedback ==</w:delText>
              </w:r>
            </w:del>
            <w:ins w:id="4392" w:author="马玉成" w:date="2018-09-18T14:35:00Z">
              <w:del w:id="4393" w:author="北京车和家" w:date="2018-11-09T16:19:00Z">
                <w:r w:rsidR="00FB2053" w:rsidRPr="0045459E" w:rsidDel="00D47396">
                  <w:rPr>
                    <w:rFonts w:eastAsia="宋体"/>
                    <w:szCs w:val="20"/>
                    <w:rPrChange w:id="4394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del w:id="4395" w:author="北京车和家" w:date="2018-11-09T16:19:00Z">
              <w:r w:rsidRPr="0045459E" w:rsidDel="00D47396">
                <w:rPr>
                  <w:rFonts w:eastAsia="宋体"/>
                  <w:szCs w:val="20"/>
                  <w:rPrChange w:id="4396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0x3 </w:delText>
              </w:r>
            </w:del>
            <w:ins w:id="4397" w:author="马玉成" w:date="2018-09-18T14:33:00Z">
              <w:del w:id="4398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>performance Mode</w:delText>
                </w:r>
              </w:del>
            </w:ins>
            <w:ins w:id="4399" w:author="马玉成" w:date="2018-09-26T10:06:00Z">
              <w:del w:id="4400" w:author="北京车和家" w:date="2018-11-09T16:19:00Z">
                <w:r w:rsidR="0045459E" w:rsidDel="00D47396">
                  <w:rPr>
                    <w:rFonts w:eastAsia="宋体"/>
                    <w:szCs w:val="20"/>
                  </w:rPr>
                  <w:delText xml:space="preserve"> 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</w:del>
            </w:ins>
            <w:del w:id="4401" w:author="北京车和家" w:date="2018-11-09T16:19:00Z">
              <w:r w:rsidRPr="0045459E" w:rsidDel="00D47396">
                <w:rPr>
                  <w:rFonts w:eastAsia="宋体"/>
                  <w:szCs w:val="20"/>
                  <w:rPrChange w:id="440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reversed</w:delText>
              </w:r>
            </w:del>
            <w:bookmarkStart w:id="4403" w:name="_Toc529797630"/>
            <w:bookmarkStart w:id="4404" w:name="_Toc532203404"/>
            <w:bookmarkEnd w:id="4403"/>
            <w:bookmarkEnd w:id="4404"/>
          </w:p>
          <w:p w14:paraId="5325931A" w14:textId="38B70234" w:rsidR="00FB2053" w:rsidRPr="0045459E" w:rsidDel="00D47396" w:rsidRDefault="00FB2053">
            <w:pPr>
              <w:rPr>
                <w:del w:id="4405" w:author="北京车和家" w:date="2018-11-09T16:19:00Z"/>
                <w:rFonts w:eastAsia="宋体"/>
                <w:szCs w:val="20"/>
                <w:rPrChange w:id="4406" w:author="马玉成" w:date="2018-09-26T10:06:00Z">
                  <w:rPr>
                    <w:del w:id="4407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08" w:author="马玉成" w:date="2018-09-26T10:06:00Z">
                <w:pPr>
                  <w:spacing w:line="360" w:lineRule="auto"/>
                </w:pPr>
              </w:pPrChange>
            </w:pPr>
            <w:ins w:id="4409" w:author="马玉成" w:date="2018-09-18T14:34:00Z">
              <w:del w:id="4410" w:author="北京车和家" w:date="2018-11-09T16:19:00Z">
                <w:r w:rsidRPr="0045459E" w:rsidDel="00D47396">
                  <w:rPr>
                    <w:rFonts w:eastAsia="宋体"/>
                    <w:szCs w:val="20"/>
                    <w:rPrChange w:id="4411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>VCU_PT_</w:delText>
                </w:r>
                <w:r w:rsidRPr="000014C7" w:rsidDel="00D47396">
                  <w:rPr>
                    <w:rFonts w:eastAsia="宋体"/>
                    <w:szCs w:val="20"/>
                  </w:rPr>
                  <w:delText xml:space="preserve"> EnergModeCtrlSwitchFeedback</w:delText>
                </w:r>
                <w:r w:rsidRPr="0045459E" w:rsidDel="00D47396">
                  <w:rPr>
                    <w:rFonts w:eastAsia="宋体"/>
                    <w:szCs w:val="20"/>
                    <w:rPrChange w:id="4412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==</w:delText>
                </w:r>
              </w:del>
            </w:ins>
            <w:ins w:id="4413" w:author="马玉成" w:date="2018-09-18T14:35:00Z">
              <w:del w:id="4414" w:author="北京车和家" w:date="2018-11-09T16:19:00Z">
                <w:r w:rsidRPr="0045459E" w:rsidDel="00D47396">
                  <w:rPr>
                    <w:rFonts w:eastAsia="宋体"/>
                    <w:szCs w:val="20"/>
                    <w:rPrChange w:id="4415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 </w:delText>
                </w:r>
              </w:del>
            </w:ins>
            <w:ins w:id="4416" w:author="马玉成" w:date="2018-09-18T14:34:00Z">
              <w:del w:id="4417" w:author="北京车和家" w:date="2018-11-09T16:19:00Z">
                <w:r w:rsidRPr="0045459E" w:rsidDel="00D47396">
                  <w:rPr>
                    <w:rFonts w:eastAsia="宋体"/>
                    <w:szCs w:val="20"/>
                    <w:rPrChange w:id="4418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 xml:space="preserve">0x4 </w:delText>
                </w:r>
                <w:r w:rsidRPr="000014C7" w:rsidDel="00D47396">
                  <w:rPr>
                    <w:rFonts w:eastAsia="宋体"/>
                    <w:szCs w:val="20"/>
                  </w:rPr>
                  <w:delText>Range Extended mode</w:delText>
                </w:r>
              </w:del>
            </w:ins>
            <w:ins w:id="4419" w:author="马玉成" w:date="2018-09-26T10:06:00Z">
              <w:del w:id="4420" w:author="北京车和家" w:date="2018-11-09T16:19:00Z">
                <w:r w:rsidR="0045459E" w:rsidDel="00D47396">
                  <w:rPr>
                    <w:rFonts w:eastAsia="宋体"/>
                    <w:szCs w:val="20"/>
                  </w:rPr>
                  <w:delText xml:space="preserve"> </w:delText>
                </w:r>
                <w:r w:rsidR="0045459E" w:rsidDel="00D47396">
                  <w:rPr>
                    <w:rFonts w:eastAsia="宋体" w:hint="eastAsia"/>
                    <w:szCs w:val="20"/>
                  </w:rPr>
                  <w:delText>预留</w:delText>
                </w:r>
              </w:del>
            </w:ins>
            <w:bookmarkStart w:id="4421" w:name="_Toc529797631"/>
            <w:bookmarkStart w:id="4422" w:name="_Toc532203405"/>
            <w:bookmarkEnd w:id="4421"/>
            <w:bookmarkEnd w:id="4422"/>
          </w:p>
          <w:p w14:paraId="0953FE4A" w14:textId="323605CF" w:rsidR="00517409" w:rsidRPr="0045459E" w:rsidDel="00D47396" w:rsidRDefault="00517409">
            <w:pPr>
              <w:rPr>
                <w:del w:id="4423" w:author="北京车和家" w:date="2018-11-09T16:19:00Z"/>
                <w:rFonts w:eastAsia="宋体"/>
                <w:szCs w:val="20"/>
                <w:rPrChange w:id="4424" w:author="马玉成" w:date="2018-09-26T10:06:00Z">
                  <w:rPr>
                    <w:del w:id="4425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26" w:author="马玉成" w:date="2018-09-26T10:06:00Z">
                <w:pPr>
                  <w:spacing w:line="360" w:lineRule="auto"/>
                </w:pPr>
              </w:pPrChange>
            </w:pPr>
            <w:del w:id="4427" w:author="北京车和家" w:date="2018-11-09T16:19:00Z">
              <w:r w:rsidRPr="0045459E" w:rsidDel="00D47396">
                <w:rPr>
                  <w:rFonts w:eastAsia="宋体"/>
                  <w:szCs w:val="20"/>
                  <w:rPrChange w:id="442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429" w:author="马玉成" w:date="2018-09-18T14:34:00Z">
              <w:del w:id="4430" w:author="北京车和家" w:date="2018-11-09T16:19:00Z">
                <w:r w:rsidR="00FB2053" w:rsidRPr="000014C7" w:rsidDel="00D47396">
                  <w:rPr>
                    <w:rFonts w:eastAsia="宋体" w:hint="eastAsia"/>
                    <w:szCs w:val="20"/>
                  </w:rPr>
                  <w:delText>EV</w:delText>
                </w:r>
                <w:r w:rsidR="00FB2053" w:rsidDel="00D47396">
                  <w:rPr>
                    <w:rFonts w:eastAsia="宋体"/>
                    <w:szCs w:val="20"/>
                  </w:rPr>
                  <w:delText>Mode</w:delText>
                </w:r>
              </w:del>
            </w:ins>
            <w:del w:id="4431" w:author="北京车和家" w:date="2018-11-09T16:19:00Z">
              <w:r w:rsidRPr="0045459E" w:rsidDel="00D47396">
                <w:rPr>
                  <w:rFonts w:eastAsia="宋体"/>
                  <w:szCs w:val="20"/>
                  <w:rPrChange w:id="443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ECOModeAvailable==</w:delText>
              </w:r>
              <w:r w:rsidRPr="0045459E" w:rsidDel="00D47396">
                <w:rPr>
                  <w:rFonts w:eastAsia="宋体"/>
                  <w:szCs w:val="20"/>
                  <w:rPrChange w:id="4433" w:author="马玉成" w:date="2018-09-26T10:06:00Z">
                    <w:rPr/>
                  </w:rPrChange>
                </w:rPr>
                <w:delText xml:space="preserve"> </w:delText>
              </w:r>
              <w:r w:rsidRPr="0045459E" w:rsidDel="00D47396">
                <w:rPr>
                  <w:rFonts w:eastAsia="宋体"/>
                  <w:szCs w:val="20"/>
                  <w:rPrChange w:id="443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0</w:delText>
              </w:r>
              <w:r w:rsidRPr="0045459E" w:rsidDel="00D47396">
                <w:rPr>
                  <w:rFonts w:eastAsia="宋体" w:hint="eastAsia"/>
                  <w:szCs w:val="20"/>
                  <w:rPrChange w:id="4435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36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unavailable</w:delText>
              </w:r>
              <w:r w:rsidRPr="0045459E" w:rsidDel="00D47396">
                <w:rPr>
                  <w:rFonts w:eastAsia="宋体" w:hint="eastAsia"/>
                  <w:szCs w:val="20"/>
                  <w:rPrChange w:id="4437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  <w:r w:rsidRPr="0045459E" w:rsidDel="00D47396">
                <w:rPr>
                  <w:rFonts w:eastAsia="宋体"/>
                  <w:szCs w:val="20"/>
                  <w:rPrChange w:id="443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1</w:delText>
              </w:r>
              <w:r w:rsidRPr="0045459E" w:rsidDel="00D47396">
                <w:rPr>
                  <w:rFonts w:eastAsia="宋体" w:hint="eastAsia"/>
                  <w:szCs w:val="20"/>
                  <w:rPrChange w:id="4439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4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available</w:delText>
              </w:r>
              <w:bookmarkStart w:id="4441" w:name="_Toc529797632"/>
              <w:bookmarkStart w:id="4442" w:name="_Toc532203406"/>
              <w:bookmarkEnd w:id="4441"/>
              <w:bookmarkEnd w:id="4442"/>
            </w:del>
          </w:p>
          <w:p w14:paraId="764F1A2C" w14:textId="13AB3E8E" w:rsidR="00517409" w:rsidRPr="0045459E" w:rsidDel="00D47396" w:rsidRDefault="00517409">
            <w:pPr>
              <w:rPr>
                <w:del w:id="4443" w:author="北京车和家" w:date="2018-11-09T16:19:00Z"/>
                <w:rFonts w:eastAsia="宋体"/>
                <w:szCs w:val="20"/>
                <w:rPrChange w:id="4444" w:author="马玉成" w:date="2018-09-26T10:06:00Z">
                  <w:rPr>
                    <w:del w:id="4445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46" w:author="马玉成" w:date="2018-09-26T10:06:00Z">
                <w:pPr>
                  <w:spacing w:line="360" w:lineRule="auto"/>
                </w:pPr>
              </w:pPrChange>
            </w:pPr>
            <w:del w:id="4447" w:author="北京车和家" w:date="2018-11-09T16:19:00Z">
              <w:r w:rsidRPr="0045459E" w:rsidDel="00D47396">
                <w:rPr>
                  <w:rFonts w:eastAsia="宋体"/>
                  <w:szCs w:val="20"/>
                  <w:rPrChange w:id="444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VCU_PT_NormalModeAvailable== 0</w:delText>
              </w:r>
              <w:r w:rsidRPr="0045459E" w:rsidDel="00D47396">
                <w:rPr>
                  <w:rFonts w:eastAsia="宋体" w:hint="eastAsia"/>
                  <w:szCs w:val="20"/>
                  <w:rPrChange w:id="4449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5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unavailable</w:delText>
              </w:r>
              <w:r w:rsidRPr="0045459E" w:rsidDel="00D47396">
                <w:rPr>
                  <w:rFonts w:eastAsia="宋体" w:hint="eastAsia"/>
                  <w:szCs w:val="20"/>
                  <w:rPrChange w:id="4451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  <w:r w:rsidRPr="0045459E" w:rsidDel="00D47396">
                <w:rPr>
                  <w:rFonts w:eastAsia="宋体"/>
                  <w:szCs w:val="20"/>
                  <w:rPrChange w:id="445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1</w:delText>
              </w:r>
              <w:r w:rsidRPr="0045459E" w:rsidDel="00D47396">
                <w:rPr>
                  <w:rFonts w:eastAsia="宋体" w:hint="eastAsia"/>
                  <w:szCs w:val="20"/>
                  <w:rPrChange w:id="4453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5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available</w:delText>
              </w:r>
              <w:bookmarkStart w:id="4455" w:name="_Toc529797633"/>
              <w:bookmarkStart w:id="4456" w:name="_Toc532203407"/>
              <w:bookmarkEnd w:id="4455"/>
              <w:bookmarkEnd w:id="4456"/>
            </w:del>
          </w:p>
          <w:p w14:paraId="53ABFA27" w14:textId="57FBFE95" w:rsidR="00517409" w:rsidRPr="0045459E" w:rsidDel="00D47396" w:rsidRDefault="00517409">
            <w:pPr>
              <w:rPr>
                <w:ins w:id="4457" w:author="马玉成" w:date="2018-09-18T14:35:00Z"/>
                <w:del w:id="4458" w:author="北京车和家" w:date="2018-11-09T16:19:00Z"/>
                <w:rFonts w:eastAsia="宋体"/>
                <w:szCs w:val="20"/>
                <w:rPrChange w:id="4459" w:author="马玉成" w:date="2018-09-26T10:06:00Z">
                  <w:rPr>
                    <w:ins w:id="4460" w:author="马玉成" w:date="2018-09-18T14:35:00Z"/>
                    <w:del w:id="4461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62" w:author="马玉成" w:date="2018-09-26T10:06:00Z">
                <w:pPr>
                  <w:spacing w:line="360" w:lineRule="auto"/>
                </w:pPr>
              </w:pPrChange>
            </w:pPr>
            <w:del w:id="4463" w:author="北京车和家" w:date="2018-11-09T16:19:00Z">
              <w:r w:rsidRPr="0045459E" w:rsidDel="00D47396">
                <w:rPr>
                  <w:rFonts w:eastAsia="宋体"/>
                  <w:szCs w:val="20"/>
                  <w:rPrChange w:id="446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VCU_PT_</w:delText>
              </w:r>
            </w:del>
            <w:ins w:id="4465" w:author="马玉成" w:date="2018-09-18T14:34:00Z">
              <w:del w:id="4466" w:author="北京车和家" w:date="2018-11-09T16:19:00Z">
                <w:r w:rsidR="00FB2053" w:rsidDel="00D47396">
                  <w:rPr>
                    <w:rFonts w:eastAsia="宋体"/>
                    <w:szCs w:val="20"/>
                  </w:rPr>
                  <w:delText xml:space="preserve"> Range</w:delText>
                </w:r>
              </w:del>
            </w:ins>
            <w:del w:id="4467" w:author="北京车和家" w:date="2018-11-09T16:19:00Z">
              <w:r w:rsidRPr="0045459E" w:rsidDel="00D47396">
                <w:rPr>
                  <w:rFonts w:eastAsia="宋体"/>
                  <w:szCs w:val="20"/>
                  <w:rPrChange w:id="4468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SportModeAvailable== 0</w:delText>
              </w:r>
              <w:r w:rsidRPr="0045459E" w:rsidDel="00D47396">
                <w:rPr>
                  <w:rFonts w:eastAsia="宋体" w:hint="eastAsia"/>
                  <w:szCs w:val="20"/>
                  <w:rPrChange w:id="4469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7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unavailable</w:delText>
              </w:r>
              <w:r w:rsidRPr="0045459E" w:rsidDel="00D47396">
                <w:rPr>
                  <w:rFonts w:eastAsia="宋体" w:hint="eastAsia"/>
                  <w:szCs w:val="20"/>
                  <w:rPrChange w:id="4471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  <w:r w:rsidRPr="0045459E" w:rsidDel="00D47396">
                <w:rPr>
                  <w:rFonts w:eastAsia="宋体"/>
                  <w:szCs w:val="20"/>
                  <w:rPrChange w:id="4472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1</w:delText>
              </w:r>
              <w:r w:rsidRPr="0045459E" w:rsidDel="00D47396">
                <w:rPr>
                  <w:rFonts w:eastAsia="宋体" w:hint="eastAsia"/>
                  <w:szCs w:val="20"/>
                  <w:rPrChange w:id="4473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/>
                  <w:szCs w:val="20"/>
                  <w:rPrChange w:id="4474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>available</w:delText>
              </w:r>
            </w:del>
            <w:bookmarkStart w:id="4475" w:name="_Toc529797634"/>
            <w:bookmarkStart w:id="4476" w:name="_Toc532203408"/>
            <w:bookmarkEnd w:id="4475"/>
            <w:bookmarkEnd w:id="4476"/>
          </w:p>
          <w:p w14:paraId="300A5A15" w14:textId="6AD8DF89" w:rsidR="002B7F58" w:rsidRPr="0045459E" w:rsidDel="00D47396" w:rsidRDefault="002B7F58">
            <w:pPr>
              <w:rPr>
                <w:del w:id="4477" w:author="北京车和家" w:date="2018-11-09T16:19:00Z"/>
                <w:rFonts w:eastAsia="宋体"/>
                <w:szCs w:val="20"/>
                <w:rPrChange w:id="4478" w:author="马玉成" w:date="2018-09-26T10:06:00Z">
                  <w:rPr>
                    <w:del w:id="4479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80" w:author="马玉成" w:date="2018-09-26T10:06:00Z">
                <w:pPr>
                  <w:spacing w:line="360" w:lineRule="auto"/>
                </w:pPr>
              </w:pPrChange>
            </w:pPr>
            <w:ins w:id="4481" w:author="马玉成" w:date="2018-09-18T14:36:00Z">
              <w:del w:id="4482" w:author="北京车和家" w:date="2018-11-09T16:19:00Z">
                <w:r w:rsidRPr="000014C7" w:rsidDel="00D47396">
                  <w:rPr>
                    <w:rFonts w:eastAsia="宋体"/>
                    <w:szCs w:val="20"/>
                  </w:rPr>
                  <w:delText>VCU_PT_</w:delText>
                </w:r>
                <w:r w:rsidRPr="0045459E" w:rsidDel="00D47396">
                  <w:rPr>
                    <w:rFonts w:eastAsia="宋体"/>
                    <w:szCs w:val="20"/>
                    <w:rPrChange w:id="4483" w:author="马玉成" w:date="2018-09-26T10:06:00Z">
                      <w:rPr>
                        <w:rFonts w:eastAsia="宋体"/>
                        <w:color w:val="191F25"/>
                        <w:szCs w:val="21"/>
                        <w:shd w:val="clear" w:color="auto" w:fill="FFFFFF"/>
                      </w:rPr>
                    </w:rPrChange>
                  </w:rPr>
                  <w:delText>REXModeAvailable</w:delText>
                </w:r>
                <w:r w:rsidRPr="0045459E" w:rsidDel="00D47396">
                  <w:rPr>
                    <w:rFonts w:eastAsia="宋体"/>
                    <w:szCs w:val="20"/>
                    <w:rPrChange w:id="4484" w:author="马玉成" w:date="2018-09-26T10:06:00Z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</w:rPrChange>
                  </w:rPr>
                  <w:delText>==</w:delText>
                </w:r>
                <w:r w:rsidRPr="000014C7" w:rsidDel="00D47396">
                  <w:rPr>
                    <w:rFonts w:eastAsia="宋体"/>
                    <w:szCs w:val="20"/>
                  </w:rPr>
                  <w:delText xml:space="preserve"> 0x0</w:delText>
                </w:r>
                <w:r w:rsidRPr="000014C7" w:rsidDel="00D47396">
                  <w:rPr>
                    <w:rFonts w:eastAsia="宋体"/>
                    <w:szCs w:val="20"/>
                  </w:rPr>
                  <w:delText>：</w:delText>
                </w:r>
                <w:r w:rsidRPr="000014C7" w:rsidDel="00D47396">
                  <w:rPr>
                    <w:rFonts w:eastAsia="宋体"/>
                    <w:szCs w:val="20"/>
                  </w:rPr>
                  <w:delText>0x0:Unavailable</w:delText>
                </w:r>
                <w:r w:rsidRPr="000014C7" w:rsidDel="00D47396">
                  <w:rPr>
                    <w:rFonts w:eastAsia="宋体" w:hint="eastAsia"/>
                    <w:szCs w:val="20"/>
                  </w:rPr>
                  <w:delText>，</w:delText>
                </w:r>
                <w:r w:rsidRPr="000014C7" w:rsidDel="00D47396">
                  <w:rPr>
                    <w:rFonts w:eastAsia="宋体"/>
                    <w:szCs w:val="20"/>
                  </w:rPr>
                  <w:delText>0x1:Available</w:delText>
                </w:r>
              </w:del>
            </w:ins>
            <w:bookmarkStart w:id="4485" w:name="_Toc529797635"/>
            <w:bookmarkStart w:id="4486" w:name="_Toc532203409"/>
            <w:bookmarkEnd w:id="4485"/>
            <w:bookmarkEnd w:id="4486"/>
          </w:p>
          <w:p w14:paraId="07A880DD" w14:textId="200D7A67" w:rsidR="00517409" w:rsidRPr="0045459E" w:rsidDel="00D47396" w:rsidRDefault="00517409">
            <w:pPr>
              <w:rPr>
                <w:del w:id="4487" w:author="北京车和家" w:date="2018-11-09T16:19:00Z"/>
                <w:rFonts w:eastAsia="宋体"/>
                <w:szCs w:val="20"/>
                <w:rPrChange w:id="4488" w:author="马玉成" w:date="2018-09-26T10:06:00Z">
                  <w:rPr>
                    <w:del w:id="4489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490" w:author="马玉成" w:date="2018-09-26T10:06:00Z">
                <w:pPr>
                  <w:spacing w:line="360" w:lineRule="auto"/>
                </w:pPr>
              </w:pPrChange>
            </w:pPr>
            <w:del w:id="4491" w:author="北京车和家" w:date="2018-11-09T16:19:00Z">
              <w:r w:rsidRPr="0045459E" w:rsidDel="00D47396">
                <w:rPr>
                  <w:rFonts w:eastAsia="宋体"/>
                  <w:szCs w:val="20"/>
                  <w:rPrChange w:id="4492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4.</w:delText>
              </w:r>
              <w:r w:rsidRPr="0045459E" w:rsidDel="00D47396">
                <w:rPr>
                  <w:rFonts w:eastAsia="宋体" w:hint="eastAsia"/>
                  <w:szCs w:val="20"/>
                  <w:rPrChange w:id="4493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异常</w:delText>
              </w:r>
              <w:r w:rsidRPr="0045459E" w:rsidDel="00D47396">
                <w:rPr>
                  <w:rFonts w:eastAsia="宋体"/>
                  <w:szCs w:val="20"/>
                  <w:rPrChange w:id="4494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信号处理</w:delText>
              </w:r>
              <w:r w:rsidRPr="0045459E" w:rsidDel="00D47396">
                <w:rPr>
                  <w:rFonts w:eastAsia="宋体"/>
                  <w:szCs w:val="20"/>
                  <w:rPrChange w:id="4495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:</w:delText>
              </w:r>
              <w:r w:rsidRPr="0045459E" w:rsidDel="00D47396">
                <w:rPr>
                  <w:rFonts w:eastAsia="宋体" w:hint="eastAsia"/>
                  <w:szCs w:val="20"/>
                  <w:rPrChange w:id="4496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无</w:delText>
              </w:r>
              <w:bookmarkStart w:id="4497" w:name="_Toc529797636"/>
              <w:bookmarkStart w:id="4498" w:name="_Toc532203410"/>
              <w:bookmarkEnd w:id="4497"/>
              <w:bookmarkEnd w:id="4498"/>
            </w:del>
          </w:p>
          <w:p w14:paraId="666457D4" w14:textId="030D14BD" w:rsidR="00517409" w:rsidRPr="0045459E" w:rsidDel="00D47396" w:rsidRDefault="00517409">
            <w:pPr>
              <w:rPr>
                <w:del w:id="4499" w:author="北京车和家" w:date="2018-11-09T16:19:00Z"/>
                <w:rFonts w:eastAsia="宋体"/>
                <w:szCs w:val="20"/>
                <w:rPrChange w:id="4500" w:author="马玉成" w:date="2018-09-26T10:06:00Z">
                  <w:rPr>
                    <w:del w:id="4501" w:author="北京车和家" w:date="2018-11-09T16:1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pPrChange w:id="4502" w:author="马玉成" w:date="2018-09-26T10:06:00Z">
                <w:pPr>
                  <w:spacing w:line="360" w:lineRule="auto"/>
                </w:pPr>
              </w:pPrChange>
            </w:pPr>
            <w:del w:id="4503" w:author="北京车和家" w:date="2018-11-09T16:19:00Z">
              <w:r w:rsidRPr="0045459E" w:rsidDel="00D47396">
                <w:rPr>
                  <w:rFonts w:eastAsia="宋体"/>
                  <w:szCs w:val="20"/>
                  <w:rPrChange w:id="4504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5.</w:delText>
              </w:r>
              <w:r w:rsidRPr="0045459E" w:rsidDel="00D47396">
                <w:rPr>
                  <w:rFonts w:eastAsia="宋体" w:hint="eastAsia"/>
                  <w:szCs w:val="20"/>
                  <w:rPrChange w:id="4505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信号</w:delText>
              </w:r>
              <w:r w:rsidRPr="0045459E" w:rsidDel="00D47396">
                <w:rPr>
                  <w:rFonts w:eastAsia="宋体"/>
                  <w:szCs w:val="20"/>
                  <w:rPrChange w:id="4506" w:author="马玉成" w:date="2018-09-26T10:06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为无效或者预留</w:delText>
              </w:r>
              <w:r w:rsidRPr="0045459E" w:rsidDel="00D47396">
                <w:rPr>
                  <w:rFonts w:eastAsia="宋体" w:hint="eastAsia"/>
                  <w:szCs w:val="20"/>
                  <w:rPrChange w:id="4507" w:author="马玉成" w:date="2018-09-26T10:06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delText>值</w:delText>
              </w:r>
              <w:r w:rsidRPr="0045459E" w:rsidDel="00D47396">
                <w:rPr>
                  <w:rFonts w:eastAsia="宋体"/>
                  <w:szCs w:val="20"/>
                  <w:rPrChange w:id="4508" w:author="马玉成" w:date="2018-09-26T10:06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delText>：</w:delText>
              </w:r>
              <w:r w:rsidRPr="0045459E" w:rsidDel="00D47396">
                <w:rPr>
                  <w:rFonts w:eastAsia="宋体" w:hint="eastAsia"/>
                  <w:szCs w:val="20"/>
                  <w:rPrChange w:id="4509" w:author="马玉成" w:date="2018-09-26T10:06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delText>无</w:delText>
              </w:r>
              <w:r w:rsidRPr="0045459E" w:rsidDel="00D47396">
                <w:rPr>
                  <w:rFonts w:eastAsia="宋体"/>
                  <w:szCs w:val="20"/>
                  <w:rPrChange w:id="4510" w:author="马玉成" w:date="2018-09-26T10:06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delText xml:space="preserve"> </w:delText>
              </w:r>
              <w:bookmarkStart w:id="4511" w:name="_Toc529797637"/>
              <w:bookmarkStart w:id="4512" w:name="_Toc532203411"/>
              <w:bookmarkEnd w:id="4511"/>
              <w:bookmarkEnd w:id="4512"/>
            </w:del>
          </w:p>
        </w:tc>
        <w:bookmarkStart w:id="4513" w:name="_Toc529797638"/>
        <w:bookmarkStart w:id="4514" w:name="_Toc532203412"/>
        <w:bookmarkEnd w:id="4513"/>
        <w:bookmarkEnd w:id="4514"/>
      </w:tr>
    </w:tbl>
    <w:p w14:paraId="55D3CD08" w14:textId="43681FC5" w:rsidR="005A5673" w:rsidRPr="007B462C" w:rsidRDefault="00517409" w:rsidP="00517409">
      <w:pPr>
        <w:pStyle w:val="3"/>
      </w:pPr>
      <w:bookmarkStart w:id="4515" w:name="_Toc488331580"/>
      <w:bookmarkStart w:id="4516" w:name="_Toc489270244"/>
      <w:bookmarkStart w:id="4517" w:name="_Toc532203413"/>
      <w:r w:rsidRPr="007B462C">
        <w:rPr>
          <w:rFonts w:hint="eastAsia"/>
        </w:rPr>
        <w:t>制动回收等级设置功能</w:t>
      </w:r>
      <w:bookmarkEnd w:id="4515"/>
      <w:bookmarkEnd w:id="4516"/>
      <w:bookmarkEnd w:id="4517"/>
      <w:ins w:id="4518" w:author="北京车和家" w:date="2018-12-28T19:07:00Z">
        <w:r w:rsidR="00FA54C7" w:rsidRPr="007B462C">
          <w:rPr>
            <w:rFonts w:hint="eastAsia"/>
          </w:rPr>
          <w:t>（</w:t>
        </w:r>
      </w:ins>
      <w:ins w:id="4519" w:author="北京车和家" w:date="2019-01-16T14:23:00Z">
        <w:r w:rsidR="00165DCE">
          <w:rPr>
            <w:rFonts w:ascii="Microsoft YaHei UI" w:eastAsia="Microsoft YaHei UI" w:hAnsi="Microsoft YaHei UI" w:cs="Arial" w:hint="eastAsia"/>
          </w:rPr>
          <w:t>本地U</w:t>
        </w:r>
        <w:r w:rsidR="00165DCE">
          <w:rPr>
            <w:rFonts w:ascii="Microsoft YaHei UI" w:eastAsia="Microsoft YaHei UI" w:hAnsi="Microsoft YaHei UI" w:cs="Arial"/>
          </w:rPr>
          <w:t>I</w:t>
        </w:r>
        <w:r w:rsidR="00165DCE">
          <w:rPr>
            <w:rFonts w:ascii="Microsoft YaHei UI" w:eastAsia="Microsoft YaHei UI" w:hAnsi="Microsoft YaHei UI" w:cs="Arial" w:hint="eastAsia"/>
          </w:rPr>
          <w:t>控制</w:t>
        </w:r>
        <w:r w:rsidR="00165DCE" w:rsidRPr="00555DEF">
          <w:rPr>
            <w:rFonts w:ascii="Microsoft YaHei UI" w:eastAsia="Microsoft YaHei UI" w:hAnsi="Microsoft YaHei UI" w:cs="Arial" w:hint="eastAsia"/>
          </w:rPr>
          <w:t>全部删除</w:t>
        </w:r>
        <w:r w:rsidR="00165DCE">
          <w:rPr>
            <w:rFonts w:ascii="Microsoft YaHei UI" w:eastAsia="Microsoft YaHei UI" w:hAnsi="Microsoft YaHei UI" w:cs="Arial" w:hint="eastAsia"/>
          </w:rPr>
          <w:t>，通过板间通信接受H</w:t>
        </w:r>
        <w:r w:rsidR="00165DCE">
          <w:rPr>
            <w:rFonts w:ascii="Microsoft YaHei UI" w:eastAsia="Microsoft YaHei UI" w:hAnsi="Microsoft YaHei UI" w:cs="Arial"/>
          </w:rPr>
          <w:t>U</w:t>
        </w:r>
        <w:r w:rsidR="00165DCE">
          <w:rPr>
            <w:rFonts w:ascii="Microsoft YaHei UI" w:eastAsia="Microsoft YaHei UI" w:hAnsi="Microsoft YaHei UI" w:cs="Arial" w:hint="eastAsia"/>
          </w:rPr>
          <w:t>控制指令</w:t>
        </w:r>
      </w:ins>
      <w:ins w:id="4520" w:author="北京车和家" w:date="2018-12-28T19:07:00Z">
        <w:r w:rsidR="00FA54C7" w:rsidRPr="007B462C">
          <w:rPr>
            <w:rFonts w:hint="eastAsia"/>
          </w:rPr>
          <w:t>）</w:t>
        </w:r>
      </w:ins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98"/>
        <w:gridCol w:w="3470"/>
        <w:gridCol w:w="709"/>
        <w:gridCol w:w="1583"/>
        <w:gridCol w:w="2380"/>
      </w:tblGrid>
      <w:tr w:rsidR="00517409" w:rsidRPr="007B462C" w14:paraId="6E62F73D" w14:textId="77777777" w:rsidTr="00517409">
        <w:trPr>
          <w:trHeight w:val="263"/>
          <w:tblHeader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373B4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1A7764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hint="eastAsia"/>
                <w:sz w:val="18"/>
                <w:szCs w:val="18"/>
              </w:rPr>
              <w:t>制动回收等级设置功能</w:t>
            </w:r>
          </w:p>
        </w:tc>
      </w:tr>
      <w:tr w:rsidR="00517409" w:rsidRPr="007B462C" w14:paraId="18D2C349" w14:textId="77777777" w:rsidTr="00517409">
        <w:trPr>
          <w:trHeight w:val="263"/>
          <w:tblHeader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3DD0A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33A877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7B462C">
              <w:rPr>
                <w:rFonts w:hint="eastAsia"/>
                <w:sz w:val="18"/>
                <w:szCs w:val="18"/>
              </w:rPr>
              <w:t>制动回收等级设置功能的</w:t>
            </w:r>
            <w:r w:rsidRPr="007B462C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7B462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7B462C" w14:paraId="46BDF001" w14:textId="77777777" w:rsidTr="00517409">
        <w:trPr>
          <w:trHeight w:val="263"/>
          <w:tblHeader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A8A21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B20030" w14:textId="77777777" w:rsidR="00517409" w:rsidRPr="007B462C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517409" w:rsidRPr="007B462C" w14:paraId="1FB5BA39" w14:textId="77777777" w:rsidTr="00517409">
        <w:trPr>
          <w:trHeight w:val="263"/>
          <w:tblHeader/>
        </w:trPr>
        <w:tc>
          <w:tcPr>
            <w:tcW w:w="119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AD2389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039426B" w14:textId="77777777" w:rsidR="00517409" w:rsidRPr="007B462C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FB5E242" w14:textId="77777777" w:rsidR="00517409" w:rsidRPr="007B462C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7B462C" w14:paraId="34C5D889" w14:textId="77777777" w:rsidTr="00517409">
        <w:trPr>
          <w:trHeight w:val="263"/>
          <w:tblHeader/>
        </w:trPr>
        <w:tc>
          <w:tcPr>
            <w:tcW w:w="119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5D1AF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39EA28" w14:textId="77777777" w:rsidR="00517409" w:rsidRPr="007B462C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IPC_BrakeEnergyRegenSwitchReq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BD8FA98" w14:textId="77777777" w:rsidR="00517409" w:rsidRPr="007B462C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E1248A5" w14:textId="77777777" w:rsidR="00517409" w:rsidRPr="007B462C" w:rsidRDefault="00517409" w:rsidP="005174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E79E152" w14:textId="77777777" w:rsidR="00517409" w:rsidRPr="007B462C" w:rsidRDefault="00517409" w:rsidP="0051740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517409" w:rsidRPr="007B462C" w14:paraId="6C4A705D" w14:textId="77777777" w:rsidTr="00517409">
        <w:trPr>
          <w:trHeight w:val="803"/>
          <w:tblHeader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0E021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731C18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20990D9" w14:textId="3FF08750" w:rsidR="00517409" w:rsidRPr="007B462C" w:rsidRDefault="00517409" w:rsidP="00517409">
            <w:pPr>
              <w:spacing w:line="360" w:lineRule="auto"/>
              <w:ind w:firstLineChars="200" w:firstLine="4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21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用户触控“控件”，触摸后立即发送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2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信号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23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，手指不离开认为是同一事件。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4" w:author="北京车和家" w:date="2019-01-16T11:57:00Z">
                  <w:rPr>
                    <w:rFonts w:ascii="宋体" w:eastAsia="宋体" w:hAnsi="宋体" w:cs="宋体"/>
                    <w:strike/>
                    <w:color w:val="000000"/>
                    <w:sz w:val="18"/>
                    <w:szCs w:val="18"/>
                  </w:rPr>
                </w:rPrChange>
              </w:rPr>
              <w:t>C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5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PP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26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根据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7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用户和操作进行显示，不参考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8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VCU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29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反馈的状态信号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30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，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31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CCP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32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需要记忆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33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当前的操作状态，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34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休眠唤醒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35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后恢复上次</w:t>
            </w:r>
            <w:r w:rsidRPr="007B462C">
              <w:rPr>
                <w:rFonts w:eastAsia="宋体" w:hint="eastAsia"/>
                <w:color w:val="191F25"/>
                <w:szCs w:val="21"/>
                <w:shd w:val="clear" w:color="auto" w:fill="FFFFFF"/>
                <w:rPrChange w:id="4536" w:author="北京车和家" w:date="2019-01-16T11:57:00Z">
                  <w:rPr>
                    <w:rFonts w:ascii="宋体" w:eastAsia="宋体" w:hAnsi="宋体" w:cs="宋体" w:hint="eastAsia"/>
                    <w:color w:val="000000"/>
                    <w:sz w:val="18"/>
                    <w:szCs w:val="18"/>
                  </w:rPr>
                </w:rPrChange>
              </w:rPr>
              <w:t>的</w:t>
            </w:r>
            <w:r w:rsidRPr="007B462C">
              <w:rPr>
                <w:rFonts w:eastAsia="宋体"/>
                <w:color w:val="191F25"/>
                <w:szCs w:val="21"/>
                <w:shd w:val="clear" w:color="auto" w:fill="FFFFFF"/>
                <w:rPrChange w:id="4537" w:author="北京车和家" w:date="2019-01-16T11:57:00Z">
                  <w:rPr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  <w:t>操作选项。</w:t>
            </w:r>
            <w:ins w:id="4538" w:author="马玉成" w:date="2018-10-12T09:00:00Z">
              <w:r w:rsidR="00A25754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>level0~level15</w:t>
              </w:r>
              <w:r w:rsidR="00A25754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和</w:t>
              </w:r>
              <w:r w:rsidR="00A25754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>UI</w:t>
              </w:r>
              <w:r w:rsidR="00A25754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对应关系</w:t>
              </w:r>
            </w:ins>
            <w:ins w:id="4539" w:author="马玉成" w:date="2018-10-16T09:07:00Z"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为</w:t>
              </w:r>
              <w:r w:rsidR="001C026A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>level0</w:t>
              </w:r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为</w:t>
              </w:r>
            </w:ins>
            <w:ins w:id="4540" w:author="马玉成" w:date="2018-10-16T09:08:00Z"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“弱”</w:t>
              </w:r>
            </w:ins>
            <w:ins w:id="4541" w:author="马玉成" w:date="2018-10-16T09:07:00Z"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，</w:t>
              </w:r>
              <w:r w:rsidR="001C026A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>level1</w:t>
              </w:r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为</w:t>
              </w:r>
            </w:ins>
            <w:ins w:id="4542" w:author="马玉成" w:date="2018-10-16T09:08:00Z"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“强”，</w:t>
              </w:r>
              <w:r w:rsidR="001C026A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>level2~level15</w:t>
              </w:r>
              <w:r w:rsidR="001C026A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为</w:t>
              </w:r>
            </w:ins>
            <w:ins w:id="4543" w:author="马玉成" w:date="2018-10-16T10:15:00Z">
              <w:r w:rsidR="009A7379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预留</w:t>
              </w:r>
            </w:ins>
            <w:ins w:id="4544" w:author="马玉成" w:date="2018-10-12T09:00:00Z">
              <w:r w:rsidR="00A25754" w:rsidRPr="007B462C"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。</w:t>
              </w:r>
            </w:ins>
          </w:p>
          <w:p w14:paraId="04069D4B" w14:textId="4726C0C9" w:rsidR="00517409" w:rsidRPr="007B462C" w:rsidRDefault="00517409" w:rsidP="0051740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 w:hint="eastAsia"/>
                <w:sz w:val="18"/>
                <w:szCs w:val="18"/>
              </w:rPr>
              <w:t>此</w:t>
            </w:r>
            <w:r w:rsidRPr="007B462C">
              <w:rPr>
                <w:rFonts w:ascii="宋体" w:eastAsia="宋体" w:hAnsi="宋体" w:cs="宋体"/>
                <w:sz w:val="18"/>
                <w:szCs w:val="18"/>
              </w:rPr>
              <w:t>功能与账户关联</w:t>
            </w:r>
            <w:r w:rsidRPr="007B462C">
              <w:rPr>
                <w:rFonts w:ascii="宋体" w:eastAsia="宋体" w:hAnsi="宋体" w:cs="宋体" w:hint="eastAsia"/>
                <w:sz w:val="18"/>
                <w:szCs w:val="18"/>
              </w:rPr>
              <w:t>，用户切换</w:t>
            </w:r>
            <w:r w:rsidRPr="007B462C">
              <w:rPr>
                <w:rFonts w:ascii="宋体" w:eastAsia="宋体" w:hAnsi="宋体" w:cs="宋体"/>
                <w:sz w:val="18"/>
                <w:szCs w:val="18"/>
              </w:rPr>
              <w:t>后需要接</w:t>
            </w:r>
            <w:r w:rsidRPr="007B462C">
              <w:rPr>
                <w:rFonts w:ascii="宋体" w:eastAsia="宋体" w:hAnsi="宋体" w:cs="宋体" w:hint="eastAsia"/>
                <w:sz w:val="18"/>
                <w:szCs w:val="18"/>
              </w:rPr>
              <w:t>收</w:t>
            </w:r>
            <w:r w:rsidRPr="007B462C">
              <w:rPr>
                <w:rFonts w:ascii="宋体" w:eastAsia="宋体" w:hAnsi="宋体" w:cs="宋体"/>
                <w:sz w:val="18"/>
                <w:szCs w:val="18"/>
              </w:rPr>
              <w:t>HU发送</w:t>
            </w:r>
            <w:r w:rsidRPr="007B462C">
              <w:rPr>
                <w:rFonts w:ascii="宋体" w:eastAsia="宋体" w:hAnsi="宋体" w:cs="宋体" w:hint="eastAsia"/>
                <w:sz w:val="18"/>
                <w:szCs w:val="18"/>
              </w:rPr>
              <w:t>账户关联</w:t>
            </w:r>
            <w:r w:rsidRPr="007B462C">
              <w:rPr>
                <w:rFonts w:ascii="宋体" w:eastAsia="宋体" w:hAnsi="宋体" w:cs="宋体"/>
                <w:sz w:val="18"/>
                <w:szCs w:val="18"/>
              </w:rPr>
              <w:t>信号。</w:t>
            </w:r>
            <w:del w:id="4545" w:author="马玉成" w:date="2018-10-12T09:00:00Z">
              <w:r w:rsidRPr="007B462C" w:rsidDel="00A25754">
                <w:rPr>
                  <w:rFonts w:ascii="宋体" w:eastAsia="宋体" w:hAnsi="宋体" w:cs="宋体"/>
                  <w:sz w:val="18"/>
                  <w:szCs w:val="18"/>
                </w:rPr>
                <w:delText>CCP接</w:delText>
              </w:r>
              <w:r w:rsidRPr="007B462C" w:rsidDel="00A25754">
                <w:rPr>
                  <w:rFonts w:ascii="宋体" w:eastAsia="宋体" w:hAnsi="宋体" w:cs="宋体" w:hint="eastAsia"/>
                  <w:sz w:val="18"/>
                  <w:szCs w:val="18"/>
                </w:rPr>
                <w:delText>收</w:delText>
              </w:r>
              <w:r w:rsidRPr="007B462C" w:rsidDel="00A25754">
                <w:rPr>
                  <w:rFonts w:ascii="宋体" w:eastAsia="宋体" w:hAnsi="宋体" w:cs="宋体"/>
                  <w:sz w:val="18"/>
                  <w:szCs w:val="18"/>
                </w:rPr>
                <w:delText>信号后按照信号指令显示</w:delText>
              </w:r>
              <w:r w:rsidRPr="007B462C" w:rsidDel="00A25754">
                <w:rPr>
                  <w:rFonts w:ascii="宋体" w:eastAsia="宋体" w:hAnsi="宋体" w:cs="宋体" w:hint="eastAsia"/>
                  <w:sz w:val="18"/>
                  <w:szCs w:val="18"/>
                </w:rPr>
                <w:delText>操作</w:delText>
              </w:r>
              <w:r w:rsidRPr="007B462C" w:rsidDel="00A25754">
                <w:rPr>
                  <w:rFonts w:ascii="宋体" w:eastAsia="宋体" w:hAnsi="宋体" w:cs="宋体"/>
                  <w:sz w:val="18"/>
                  <w:szCs w:val="18"/>
                </w:rPr>
                <w:delText xml:space="preserve">后的状态， </w:delText>
              </w:r>
              <w:r w:rsidRPr="007B462C" w:rsidDel="00A25754">
                <w:rPr>
                  <w:rFonts w:ascii="宋体" w:eastAsia="宋体" w:hAnsi="宋体" w:cs="宋体" w:hint="eastAsia"/>
                  <w:sz w:val="18"/>
                  <w:szCs w:val="18"/>
                </w:rPr>
                <w:delText>并将信号</w:delText>
              </w:r>
              <w:r w:rsidRPr="007B462C" w:rsidDel="00A25754">
                <w:rPr>
                  <w:rFonts w:ascii="宋体" w:eastAsia="宋体" w:hAnsi="宋体" w:cs="宋体"/>
                  <w:sz w:val="18"/>
                  <w:szCs w:val="18"/>
                </w:rPr>
                <w:delText>发给</w:delText>
              </w:r>
              <w:r w:rsidRPr="007B462C" w:rsidDel="00A25754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VCU</w:delText>
              </w:r>
              <w:r w:rsidRPr="007B462C" w:rsidDel="00A25754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。</w:delText>
              </w:r>
            </w:del>
          </w:p>
          <w:p w14:paraId="0CCCEC2A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2C8CB74A" w14:textId="7554D25C" w:rsidR="00517409" w:rsidRPr="007B462C" w:rsidDel="006A728A" w:rsidRDefault="00517409">
            <w:pPr>
              <w:spacing w:line="360" w:lineRule="auto"/>
              <w:rPr>
                <w:del w:id="4546" w:author="马玉成" w:date="2018-09-18T14:37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IPC_BrakeEnergyRegenSwitchReq ==</w:t>
            </w:r>
            <w:del w:id="4547" w:author="马玉成" w:date="2018-09-18T14:37:00Z">
              <w:r w:rsidRPr="007B462C" w:rsidDel="006A728A">
                <w:delText xml:space="preserve"> </w:delText>
              </w:r>
              <w:r w:rsidRPr="007B462C" w:rsidDel="006A728A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0x0:Normal。</w:delText>
              </w:r>
            </w:del>
          </w:p>
          <w:p w14:paraId="2D6055EB" w14:textId="40DB85A8" w:rsidR="00517409" w:rsidRPr="007B462C" w:rsidRDefault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4548" w:author="马玉成" w:date="2018-09-18T14:37:00Z">
              <w:r w:rsidRPr="007B462C" w:rsidDel="006A728A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IPC_BrakeEnergyRegenSwitchReq ==</w:delText>
              </w:r>
              <w:r w:rsidRPr="007B462C" w:rsidDel="006A728A">
                <w:delText xml:space="preserve"> </w:delText>
              </w:r>
              <w:r w:rsidRPr="007B462C" w:rsidDel="006A728A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0x1:Heavy</w:delText>
              </w:r>
            </w:del>
            <w:ins w:id="4549" w:author="马玉成" w:date="2018-09-18T14:37:00Z">
              <w:r w:rsidR="006A728A" w:rsidRPr="007B462C">
                <w:rPr>
                  <w:rFonts w:eastAsia="宋体"/>
                  <w:color w:val="191F25"/>
                  <w:szCs w:val="21"/>
                  <w:shd w:val="clear" w:color="auto" w:fill="FFFFFF"/>
                </w:rPr>
                <w:t xml:space="preserve"> level0~level15</w:t>
              </w:r>
            </w:ins>
          </w:p>
          <w:p w14:paraId="63CCEF83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80D57F2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  <w:p w14:paraId="42F3B335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1A2EDF5C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  <w:p w14:paraId="133B7D81" w14:textId="77777777" w:rsidR="00517409" w:rsidRPr="007B462C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B462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5.信号为无效或者预留</w:t>
            </w:r>
            <w:r w:rsidRPr="007B462C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7B462C">
              <w:rPr>
                <w:rFonts w:hAnsi="宋体"/>
                <w:b/>
                <w:sz w:val="18"/>
                <w:szCs w:val="18"/>
              </w:rPr>
              <w:t>：</w:t>
            </w:r>
            <w:r w:rsidRPr="007B462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  <w:r w:rsidRPr="007B462C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B1DD1A3" w14:textId="3E1F80A5" w:rsidR="005A5673" w:rsidRPr="00165DCE" w:rsidRDefault="00517409" w:rsidP="00517409">
      <w:pPr>
        <w:pStyle w:val="3"/>
      </w:pPr>
      <w:bookmarkStart w:id="4550" w:name="_Toc532203414"/>
      <w:r w:rsidRPr="00165DCE">
        <w:lastRenderedPageBreak/>
        <w:t>SOC</w:t>
      </w:r>
      <w:r w:rsidRPr="00165DCE">
        <w:rPr>
          <w:rFonts w:hint="eastAsia"/>
        </w:rPr>
        <w:t>控制模式</w:t>
      </w:r>
      <w:ins w:id="4551" w:author="马玉成" w:date="2018-10-15T17:29:00Z">
        <w:r w:rsidR="00427459" w:rsidRPr="00165DCE">
          <w:rPr>
            <w:rFonts w:hint="eastAsia"/>
            <w:rPrChange w:id="4552" w:author="北京车和家" w:date="2019-01-16T14:23:00Z">
              <w:rPr>
                <w:rFonts w:hint="eastAsia"/>
                <w:strike/>
              </w:rPr>
            </w:rPrChange>
          </w:rPr>
          <w:t>（</w:t>
        </w:r>
      </w:ins>
      <w:ins w:id="4553" w:author="北京车和家" w:date="2019-01-16T14:23:00Z">
        <w:r w:rsidR="00165DCE" w:rsidRPr="00165DCE">
          <w:rPr>
            <w:rFonts w:ascii="Microsoft YaHei UI" w:eastAsia="Microsoft YaHei UI" w:hAnsi="Microsoft YaHei UI" w:cs="Arial" w:hint="eastAsia"/>
          </w:rPr>
          <w:t>本地</w:t>
        </w:r>
        <w:r w:rsidR="00165DCE" w:rsidRPr="00165DCE">
          <w:rPr>
            <w:rFonts w:ascii="Microsoft YaHei UI" w:eastAsia="Microsoft YaHei UI" w:hAnsi="Microsoft YaHei UI" w:cs="Arial"/>
          </w:rPr>
          <w:t>UI</w:t>
        </w:r>
        <w:r w:rsidR="00165DCE" w:rsidRPr="00165DCE">
          <w:rPr>
            <w:rFonts w:ascii="Microsoft YaHei UI" w:eastAsia="Microsoft YaHei UI" w:hAnsi="Microsoft YaHei UI" w:cs="Arial" w:hint="eastAsia"/>
          </w:rPr>
          <w:t>控制全部删除，通过板间通信接受</w:t>
        </w:r>
        <w:r w:rsidR="00165DCE" w:rsidRPr="00165DCE">
          <w:rPr>
            <w:rFonts w:ascii="Microsoft YaHei UI" w:eastAsia="Microsoft YaHei UI" w:hAnsi="Microsoft YaHei UI" w:cs="Arial"/>
          </w:rPr>
          <w:t>HU</w:t>
        </w:r>
        <w:r w:rsidR="00165DCE" w:rsidRPr="00165DCE">
          <w:rPr>
            <w:rFonts w:ascii="Microsoft YaHei UI" w:eastAsia="Microsoft YaHei UI" w:hAnsi="Microsoft YaHei UI" w:cs="Arial" w:hint="eastAsia"/>
          </w:rPr>
          <w:t>控制指令</w:t>
        </w:r>
      </w:ins>
      <w:ins w:id="4554" w:author="马玉成" w:date="2018-10-15T17:29:00Z">
        <w:del w:id="4555" w:author="北京车和家" w:date="2019-01-16T14:23:00Z">
          <w:r w:rsidR="00427459" w:rsidRPr="00165DCE" w:rsidDel="00165DCE">
            <w:rPr>
              <w:rFonts w:hint="eastAsia"/>
              <w:rPrChange w:id="4556" w:author="北京车和家" w:date="2019-01-16T14:23:00Z">
                <w:rPr>
                  <w:rFonts w:hint="eastAsia"/>
                  <w:strike/>
                </w:rPr>
              </w:rPrChange>
            </w:rPr>
            <w:delText>删除</w:delText>
          </w:r>
        </w:del>
        <w:r w:rsidR="00427459" w:rsidRPr="00165DCE">
          <w:rPr>
            <w:rFonts w:hint="eastAsia"/>
            <w:rPrChange w:id="4557" w:author="北京车和家" w:date="2019-01-16T14:23:00Z">
              <w:rPr>
                <w:rFonts w:hint="eastAsia"/>
                <w:strike/>
              </w:rPr>
            </w:rPrChange>
          </w:rPr>
          <w:t>）</w:t>
        </w:r>
      </w:ins>
      <w:bookmarkEnd w:id="4550"/>
    </w:p>
    <w:tbl>
      <w:tblPr>
        <w:tblpPr w:leftFromText="180" w:rightFromText="180" w:vertAnchor="text" w:horzAnchor="margin" w:tblpY="83"/>
        <w:tblW w:w="9835" w:type="dxa"/>
        <w:tblLook w:val="04A0" w:firstRow="1" w:lastRow="0" w:firstColumn="1" w:lastColumn="0" w:noHBand="0" w:noVBand="1"/>
      </w:tblPr>
      <w:tblGrid>
        <w:gridCol w:w="1303"/>
        <w:gridCol w:w="2926"/>
        <w:gridCol w:w="723"/>
        <w:gridCol w:w="3386"/>
        <w:gridCol w:w="1497"/>
      </w:tblGrid>
      <w:tr w:rsidR="00517409" w:rsidRPr="00165DCE" w14:paraId="4ECC263A" w14:textId="77777777" w:rsidTr="00517409">
        <w:trPr>
          <w:trHeight w:val="270"/>
          <w:tblHeader/>
        </w:trPr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1ECF3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53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7C18B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SOC</w:t>
            </w:r>
            <w:r w:rsidRPr="00165DCE">
              <w:rPr>
                <w:rFonts w:hint="eastAsia"/>
                <w:sz w:val="18"/>
                <w:szCs w:val="18"/>
              </w:rPr>
              <w:t>控制功能</w:t>
            </w:r>
          </w:p>
        </w:tc>
      </w:tr>
      <w:tr w:rsidR="00517409" w:rsidRPr="00165DCE" w14:paraId="54BCBA6C" w14:textId="77777777" w:rsidTr="00517409">
        <w:trPr>
          <w:trHeight w:val="270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3567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5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D896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用户通过</w:t>
            </w:r>
            <w:r w:rsidRPr="00165DCE">
              <w:rPr>
                <w:sz w:val="18"/>
                <w:szCs w:val="18"/>
              </w:rPr>
              <w:t>CCP</w:t>
            </w:r>
            <w:r w:rsidRPr="00165DCE">
              <w:rPr>
                <w:rFonts w:hint="eastAsia"/>
                <w:sz w:val="18"/>
                <w:szCs w:val="18"/>
              </w:rPr>
              <w:t>可手动控制</w:t>
            </w:r>
            <w:r w:rsidRPr="00165DCE">
              <w:rPr>
                <w:sz w:val="18"/>
                <w:szCs w:val="18"/>
              </w:rPr>
              <w:t>SOC</w:t>
            </w:r>
          </w:p>
        </w:tc>
      </w:tr>
      <w:tr w:rsidR="00517409" w:rsidRPr="00165DCE" w14:paraId="4F4FC0CC" w14:textId="77777777" w:rsidTr="00517409">
        <w:trPr>
          <w:trHeight w:val="270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8A97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5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99E0B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165DCE" w14:paraId="4458BAC2" w14:textId="77777777" w:rsidTr="00517409">
        <w:trPr>
          <w:trHeight w:val="270"/>
          <w:tblHeader/>
        </w:trPr>
        <w:tc>
          <w:tcPr>
            <w:tcW w:w="130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441E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81150E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411A7A1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165DCE" w14:paraId="1346586F" w14:textId="77777777" w:rsidTr="00517409">
        <w:trPr>
          <w:trHeight w:val="270"/>
          <w:tblHeader/>
        </w:trPr>
        <w:tc>
          <w:tcPr>
            <w:tcW w:w="130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1743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D3AC8F" w14:textId="74815D61" w:rsidR="00517409" w:rsidRPr="00165DCE" w:rsidRDefault="00C9458B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IPC_REXControlFuncSwitchReq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08FB03B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C</w:t>
            </w:r>
          </w:p>
        </w:tc>
        <w:tc>
          <w:tcPr>
            <w:tcW w:w="33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68AFC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VCU_PT_SOCControlModeFeedback</w:t>
            </w:r>
          </w:p>
          <w:p w14:paraId="522D7303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VCU_PT_SOCHoldModeAvailable</w:t>
            </w:r>
          </w:p>
          <w:p w14:paraId="34A219A0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VCU_PT_SOCForceChargeModeAvailable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9BDD94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165DCE" w14:paraId="1D75A6DE" w14:textId="77777777" w:rsidTr="00517409">
        <w:trPr>
          <w:trHeight w:val="825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5EA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5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B460D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162B0D3C" w14:textId="77777777" w:rsidR="00517409" w:rsidRPr="00165DCE" w:rsidRDefault="00517409" w:rsidP="00517409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</w:p>
          <w:p w14:paraId="0CA7663B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CCP接收VCU强制充电模式和电量保持模式可用信号，如可用则相应控件可操作，否则相应控件置灰，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可操作；</w:t>
            </w:r>
          </w:p>
          <w:p w14:paraId="0D099817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CCP接收到VCU 的SOC控制模式反馈信号并高亮相应状态。</w:t>
            </w:r>
          </w:p>
          <w:p w14:paraId="441C55BD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CCP检测到用户与当前控制模式不同且是有效操作后，发送相应控制模式给VCU。</w:t>
            </w:r>
          </w:p>
          <w:p w14:paraId="0E121405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模式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记忆，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初次</w:t>
            </w:r>
            <w:proofErr w:type="gramEnd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上电或休眠唤醒发送off mode；</w:t>
            </w:r>
          </w:p>
          <w:p w14:paraId="6696CDEB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保持型信号；</w:t>
            </w:r>
          </w:p>
          <w:p w14:paraId="4266A2DD" w14:textId="77777777" w:rsidR="00517409" w:rsidRPr="00165DCE" w:rsidRDefault="00517409" w:rsidP="0051760D">
            <w:pPr>
              <w:numPr>
                <w:ilvl w:val="0"/>
                <w:numId w:val="46"/>
              </w:numPr>
              <w:tabs>
                <w:tab w:val="num" w:pos="720"/>
              </w:tabs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SOC hold mode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改为预留，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UI不体现。</w:t>
            </w:r>
          </w:p>
          <w:p w14:paraId="7682C0BD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1129054E" w14:textId="6AEA7DF1" w:rsidR="00517409" w:rsidRPr="00165DCE" w:rsidRDefault="00C9458B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IPC_REXControlFuncSwitchReq </w:t>
            </w:r>
            <w:r w:rsidR="00517409"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</w:t>
            </w:r>
          </w:p>
          <w:p w14:paraId="6DBD3183" w14:textId="77777777" w:rsidR="00517409" w:rsidRPr="00165DCE" w:rsidRDefault="00517409" w:rsidP="00517409">
            <w:pPr>
              <w:spacing w:line="360" w:lineRule="auto"/>
              <w:ind w:leftChars="300" w:left="6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0x0：off mode （default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proofErr w:type="gramStart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增程器手动</w:t>
            </w:r>
            <w:proofErr w:type="gramEnd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开启模式关闭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），</w:t>
            </w:r>
          </w:p>
          <w:p w14:paraId="0E2166EE" w14:textId="77777777" w:rsidR="00517409" w:rsidRPr="00165DCE" w:rsidRDefault="00517409" w:rsidP="00517409">
            <w:pPr>
              <w:spacing w:line="360" w:lineRule="auto"/>
              <w:ind w:leftChars="300" w:left="6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0x1：SOC hold mode；</w:t>
            </w:r>
          </w:p>
          <w:p w14:paraId="32766126" w14:textId="77777777" w:rsidR="00517409" w:rsidRPr="00165DCE" w:rsidRDefault="00517409" w:rsidP="00517409">
            <w:pPr>
              <w:spacing w:line="360" w:lineRule="auto"/>
              <w:ind w:leftChars="300" w:left="6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0x2：force charge mode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（手动强制开启征程增程器）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；</w:t>
            </w:r>
          </w:p>
          <w:p w14:paraId="0279BA7D" w14:textId="77777777" w:rsidR="00517409" w:rsidRPr="00165DCE" w:rsidRDefault="00517409" w:rsidP="00517409">
            <w:pPr>
              <w:spacing w:line="360" w:lineRule="auto"/>
              <w:ind w:leftChars="300" w:left="6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0x3：reversed。</w:t>
            </w:r>
          </w:p>
          <w:p w14:paraId="12F3EC0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32B3BA1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1. VCU_PT_REXControlModeFeedback：</w:t>
            </w:r>
          </w:p>
          <w:p w14:paraId="33F6EF81" w14:textId="77777777" w:rsidR="00517409" w:rsidRPr="00165DCE" w:rsidRDefault="00517409" w:rsidP="00517409">
            <w:pPr>
              <w:spacing w:line="360" w:lineRule="auto"/>
              <w:ind w:firstLineChars="400" w:firstLine="72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0x0：off  mode （default），</w:t>
            </w:r>
          </w:p>
          <w:p w14:paraId="234EF7F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    0x1：SOC save mode；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（预留）</w:t>
            </w:r>
          </w:p>
          <w:p w14:paraId="278B78E0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    0x2：Force charge mode；</w:t>
            </w:r>
          </w:p>
          <w:p w14:paraId="2CA9016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    0x3：reversed</w:t>
            </w:r>
          </w:p>
          <w:p w14:paraId="6AA829C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2. VCU_PT_REXHoldFuncAvailable: 0x0：unavailable，0x1：available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（预留）</w:t>
            </w:r>
          </w:p>
          <w:p w14:paraId="5056C0A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3. VCU_PT_REXForceChargeFuncAvailable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：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0x0：unavailable，0x1：available</w:t>
            </w:r>
          </w:p>
          <w:p w14:paraId="2B2ABEC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21E6DEBF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30FC0D2B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165DCE">
              <w:rPr>
                <w:rFonts w:hAnsi="宋体"/>
                <w:sz w:val="18"/>
                <w:szCs w:val="18"/>
              </w:rPr>
              <w:t>IPC开机后</w:t>
            </w:r>
            <w:r w:rsidRPr="00165DCE">
              <w:rPr>
                <w:rFonts w:hAnsi="宋体" w:hint="eastAsia"/>
                <w:sz w:val="18"/>
                <w:szCs w:val="18"/>
              </w:rPr>
              <w:t>如果</w:t>
            </w:r>
            <w:r w:rsidRPr="00165DCE">
              <w:rPr>
                <w:rFonts w:hAnsi="宋体"/>
                <w:sz w:val="18"/>
                <w:szCs w:val="18"/>
              </w:rPr>
              <w:t>在1S</w:t>
            </w:r>
            <w:r w:rsidRPr="00165DCE">
              <w:rPr>
                <w:rFonts w:hAnsi="宋体" w:hint="eastAsia"/>
                <w:sz w:val="18"/>
                <w:szCs w:val="18"/>
              </w:rPr>
              <w:t>时间</w:t>
            </w:r>
            <w:r w:rsidRPr="00165DCE">
              <w:rPr>
                <w:rFonts w:hAnsi="宋体"/>
                <w:sz w:val="18"/>
                <w:szCs w:val="18"/>
              </w:rPr>
              <w:t>内收不到反馈信号，</w:t>
            </w:r>
            <w:r w:rsidRPr="00165DCE">
              <w:rPr>
                <w:rFonts w:hAnsi="宋体" w:hint="eastAsia"/>
                <w:sz w:val="18"/>
                <w:szCs w:val="18"/>
              </w:rPr>
              <w:t>此功能</w:t>
            </w:r>
            <w:r w:rsidRPr="00165DCE">
              <w:rPr>
                <w:rFonts w:hAnsi="宋体"/>
                <w:sz w:val="18"/>
                <w:szCs w:val="18"/>
              </w:rPr>
              <w:t>失效；</w:t>
            </w:r>
          </w:p>
          <w:p w14:paraId="509204E9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CD333C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>5.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为无效或者预留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值</w:t>
            </w:r>
            <w:r w:rsidRPr="00165DCE">
              <w:rPr>
                <w:rFonts w:hAnsi="宋体"/>
                <w:b/>
                <w:sz w:val="18"/>
                <w:szCs w:val="18"/>
              </w:rPr>
              <w:t>：</w:t>
            </w:r>
            <w:r w:rsidRPr="00165DCE">
              <w:rPr>
                <w:rFonts w:hAnsi="宋体"/>
                <w:sz w:val="18"/>
                <w:szCs w:val="18"/>
              </w:rPr>
              <w:t>保持当前</w:t>
            </w:r>
            <w:r w:rsidRPr="00165DCE">
              <w:rPr>
                <w:rFonts w:hAnsi="宋体" w:hint="eastAsia"/>
                <w:sz w:val="18"/>
                <w:szCs w:val="18"/>
              </w:rPr>
              <w:t>状态</w:t>
            </w:r>
            <w:r w:rsidRPr="00165DCE">
              <w:rPr>
                <w:rFonts w:hAnsi="宋体"/>
                <w:sz w:val="18"/>
                <w:szCs w:val="18"/>
              </w:rPr>
              <w:t>不变</w:t>
            </w:r>
          </w:p>
        </w:tc>
      </w:tr>
    </w:tbl>
    <w:p w14:paraId="2C82D20B" w14:textId="269AA03C" w:rsidR="00AA0A9F" w:rsidRPr="00D47396" w:rsidRDefault="00AA0A9F">
      <w:pPr>
        <w:pStyle w:val="3"/>
        <w:rPr>
          <w:ins w:id="4558" w:author="马玉成" w:date="2018-09-20T11:08:00Z"/>
          <w:strike/>
          <w:rPrChange w:id="4559" w:author="北京车和家" w:date="2018-11-09T16:15:00Z">
            <w:rPr>
              <w:ins w:id="4560" w:author="马玉成" w:date="2018-09-20T11:08:00Z"/>
            </w:rPr>
          </w:rPrChange>
        </w:rPr>
      </w:pPr>
      <w:bookmarkStart w:id="4561" w:name="_Toc532203415"/>
      <w:bookmarkStart w:id="4562" w:name="_Toc488331582"/>
      <w:bookmarkStart w:id="4563" w:name="_Toc489270246"/>
      <w:proofErr w:type="gramStart"/>
      <w:ins w:id="4564" w:author="马玉成" w:date="2018-09-20T11:08:00Z">
        <w:r w:rsidRPr="00D47396">
          <w:rPr>
            <w:rFonts w:hint="eastAsia"/>
            <w:strike/>
            <w:rPrChange w:id="4565" w:author="北京车和家" w:date="2018-11-09T16:15:00Z">
              <w:rPr>
                <w:rFonts w:hint="eastAsia"/>
              </w:rPr>
            </w:rPrChange>
          </w:rPr>
          <w:lastRenderedPageBreak/>
          <w:t>蠕</w:t>
        </w:r>
        <w:proofErr w:type="gramEnd"/>
        <w:r w:rsidRPr="00D47396">
          <w:rPr>
            <w:rFonts w:hint="eastAsia"/>
            <w:strike/>
            <w:rPrChange w:id="4566" w:author="北京车和家" w:date="2018-11-09T16:15:00Z">
              <w:rPr>
                <w:rFonts w:hint="eastAsia"/>
              </w:rPr>
            </w:rPrChange>
          </w:rPr>
          <w:t>行模式</w:t>
        </w:r>
      </w:ins>
      <w:ins w:id="4567" w:author="北京车和家" w:date="2018-11-09T16:15:00Z">
        <w:r w:rsidR="00D47396">
          <w:rPr>
            <w:rFonts w:hint="eastAsia"/>
            <w:strike/>
          </w:rPr>
          <w:t>（删除）</w:t>
        </w:r>
      </w:ins>
      <w:bookmarkEnd w:id="4561"/>
    </w:p>
    <w:tbl>
      <w:tblPr>
        <w:tblW w:w="9468" w:type="dxa"/>
        <w:tblInd w:w="-10" w:type="dxa"/>
        <w:tblLook w:val="04A0" w:firstRow="1" w:lastRow="0" w:firstColumn="1" w:lastColumn="0" w:noHBand="0" w:noVBand="1"/>
      </w:tblPr>
      <w:tblGrid>
        <w:gridCol w:w="1303"/>
        <w:gridCol w:w="1191"/>
        <w:gridCol w:w="1735"/>
        <w:gridCol w:w="1139"/>
        <w:gridCol w:w="1786"/>
        <w:gridCol w:w="2314"/>
      </w:tblGrid>
      <w:tr w:rsidR="00AA0A9F" w:rsidRPr="00D47396" w14:paraId="44809BFA" w14:textId="77777777" w:rsidTr="001B1FC9">
        <w:trPr>
          <w:trHeight w:val="270"/>
          <w:tblHeader/>
          <w:ins w:id="4568" w:author="马玉成" w:date="2018-09-20T11:09:00Z"/>
        </w:trPr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C3DF4" w14:textId="77777777" w:rsidR="00AA0A9F" w:rsidRPr="00D47396" w:rsidRDefault="00AA0A9F" w:rsidP="001B1FC9">
            <w:pPr>
              <w:spacing w:line="360" w:lineRule="auto"/>
              <w:rPr>
                <w:ins w:id="4569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570" w:author="北京车和家" w:date="2018-11-09T16:15:00Z">
                  <w:rPr>
                    <w:ins w:id="4571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572" w:author="马玉成" w:date="2018-09-20T11:09:00Z"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4573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功能点</w:t>
              </w:r>
            </w:ins>
          </w:p>
        </w:tc>
        <w:tc>
          <w:tcPr>
            <w:tcW w:w="816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019A12" w14:textId="3B64B933" w:rsidR="00AA0A9F" w:rsidRPr="00D47396" w:rsidRDefault="00AA0A9F" w:rsidP="001B1FC9">
            <w:pPr>
              <w:spacing w:line="360" w:lineRule="auto"/>
              <w:rPr>
                <w:ins w:id="4574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575" w:author="北京车和家" w:date="2018-11-09T16:15:00Z">
                  <w:rPr>
                    <w:ins w:id="4576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proofErr w:type="gramStart"/>
            <w:ins w:id="4577" w:author="马玉成" w:date="2018-09-20T11:09:00Z">
              <w:r w:rsidRPr="00D47396">
                <w:rPr>
                  <w:rFonts w:hint="eastAsia"/>
                  <w:strike/>
                  <w:sz w:val="18"/>
                  <w:szCs w:val="18"/>
                  <w:rPrChange w:id="4578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蠕</w:t>
              </w:r>
              <w:proofErr w:type="gramEnd"/>
              <w:r w:rsidRPr="00D47396">
                <w:rPr>
                  <w:rFonts w:hint="eastAsia"/>
                  <w:strike/>
                  <w:sz w:val="18"/>
                  <w:szCs w:val="18"/>
                  <w:rPrChange w:id="4579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行模式设置</w:t>
              </w:r>
            </w:ins>
          </w:p>
        </w:tc>
      </w:tr>
      <w:tr w:rsidR="00AA0A9F" w:rsidRPr="00D47396" w14:paraId="5C1E3B96" w14:textId="77777777" w:rsidTr="001B1FC9">
        <w:trPr>
          <w:trHeight w:val="270"/>
          <w:tblHeader/>
          <w:ins w:id="4580" w:author="马玉成" w:date="2018-09-20T11:09:00Z"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C8DD4" w14:textId="77777777" w:rsidR="00AA0A9F" w:rsidRPr="00D47396" w:rsidRDefault="00AA0A9F" w:rsidP="001B1FC9">
            <w:pPr>
              <w:spacing w:line="360" w:lineRule="auto"/>
              <w:rPr>
                <w:ins w:id="4581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582" w:author="北京车和家" w:date="2018-11-09T16:15:00Z">
                  <w:rPr>
                    <w:ins w:id="4583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584" w:author="马玉成" w:date="2018-09-20T11:09:00Z"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4585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功能描述</w:t>
              </w:r>
            </w:ins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09C6D8" w14:textId="59AEAED3" w:rsidR="00AA0A9F" w:rsidRPr="00D47396" w:rsidRDefault="00AA0A9F">
            <w:pPr>
              <w:spacing w:line="360" w:lineRule="auto"/>
              <w:rPr>
                <w:ins w:id="4586" w:author="马玉成" w:date="2018-09-20T11:09:00Z"/>
                <w:rFonts w:ascii="宋体" w:eastAsia="宋体" w:hAnsi="宋体" w:cs="宋体"/>
                <w:bCs/>
                <w:strike/>
                <w:color w:val="000000"/>
                <w:sz w:val="18"/>
                <w:szCs w:val="18"/>
                <w:rPrChange w:id="4587" w:author="北京车和家" w:date="2018-11-09T16:15:00Z">
                  <w:rPr>
                    <w:ins w:id="4588" w:author="马玉成" w:date="2018-09-20T11:09:00Z"/>
                    <w:rFonts w:ascii="宋体" w:eastAsia="宋体" w:hAnsi="宋体" w:cs="宋体"/>
                    <w:bCs/>
                    <w:color w:val="000000"/>
                    <w:sz w:val="18"/>
                    <w:szCs w:val="18"/>
                  </w:rPr>
                </w:rPrChange>
              </w:rPr>
            </w:pPr>
            <w:proofErr w:type="gramStart"/>
            <w:ins w:id="4589" w:author="马玉成" w:date="2018-09-20T11:09:00Z">
              <w:r w:rsidRPr="00D47396">
                <w:rPr>
                  <w:rFonts w:hint="eastAsia"/>
                  <w:strike/>
                  <w:sz w:val="18"/>
                  <w:szCs w:val="18"/>
                  <w:rPrChange w:id="4590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蠕</w:t>
              </w:r>
              <w:proofErr w:type="gramEnd"/>
              <w:r w:rsidRPr="00D47396">
                <w:rPr>
                  <w:rFonts w:hint="eastAsia"/>
                  <w:strike/>
                  <w:sz w:val="18"/>
                  <w:szCs w:val="18"/>
                  <w:rPrChange w:id="4591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行模式开启时，不踩油门踏板车辆会低速前进；</w:t>
              </w:r>
              <w:proofErr w:type="gramStart"/>
              <w:r w:rsidRPr="00D47396">
                <w:rPr>
                  <w:rFonts w:hint="eastAsia"/>
                  <w:strike/>
                  <w:sz w:val="18"/>
                  <w:szCs w:val="18"/>
                  <w:rPrChange w:id="4592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蠕</w:t>
              </w:r>
              <w:proofErr w:type="gramEnd"/>
              <w:r w:rsidRPr="00D47396">
                <w:rPr>
                  <w:rFonts w:hint="eastAsia"/>
                  <w:strike/>
                  <w:sz w:val="18"/>
                  <w:szCs w:val="18"/>
                  <w:rPrChange w:id="4593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行模式关闭时，不踩油门</w:t>
              </w:r>
            </w:ins>
            <w:ins w:id="4594" w:author="马玉成" w:date="2018-09-20T11:10:00Z">
              <w:r w:rsidRPr="00D47396">
                <w:rPr>
                  <w:rFonts w:hint="eastAsia"/>
                  <w:strike/>
                  <w:sz w:val="18"/>
                  <w:szCs w:val="18"/>
                  <w:rPrChange w:id="4595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踏板车辆不会前进。</w:t>
              </w:r>
            </w:ins>
            <w:ins w:id="4596" w:author="马玉成" w:date="2018-09-20T11:09:00Z">
              <w:r w:rsidRPr="00D47396">
                <w:rPr>
                  <w:rFonts w:ascii="宋体" w:eastAsia="宋体" w:hAnsi="宋体" w:cs="宋体"/>
                  <w:bCs/>
                  <w:strike/>
                  <w:color w:val="000000"/>
                  <w:sz w:val="18"/>
                  <w:szCs w:val="18"/>
                  <w:rPrChange w:id="4597" w:author="北京车和家" w:date="2018-11-09T16:15:00Z">
                    <w:rPr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</w:ins>
          </w:p>
        </w:tc>
      </w:tr>
      <w:tr w:rsidR="00AA0A9F" w:rsidRPr="00D47396" w14:paraId="2077ACBB" w14:textId="77777777" w:rsidTr="001B1FC9">
        <w:trPr>
          <w:trHeight w:val="270"/>
          <w:tblHeader/>
          <w:ins w:id="4598" w:author="马玉成" w:date="2018-09-20T11:09:00Z"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0D1A5" w14:textId="77777777" w:rsidR="00AA0A9F" w:rsidRPr="00D47396" w:rsidRDefault="00AA0A9F" w:rsidP="001B1FC9">
            <w:pPr>
              <w:spacing w:line="360" w:lineRule="auto"/>
              <w:rPr>
                <w:ins w:id="4599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600" w:author="北京车和家" w:date="2018-11-09T16:15:00Z">
                  <w:rPr>
                    <w:ins w:id="4601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602" w:author="马玉成" w:date="2018-09-20T11:09:00Z"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4603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电源模式</w:t>
              </w:r>
            </w:ins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D76CD9" w14:textId="3D80903D" w:rsidR="00AA0A9F" w:rsidRPr="00D47396" w:rsidRDefault="00AA0A9F" w:rsidP="001B1FC9">
            <w:pPr>
              <w:spacing w:line="360" w:lineRule="auto"/>
              <w:rPr>
                <w:ins w:id="4604" w:author="马玉成" w:date="2018-09-20T11:09:00Z"/>
                <w:strike/>
                <w:sz w:val="18"/>
                <w:szCs w:val="18"/>
                <w:rPrChange w:id="4605" w:author="北京车和家" w:date="2018-11-09T16:15:00Z">
                  <w:rPr>
                    <w:ins w:id="4606" w:author="马玉成" w:date="2018-09-20T11:09:00Z"/>
                    <w:sz w:val="18"/>
                    <w:szCs w:val="18"/>
                  </w:rPr>
                </w:rPrChange>
              </w:rPr>
            </w:pPr>
            <w:ins w:id="4607" w:author="马玉成" w:date="2018-09-20T11:10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08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ACC、ON</w:t>
              </w:r>
            </w:ins>
          </w:p>
        </w:tc>
      </w:tr>
      <w:tr w:rsidR="00AA0A9F" w:rsidRPr="00D47396" w14:paraId="4A1F890C" w14:textId="77777777" w:rsidTr="001B1FC9">
        <w:trPr>
          <w:trHeight w:val="270"/>
          <w:tblHeader/>
          <w:ins w:id="4609" w:author="马玉成" w:date="2018-09-20T11:09:00Z"/>
        </w:trPr>
        <w:tc>
          <w:tcPr>
            <w:tcW w:w="130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A4AFE" w14:textId="77777777" w:rsidR="00AA0A9F" w:rsidRPr="00D47396" w:rsidRDefault="00AA0A9F" w:rsidP="001B1FC9">
            <w:pPr>
              <w:spacing w:line="360" w:lineRule="auto"/>
              <w:rPr>
                <w:ins w:id="4610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611" w:author="北京车和家" w:date="2018-11-09T16:15:00Z">
                  <w:rPr>
                    <w:ins w:id="4612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613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22"/>
                  <w:rPrChange w:id="4614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</w:rPr>
                  </w:rPrChange>
                </w:rPr>
                <w:t xml:space="preserve">CAN </w:t>
              </w:r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4615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信号</w:t>
              </w:r>
            </w:ins>
          </w:p>
        </w:tc>
        <w:tc>
          <w:tcPr>
            <w:tcW w:w="4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8BA992" w14:textId="77777777" w:rsidR="00AA0A9F" w:rsidRPr="00D47396" w:rsidRDefault="00AA0A9F" w:rsidP="001B1FC9">
            <w:pPr>
              <w:spacing w:line="360" w:lineRule="auto"/>
              <w:jc w:val="center"/>
              <w:rPr>
                <w:ins w:id="4616" w:author="马玉成" w:date="2018-09-20T11:09:00Z"/>
                <w:strike/>
                <w:sz w:val="18"/>
                <w:szCs w:val="18"/>
                <w:rPrChange w:id="4617" w:author="北京车和家" w:date="2018-11-09T16:15:00Z">
                  <w:rPr>
                    <w:ins w:id="4618" w:author="马玉成" w:date="2018-09-20T11:09:00Z"/>
                    <w:sz w:val="18"/>
                    <w:szCs w:val="18"/>
                  </w:rPr>
                </w:rPrChange>
              </w:rPr>
            </w:pPr>
            <w:ins w:id="4619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620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Tx</w:t>
              </w:r>
            </w:ins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FF521D4" w14:textId="77777777" w:rsidR="00AA0A9F" w:rsidRPr="00D47396" w:rsidRDefault="00AA0A9F" w:rsidP="001B1FC9">
            <w:pPr>
              <w:spacing w:line="360" w:lineRule="auto"/>
              <w:jc w:val="center"/>
              <w:rPr>
                <w:ins w:id="4621" w:author="马玉成" w:date="2018-09-20T11:09:00Z"/>
                <w:strike/>
                <w:sz w:val="18"/>
                <w:szCs w:val="18"/>
                <w:rPrChange w:id="4622" w:author="北京车和家" w:date="2018-11-09T16:15:00Z">
                  <w:rPr>
                    <w:ins w:id="4623" w:author="马玉成" w:date="2018-09-20T11:09:00Z"/>
                    <w:sz w:val="18"/>
                    <w:szCs w:val="18"/>
                  </w:rPr>
                </w:rPrChange>
              </w:rPr>
            </w:pPr>
            <w:ins w:id="4624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625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Rx</w:t>
              </w:r>
            </w:ins>
          </w:p>
        </w:tc>
      </w:tr>
      <w:tr w:rsidR="00AA0A9F" w:rsidRPr="00D47396" w14:paraId="66F9C9DD" w14:textId="77777777" w:rsidTr="001B1FC9">
        <w:trPr>
          <w:trHeight w:val="270"/>
          <w:tblHeader/>
          <w:ins w:id="4626" w:author="马玉成" w:date="2018-09-20T11:09:00Z"/>
        </w:trPr>
        <w:tc>
          <w:tcPr>
            <w:tcW w:w="130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972B1" w14:textId="77777777" w:rsidR="00AA0A9F" w:rsidRPr="00D47396" w:rsidRDefault="00AA0A9F" w:rsidP="001B1FC9">
            <w:pPr>
              <w:spacing w:line="360" w:lineRule="auto"/>
              <w:rPr>
                <w:ins w:id="4627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628" w:author="北京车和家" w:date="2018-11-09T16:15:00Z">
                  <w:rPr>
                    <w:ins w:id="4629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11C844" w14:textId="2828D00B" w:rsidR="00AA0A9F" w:rsidRPr="00D47396" w:rsidRDefault="00AA0A9F" w:rsidP="001B1FC9">
            <w:pPr>
              <w:spacing w:line="360" w:lineRule="auto"/>
              <w:rPr>
                <w:ins w:id="4630" w:author="马玉成" w:date="2018-09-20T11:09:00Z"/>
                <w:strike/>
                <w:sz w:val="18"/>
                <w:szCs w:val="18"/>
                <w:rPrChange w:id="4631" w:author="北京车和家" w:date="2018-11-09T16:15:00Z">
                  <w:rPr>
                    <w:ins w:id="4632" w:author="马玉成" w:date="2018-09-20T11:09:00Z"/>
                    <w:sz w:val="18"/>
                    <w:szCs w:val="18"/>
                  </w:rPr>
                </w:rPrChange>
              </w:rPr>
            </w:pPr>
            <w:ins w:id="4633" w:author="马玉成" w:date="2018-09-20T11:09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34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</w:t>
              </w:r>
            </w:ins>
            <w:ins w:id="4635" w:author="马玉成" w:date="2018-09-20T11:11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36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CreepModeReq</w:t>
              </w:r>
            </w:ins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83CBBFB" w14:textId="6C31C117" w:rsidR="00AA0A9F" w:rsidRPr="00D47396" w:rsidRDefault="00AA0A9F" w:rsidP="001B1FC9">
            <w:pPr>
              <w:spacing w:line="360" w:lineRule="auto"/>
              <w:rPr>
                <w:ins w:id="4637" w:author="马玉成" w:date="2018-09-20T11:09:00Z"/>
                <w:strike/>
                <w:sz w:val="18"/>
                <w:szCs w:val="18"/>
                <w:rPrChange w:id="4638" w:author="北京车和家" w:date="2018-11-09T16:15:00Z">
                  <w:rPr>
                    <w:ins w:id="4639" w:author="马玉成" w:date="2018-09-20T11:09:00Z"/>
                    <w:sz w:val="18"/>
                    <w:szCs w:val="18"/>
                  </w:rPr>
                </w:rPrChange>
              </w:rPr>
            </w:pPr>
            <w:ins w:id="4640" w:author="马玉成" w:date="2018-09-20T11:09:00Z">
              <w:r w:rsidRPr="00D47396">
                <w:rPr>
                  <w:rFonts w:ascii="宋体" w:eastAsia="宋体" w:hAnsi="宋体" w:cs="宋体"/>
                  <w:strike/>
                  <w:color w:val="FF0000"/>
                  <w:sz w:val="18"/>
                  <w:szCs w:val="18"/>
                  <w:rPrChange w:id="4641" w:author="北京车和家" w:date="2018-11-09T16:15:00Z">
                    <w:rPr>
                      <w:rFonts w:ascii="宋体" w:eastAsia="宋体" w:hAnsi="宋体" w:cs="宋体"/>
                      <w:color w:val="FF0000"/>
                      <w:sz w:val="18"/>
                      <w:szCs w:val="18"/>
                    </w:rPr>
                  </w:rPrChange>
                </w:rPr>
                <w:t>C</w:t>
              </w:r>
            </w:ins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D047FDF" w14:textId="7D8F9682" w:rsidR="00AA0A9F" w:rsidRPr="00D47396" w:rsidRDefault="00AA0A9F" w:rsidP="001B1FC9">
            <w:pPr>
              <w:spacing w:line="360" w:lineRule="auto"/>
              <w:rPr>
                <w:ins w:id="4642" w:author="马玉成" w:date="2018-09-20T11:09:00Z"/>
                <w:strike/>
                <w:sz w:val="18"/>
                <w:szCs w:val="18"/>
                <w:rPrChange w:id="4643" w:author="北京车和家" w:date="2018-11-09T16:15:00Z">
                  <w:rPr>
                    <w:ins w:id="4644" w:author="马玉成" w:date="2018-09-20T11:09:00Z"/>
                    <w:sz w:val="18"/>
                    <w:szCs w:val="18"/>
                  </w:rPr>
                </w:rPrChange>
              </w:rPr>
            </w:pPr>
            <w:ins w:id="4645" w:author="马玉成" w:date="2018-09-20T11:12:00Z">
              <w:r w:rsidRPr="00D47396">
                <w:rPr>
                  <w:rFonts w:hint="eastAsia"/>
                  <w:strike/>
                  <w:sz w:val="18"/>
                  <w:szCs w:val="18"/>
                  <w:rPrChange w:id="4646" w:author="北京车和家" w:date="2018-11-09T16:15:00Z">
                    <w:rPr>
                      <w:rFonts w:hint="eastAsia"/>
                      <w:sz w:val="18"/>
                      <w:szCs w:val="18"/>
                    </w:rPr>
                  </w:rPrChange>
                </w:rPr>
                <w:t>无</w:t>
              </w:r>
            </w:ins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AA793C" w14:textId="4BC979FA" w:rsidR="00AA0A9F" w:rsidRPr="00D47396" w:rsidRDefault="00AA0A9F" w:rsidP="001B1FC9">
            <w:pPr>
              <w:spacing w:line="360" w:lineRule="auto"/>
              <w:rPr>
                <w:ins w:id="4647" w:author="马玉成" w:date="2018-09-20T11:09:00Z"/>
                <w:strike/>
                <w:sz w:val="18"/>
                <w:szCs w:val="18"/>
                <w:rPrChange w:id="4648" w:author="北京车和家" w:date="2018-11-09T16:15:00Z">
                  <w:rPr>
                    <w:ins w:id="4649" w:author="马玉成" w:date="2018-09-20T11:09:00Z"/>
                    <w:sz w:val="18"/>
                    <w:szCs w:val="18"/>
                  </w:rPr>
                </w:rPrChange>
              </w:rPr>
            </w:pPr>
          </w:p>
        </w:tc>
      </w:tr>
      <w:tr w:rsidR="00AA0A9F" w:rsidRPr="00D47396" w14:paraId="5064C30C" w14:textId="77777777" w:rsidTr="001B1FC9">
        <w:trPr>
          <w:trHeight w:val="825"/>
          <w:tblHeader/>
          <w:ins w:id="4650" w:author="马玉成" w:date="2018-09-20T11:09:00Z"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1FFAD" w14:textId="77777777" w:rsidR="00AA0A9F" w:rsidRPr="00D47396" w:rsidRDefault="00AA0A9F" w:rsidP="001B1FC9">
            <w:pPr>
              <w:spacing w:line="360" w:lineRule="auto"/>
              <w:rPr>
                <w:ins w:id="4651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652" w:author="北京车和家" w:date="2018-11-09T16:15:00Z">
                  <w:rPr>
                    <w:ins w:id="4653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654" w:author="马玉成" w:date="2018-09-20T11:09:00Z"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22"/>
                  <w:rPrChange w:id="4655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22"/>
                    </w:rPr>
                  </w:rPrChange>
                </w:rPr>
                <w:t>策略</w:t>
              </w:r>
            </w:ins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A41E7" w14:textId="77777777" w:rsidR="00AA0A9F" w:rsidRPr="00D47396" w:rsidRDefault="00AA0A9F" w:rsidP="001B1FC9">
            <w:pPr>
              <w:spacing w:line="360" w:lineRule="auto"/>
              <w:rPr>
                <w:ins w:id="4656" w:author="马玉成" w:date="2018-09-20T11:09:00Z"/>
                <w:rFonts w:ascii="宋体" w:eastAsia="宋体" w:hAnsi="宋体" w:cs="宋体"/>
                <w:b/>
                <w:bCs/>
                <w:strike/>
                <w:color w:val="FF0000"/>
                <w:sz w:val="18"/>
                <w:szCs w:val="18"/>
                <w:rPrChange w:id="4657" w:author="北京车和家" w:date="2018-11-09T16:15:00Z">
                  <w:rPr>
                    <w:ins w:id="4658" w:author="马玉成" w:date="2018-09-20T11:09:00Z"/>
                    <w:rFonts w:ascii="宋体" w:eastAsia="宋体" w:hAnsi="宋体" w:cs="宋体"/>
                    <w:b/>
                    <w:bCs/>
                    <w:color w:val="FF0000"/>
                    <w:sz w:val="18"/>
                    <w:szCs w:val="18"/>
                  </w:rPr>
                </w:rPrChange>
              </w:rPr>
            </w:pPr>
            <w:ins w:id="4659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660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1.控制逻辑：</w:t>
              </w:r>
            </w:ins>
          </w:p>
          <w:p w14:paraId="553EFB48" w14:textId="674E1797" w:rsidR="00AA0A9F" w:rsidRPr="00D47396" w:rsidRDefault="00AA0A9F" w:rsidP="001B1FC9">
            <w:pPr>
              <w:spacing w:line="360" w:lineRule="auto"/>
              <w:ind w:firstLineChars="150" w:firstLine="270"/>
              <w:rPr>
                <w:ins w:id="4661" w:author="马玉成" w:date="2018-09-20T11:15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662" w:author="北京车和家" w:date="2018-11-09T16:15:00Z">
                  <w:rPr>
                    <w:ins w:id="4663" w:author="马玉成" w:date="2018-09-20T11:15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664" w:author="马玉成" w:date="2018-09-20T11:14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65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CCP </w:t>
              </w:r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666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根据用户</w:t>
              </w:r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67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操作发送</w:t>
              </w:r>
              <w:proofErr w:type="gramStart"/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68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蠕</w:t>
              </w:r>
              <w:proofErr w:type="gramEnd"/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69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行模式开启或关闭命令，信号</w:t>
              </w:r>
            </w:ins>
            <w:ins w:id="4670" w:author="马玉成" w:date="2018-09-20T11:15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71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为一直发。</w:t>
              </w:r>
            </w:ins>
          </w:p>
          <w:p w14:paraId="39EBFA8F" w14:textId="0BEF9525" w:rsidR="00AA0A9F" w:rsidRPr="00D47396" w:rsidRDefault="00AA0A9F" w:rsidP="001B1FC9">
            <w:pPr>
              <w:spacing w:line="360" w:lineRule="auto"/>
              <w:ind w:firstLineChars="150" w:firstLine="270"/>
              <w:rPr>
                <w:ins w:id="4672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673" w:author="北京车和家" w:date="2018-11-09T16:15:00Z">
                  <w:rPr>
                    <w:ins w:id="4674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675" w:author="马玉成" w:date="2018-09-20T11:15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76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CCP记忆</w:t>
              </w:r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677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，</w:t>
              </w:r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78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默认</w:t>
              </w:r>
              <w:proofErr w:type="gramStart"/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679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蠕</w:t>
              </w:r>
              <w:proofErr w:type="gramEnd"/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680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行</w:t>
              </w:r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81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开。</w:t>
              </w:r>
            </w:ins>
          </w:p>
          <w:p w14:paraId="6C3AD41E" w14:textId="77777777" w:rsidR="00AA0A9F" w:rsidRPr="00D47396" w:rsidRDefault="00AA0A9F" w:rsidP="001B1FC9">
            <w:pPr>
              <w:spacing w:line="360" w:lineRule="auto"/>
              <w:rPr>
                <w:ins w:id="4682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4683" w:author="北京车和家" w:date="2018-11-09T16:15:00Z">
                  <w:rPr>
                    <w:ins w:id="4684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4685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686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2.请求信号:</w:t>
              </w:r>
            </w:ins>
          </w:p>
          <w:p w14:paraId="27E8705F" w14:textId="3DAEDE9B" w:rsidR="00AA0A9F" w:rsidRPr="00D47396" w:rsidRDefault="00AA0A9F" w:rsidP="001B1FC9">
            <w:pPr>
              <w:spacing w:line="360" w:lineRule="auto"/>
              <w:rPr>
                <w:ins w:id="4687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688" w:author="北京车和家" w:date="2018-11-09T16:15:00Z">
                  <w:rPr>
                    <w:ins w:id="4689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690" w:author="马玉成" w:date="2018-09-20T11:12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91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IPC_CreepModeReq</w:t>
              </w:r>
            </w:ins>
            <w:ins w:id="4692" w:author="马玉成" w:date="2018-09-20T11:09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93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==</w:t>
              </w:r>
              <w:r w:rsidRPr="00D47396">
                <w:rPr>
                  <w:strike/>
                  <w:rPrChange w:id="4694" w:author="北京车和家" w:date="2018-11-09T16:15:00Z">
                    <w:rPr/>
                  </w:rPrChange>
                </w:rPr>
                <w:t xml:space="preserve"> </w:t>
              </w:r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95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0x0:</w:t>
              </w:r>
            </w:ins>
            <w:ins w:id="4696" w:author="马玉成" w:date="2018-09-20T11:12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697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active</w:t>
              </w:r>
            </w:ins>
          </w:p>
          <w:p w14:paraId="4052324F" w14:textId="1EB67947" w:rsidR="00AA0A9F" w:rsidRPr="00D47396" w:rsidRDefault="00AA0A9F" w:rsidP="001B1FC9">
            <w:pPr>
              <w:spacing w:line="360" w:lineRule="auto"/>
              <w:rPr>
                <w:ins w:id="4698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699" w:author="北京车和家" w:date="2018-11-09T16:15:00Z">
                  <w:rPr>
                    <w:ins w:id="4700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701" w:author="马玉成" w:date="2018-09-20T11:12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702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IPC_CreepModeReq</w:t>
              </w:r>
            </w:ins>
            <w:ins w:id="4703" w:author="马玉成" w:date="2018-09-20T11:09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704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 xml:space="preserve"> ==</w:t>
              </w:r>
              <w:r w:rsidRPr="00D47396">
                <w:rPr>
                  <w:strike/>
                  <w:rPrChange w:id="4705" w:author="北京车和家" w:date="2018-11-09T16:15:00Z">
                    <w:rPr/>
                  </w:rPrChange>
                </w:rPr>
                <w:t xml:space="preserve"> </w:t>
              </w:r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706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0x1:</w:t>
              </w:r>
            </w:ins>
            <w:ins w:id="4707" w:author="马玉成" w:date="2018-09-20T11:12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708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inactiv</w:t>
              </w:r>
            </w:ins>
            <w:ins w:id="4709" w:author="马玉成" w:date="2018-09-20T11:13:00Z">
              <w:r w:rsidRPr="00D47396">
                <w:rPr>
                  <w:rFonts w:ascii="宋体" w:eastAsia="宋体" w:hAnsi="宋体" w:cs="宋体"/>
                  <w:strike/>
                  <w:color w:val="000000"/>
                  <w:sz w:val="18"/>
                  <w:szCs w:val="18"/>
                  <w:rPrChange w:id="4710" w:author="北京车和家" w:date="2018-11-09T16:15:00Z"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rPrChange>
                </w:rPr>
                <w:t>e</w:t>
              </w:r>
            </w:ins>
          </w:p>
          <w:p w14:paraId="2C60CAF4" w14:textId="77777777" w:rsidR="00AA0A9F" w:rsidRPr="00D47396" w:rsidRDefault="00AA0A9F" w:rsidP="001B1FC9">
            <w:pPr>
              <w:spacing w:line="360" w:lineRule="auto"/>
              <w:rPr>
                <w:ins w:id="4711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18"/>
                <w:szCs w:val="18"/>
                <w:rPrChange w:id="4712" w:author="北京车和家" w:date="2018-11-09T16:15:00Z">
                  <w:rPr>
                    <w:ins w:id="4713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18"/>
                    <w:szCs w:val="18"/>
                  </w:rPr>
                </w:rPrChange>
              </w:rPr>
            </w:pPr>
            <w:ins w:id="4714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715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3.反馈信号</w:t>
              </w:r>
              <w:r w:rsidRPr="00D47396">
                <w:rPr>
                  <w:rFonts w:ascii="宋体" w:eastAsia="宋体" w:hAnsi="宋体" w:cs="宋体" w:hint="eastAsia"/>
                  <w:b/>
                  <w:bCs/>
                  <w:strike/>
                  <w:color w:val="000000"/>
                  <w:sz w:val="18"/>
                  <w:szCs w:val="18"/>
                  <w:rPrChange w:id="4716" w:author="北京车和家" w:date="2018-11-09T16:15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：</w:t>
              </w:r>
            </w:ins>
          </w:p>
          <w:p w14:paraId="54F7FBF7" w14:textId="1DAD9FC2" w:rsidR="00AA0A9F" w:rsidRPr="00D47396" w:rsidRDefault="00AA0A9F" w:rsidP="001B1FC9">
            <w:pPr>
              <w:spacing w:line="360" w:lineRule="auto"/>
              <w:rPr>
                <w:ins w:id="4717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18" w:author="北京车和家" w:date="2018-11-09T16:15:00Z">
                  <w:rPr>
                    <w:ins w:id="4719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720" w:author="马玉成" w:date="2018-09-20T11:13:00Z"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721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无</w:t>
              </w:r>
            </w:ins>
          </w:p>
          <w:p w14:paraId="488A261F" w14:textId="77777777" w:rsidR="00AA0A9F" w:rsidRPr="00D47396" w:rsidRDefault="00AA0A9F" w:rsidP="001B1FC9">
            <w:pPr>
              <w:spacing w:line="360" w:lineRule="auto"/>
              <w:rPr>
                <w:ins w:id="4722" w:author="马玉成" w:date="2018-09-20T11:09:00Z"/>
                <w:rFonts w:ascii="宋体" w:eastAsia="宋体" w:hAnsi="宋体" w:cs="宋体"/>
                <w:b/>
                <w:strike/>
                <w:color w:val="000000"/>
                <w:sz w:val="18"/>
                <w:szCs w:val="18"/>
                <w:rPrChange w:id="4723" w:author="北京车和家" w:date="2018-11-09T16:15:00Z">
                  <w:rPr>
                    <w:ins w:id="4724" w:author="马玉成" w:date="2018-09-20T11:09:00Z"/>
                    <w:rFonts w:ascii="宋体" w:eastAsia="宋体" w:hAnsi="宋体" w:cs="宋体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4725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18"/>
                  <w:szCs w:val="18"/>
                  <w:rPrChange w:id="4726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4.异常信号处理</w:t>
              </w:r>
            </w:ins>
          </w:p>
          <w:p w14:paraId="33AE5FBF" w14:textId="2D23CD27" w:rsidR="00AA0A9F" w:rsidRPr="00D47396" w:rsidRDefault="00AA0A9F" w:rsidP="001B1FC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4727" w:author="马玉成" w:date="2018-09-20T11:09:00Z"/>
                <w:rFonts w:asciiTheme="minorEastAsia" w:eastAsiaTheme="minorEastAsia" w:hAnsiTheme="minorEastAsia" w:cs="Arial Unicode MS"/>
                <w:strike/>
                <w:sz w:val="18"/>
                <w:szCs w:val="18"/>
                <w:rPrChange w:id="4728" w:author="北京车和家" w:date="2018-11-09T16:15:00Z">
                  <w:rPr>
                    <w:ins w:id="4729" w:author="马玉成" w:date="2018-09-20T11:09:00Z"/>
                    <w:rFonts w:asciiTheme="minorEastAsia" w:eastAsiaTheme="minorEastAsia" w:hAnsiTheme="minorEastAsia" w:cs="Arial Unicode MS"/>
                    <w:sz w:val="18"/>
                    <w:szCs w:val="18"/>
                  </w:rPr>
                </w:rPrChange>
              </w:rPr>
            </w:pPr>
            <w:ins w:id="4730" w:author="马玉成" w:date="2018-09-20T11:13:00Z">
              <w:r w:rsidRPr="00D47396">
                <w:rPr>
                  <w:rFonts w:asciiTheme="minorEastAsia" w:eastAsiaTheme="minorEastAsia" w:hAnsiTheme="minorEastAsia" w:cs="Arial Unicode MS" w:hint="eastAsia"/>
                  <w:strike/>
                  <w:color w:val="auto"/>
                  <w:sz w:val="18"/>
                  <w:szCs w:val="18"/>
                  <w:rPrChange w:id="4731" w:author="北京车和家" w:date="2018-11-09T16:15:00Z">
                    <w:rPr>
                      <w:rFonts w:asciiTheme="minorEastAsia" w:eastAsiaTheme="minorEastAsia" w:hAnsiTheme="minorEastAsia" w:cs="Arial Unicode MS" w:hint="eastAsia"/>
                      <w:color w:val="auto"/>
                      <w:sz w:val="18"/>
                      <w:szCs w:val="18"/>
                    </w:rPr>
                  </w:rPrChange>
                </w:rPr>
                <w:t>无</w:t>
              </w:r>
            </w:ins>
          </w:p>
          <w:p w14:paraId="439BF076" w14:textId="7E775818" w:rsidR="00AA0A9F" w:rsidRPr="00D47396" w:rsidRDefault="00AA0A9F">
            <w:pPr>
              <w:spacing w:line="360" w:lineRule="auto"/>
              <w:rPr>
                <w:ins w:id="4732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33" w:author="北京车和家" w:date="2018-11-09T16:15:00Z">
                  <w:rPr>
                    <w:ins w:id="4734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735" w:author="马玉成" w:date="2018-09-20T11:09:00Z">
              <w:r w:rsidRPr="00D47396">
                <w:rPr>
                  <w:rFonts w:hAnsi="宋体"/>
                  <w:b/>
                  <w:strike/>
                  <w:sz w:val="18"/>
                  <w:szCs w:val="18"/>
                  <w:rPrChange w:id="4736" w:author="北京车和家" w:date="2018-11-09T16:15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5.</w:t>
              </w:r>
              <w:r w:rsidRPr="00D47396">
                <w:rPr>
                  <w:rFonts w:hAnsi="宋体" w:hint="eastAsia"/>
                  <w:b/>
                  <w:strike/>
                  <w:sz w:val="18"/>
                  <w:szCs w:val="18"/>
                  <w:rPrChange w:id="4737" w:author="北京车和家" w:date="2018-11-09T16:15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信号</w:t>
              </w:r>
              <w:r w:rsidRPr="00D47396">
                <w:rPr>
                  <w:rFonts w:hAnsi="宋体"/>
                  <w:b/>
                  <w:strike/>
                  <w:sz w:val="18"/>
                  <w:szCs w:val="18"/>
                  <w:rPrChange w:id="4738" w:author="北京车和家" w:date="2018-11-09T16:15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为无效或者预留</w:t>
              </w:r>
              <w:r w:rsidRPr="00D47396">
                <w:rPr>
                  <w:rFonts w:hAnsi="宋体" w:hint="eastAsia"/>
                  <w:b/>
                  <w:strike/>
                  <w:sz w:val="18"/>
                  <w:szCs w:val="18"/>
                  <w:rPrChange w:id="4739" w:author="北京车和家" w:date="2018-11-09T16:15:00Z">
                    <w:rPr>
                      <w:rFonts w:hAnsi="宋体" w:hint="eastAsia"/>
                      <w:b/>
                      <w:sz w:val="18"/>
                      <w:szCs w:val="18"/>
                    </w:rPr>
                  </w:rPrChange>
                </w:rPr>
                <w:t>值</w:t>
              </w:r>
              <w:r w:rsidRPr="00D47396">
                <w:rPr>
                  <w:rFonts w:hAnsi="宋体"/>
                  <w:b/>
                  <w:strike/>
                  <w:sz w:val="18"/>
                  <w:szCs w:val="18"/>
                  <w:rPrChange w:id="4740" w:author="北京车和家" w:date="2018-11-09T16:15:00Z">
                    <w:rPr>
                      <w:rFonts w:hAnsi="宋体"/>
                      <w:b/>
                      <w:sz w:val="18"/>
                      <w:szCs w:val="18"/>
                    </w:rPr>
                  </w:rPrChange>
                </w:rPr>
                <w:t>：</w:t>
              </w:r>
            </w:ins>
            <w:ins w:id="4741" w:author="马玉成" w:date="2018-09-20T11:13:00Z">
              <w:r w:rsidRPr="00D47396">
                <w:rPr>
                  <w:rFonts w:hAnsi="宋体" w:hint="eastAsia"/>
                  <w:strike/>
                  <w:sz w:val="18"/>
                  <w:szCs w:val="18"/>
                  <w:rPrChange w:id="4742" w:author="北京车和家" w:date="2018-11-09T16:15:00Z">
                    <w:rPr>
                      <w:rFonts w:hAnsi="宋体" w:hint="eastAsia"/>
                      <w:sz w:val="18"/>
                      <w:szCs w:val="18"/>
                    </w:rPr>
                  </w:rPrChange>
                </w:rPr>
                <w:t>无</w:t>
              </w:r>
            </w:ins>
          </w:p>
        </w:tc>
      </w:tr>
      <w:tr w:rsidR="00AA0A9F" w:rsidRPr="00D47396" w14:paraId="44B40664" w14:textId="77777777" w:rsidTr="001B1FC9">
        <w:trPr>
          <w:trHeight w:val="270"/>
          <w:tblHeader/>
          <w:ins w:id="4743" w:author="马玉成" w:date="2018-09-20T11:09:00Z"/>
        </w:trPr>
        <w:tc>
          <w:tcPr>
            <w:tcW w:w="13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7794" w14:textId="77777777" w:rsidR="00AA0A9F" w:rsidRPr="00D47396" w:rsidRDefault="00AA0A9F" w:rsidP="001B1FC9">
            <w:pPr>
              <w:spacing w:line="360" w:lineRule="auto"/>
              <w:rPr>
                <w:ins w:id="4744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745" w:author="北京车和家" w:date="2018-11-09T16:15:00Z">
                  <w:rPr>
                    <w:ins w:id="4746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  <w:ins w:id="4747" w:author="马玉成" w:date="2018-09-20T11:09:00Z">
              <w:r w:rsidRPr="00D47396">
                <w:rPr>
                  <w:rFonts w:ascii="宋体" w:eastAsia="宋体" w:hAnsi="宋体" w:cs="宋体"/>
                  <w:b/>
                  <w:bCs/>
                  <w:strike/>
                  <w:color w:val="000000"/>
                  <w:sz w:val="22"/>
                  <w:rPrChange w:id="4748" w:author="北京车和家" w:date="2018-11-09T16:15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</w:rPr>
                  </w:rPrChange>
                </w:rPr>
                <w:t>UI</w:t>
              </w:r>
            </w:ins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48E7" w14:textId="77777777" w:rsidR="00AA0A9F" w:rsidRPr="00D47396" w:rsidRDefault="00AA0A9F" w:rsidP="001B1FC9">
            <w:pPr>
              <w:spacing w:line="360" w:lineRule="auto"/>
              <w:rPr>
                <w:ins w:id="4749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50" w:author="北京车和家" w:date="2018-11-09T16:15:00Z">
                  <w:rPr>
                    <w:ins w:id="4751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752" w:author="马玉成" w:date="2018-09-20T11:09:00Z"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753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声音</w:t>
              </w:r>
            </w:ins>
          </w:p>
        </w:tc>
        <w:tc>
          <w:tcPr>
            <w:tcW w:w="69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C47B1F" w14:textId="77777777" w:rsidR="00AA0A9F" w:rsidRPr="00D47396" w:rsidRDefault="00AA0A9F" w:rsidP="001B1FC9">
            <w:pPr>
              <w:spacing w:line="360" w:lineRule="auto"/>
              <w:rPr>
                <w:ins w:id="4754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55" w:author="北京车和家" w:date="2018-11-09T16:15:00Z">
                  <w:rPr>
                    <w:ins w:id="4756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</w:p>
        </w:tc>
      </w:tr>
      <w:tr w:rsidR="00AA0A9F" w:rsidRPr="00D47396" w14:paraId="3D3C865B" w14:textId="77777777" w:rsidTr="001B1FC9">
        <w:trPr>
          <w:trHeight w:val="270"/>
          <w:tblHeader/>
          <w:ins w:id="4757" w:author="马玉成" w:date="2018-09-20T11:09:00Z"/>
        </w:trPr>
        <w:tc>
          <w:tcPr>
            <w:tcW w:w="13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5F1A9" w14:textId="77777777" w:rsidR="00AA0A9F" w:rsidRPr="00D47396" w:rsidRDefault="00AA0A9F" w:rsidP="001B1FC9">
            <w:pPr>
              <w:spacing w:line="360" w:lineRule="auto"/>
              <w:rPr>
                <w:ins w:id="4758" w:author="马玉成" w:date="2018-09-20T11:09:00Z"/>
                <w:rFonts w:ascii="宋体" w:eastAsia="宋体" w:hAnsi="宋体" w:cs="宋体"/>
                <w:b/>
                <w:bCs/>
                <w:strike/>
                <w:color w:val="000000"/>
                <w:sz w:val="22"/>
                <w:rPrChange w:id="4759" w:author="北京车和家" w:date="2018-11-09T16:15:00Z">
                  <w:rPr>
                    <w:ins w:id="4760" w:author="马玉成" w:date="2018-09-20T11:09:00Z"/>
                    <w:rFonts w:ascii="宋体" w:eastAsia="宋体" w:hAnsi="宋体" w:cs="宋体"/>
                    <w:b/>
                    <w:bCs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B73C" w14:textId="77777777" w:rsidR="00AA0A9F" w:rsidRPr="00D47396" w:rsidRDefault="00AA0A9F" w:rsidP="001B1FC9">
            <w:pPr>
              <w:spacing w:line="360" w:lineRule="auto"/>
              <w:rPr>
                <w:ins w:id="4761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62" w:author="北京车和家" w:date="2018-11-09T16:15:00Z">
                  <w:rPr>
                    <w:ins w:id="4763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  <w:ins w:id="4764" w:author="马玉成" w:date="2018-09-20T11:09:00Z">
              <w:r w:rsidRPr="00D47396">
                <w:rPr>
                  <w:rFonts w:ascii="宋体" w:eastAsia="宋体" w:hAnsi="宋体" w:cs="宋体" w:hint="eastAsia"/>
                  <w:strike/>
                  <w:color w:val="000000"/>
                  <w:sz w:val="18"/>
                  <w:szCs w:val="18"/>
                  <w:rPrChange w:id="4765" w:author="北京车和家" w:date="2018-11-09T16:15:00Z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</w:rPrChange>
                </w:rPr>
                <w:t>图片</w:t>
              </w:r>
            </w:ins>
          </w:p>
        </w:tc>
        <w:tc>
          <w:tcPr>
            <w:tcW w:w="69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2666A4" w14:textId="77777777" w:rsidR="00AA0A9F" w:rsidRPr="00D47396" w:rsidRDefault="00AA0A9F" w:rsidP="001B1FC9">
            <w:pPr>
              <w:spacing w:line="360" w:lineRule="auto"/>
              <w:rPr>
                <w:ins w:id="4766" w:author="马玉成" w:date="2018-09-20T11:09:00Z"/>
                <w:rFonts w:ascii="宋体" w:eastAsia="宋体" w:hAnsi="宋体" w:cs="宋体"/>
                <w:strike/>
                <w:color w:val="000000"/>
                <w:sz w:val="18"/>
                <w:szCs w:val="18"/>
                <w:rPrChange w:id="4767" w:author="北京车和家" w:date="2018-11-09T16:15:00Z">
                  <w:rPr>
                    <w:ins w:id="4768" w:author="马玉成" w:date="2018-09-20T11:09:00Z"/>
                    <w:rFonts w:ascii="宋体" w:eastAsia="宋体" w:hAnsi="宋体" w:cs="宋体"/>
                    <w:color w:val="000000"/>
                    <w:sz w:val="18"/>
                    <w:szCs w:val="18"/>
                  </w:rPr>
                </w:rPrChange>
              </w:rPr>
            </w:pPr>
          </w:p>
        </w:tc>
      </w:tr>
    </w:tbl>
    <w:p w14:paraId="09DEECA6" w14:textId="77777777" w:rsidR="00AA0A9F" w:rsidRPr="00684F63" w:rsidRDefault="00AA0A9F">
      <w:pPr>
        <w:rPr>
          <w:ins w:id="4769" w:author="马玉成" w:date="2018-09-20T11:08:00Z"/>
        </w:rPr>
        <w:pPrChange w:id="4770" w:author="马玉成" w:date="2018-09-20T11:08:00Z">
          <w:pPr>
            <w:pStyle w:val="3"/>
          </w:pPr>
        </w:pPrChange>
      </w:pPr>
    </w:p>
    <w:p w14:paraId="5916DA15" w14:textId="465156D6" w:rsidR="005A5673" w:rsidRPr="00165DCE" w:rsidRDefault="00517409" w:rsidP="0051740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4771" w:name="_Toc532203416"/>
      <w:r w:rsidRPr="00165DCE">
        <w:rPr>
          <w:rFonts w:ascii="Microsoft YaHei UI" w:eastAsia="Microsoft YaHei UI" w:hAnsi="Microsoft YaHei UI" w:cs="Arial" w:hint="eastAsia"/>
        </w:rPr>
        <w:lastRenderedPageBreak/>
        <w:t>底盘功能模式选择</w:t>
      </w:r>
      <w:r w:rsidRPr="00165DCE">
        <w:rPr>
          <w:rFonts w:ascii="Microsoft YaHei UI" w:eastAsia="Microsoft YaHei UI" w:hAnsi="Microsoft YaHei UI" w:cs="Arial"/>
        </w:rPr>
        <w:t>功能</w:t>
      </w:r>
      <w:bookmarkEnd w:id="4562"/>
      <w:bookmarkEnd w:id="4563"/>
      <w:bookmarkEnd w:id="4771"/>
      <w:ins w:id="4772" w:author="北京车和家" w:date="2018-12-28T19:11:00Z">
        <w:r w:rsidR="0051062A" w:rsidRPr="00165DCE">
          <w:rPr>
            <w:rFonts w:ascii="Microsoft YaHei UI" w:eastAsia="Microsoft YaHei UI" w:hAnsi="Microsoft YaHei UI" w:cs="Arial" w:hint="eastAsia"/>
          </w:rPr>
          <w:t>（</w:t>
        </w:r>
      </w:ins>
      <w:ins w:id="4773" w:author="北京车和家" w:date="2019-01-16T14:23:00Z">
        <w:r w:rsidR="00165DCE">
          <w:rPr>
            <w:rFonts w:ascii="Microsoft YaHei UI" w:eastAsia="Microsoft YaHei UI" w:hAnsi="Microsoft YaHei UI" w:cs="Arial" w:hint="eastAsia"/>
          </w:rPr>
          <w:t>本地U</w:t>
        </w:r>
        <w:r w:rsidR="00165DCE">
          <w:rPr>
            <w:rFonts w:ascii="Microsoft YaHei UI" w:eastAsia="Microsoft YaHei UI" w:hAnsi="Microsoft YaHei UI" w:cs="Arial"/>
          </w:rPr>
          <w:t>I</w:t>
        </w:r>
        <w:r w:rsidR="00165DCE">
          <w:rPr>
            <w:rFonts w:ascii="Microsoft YaHei UI" w:eastAsia="Microsoft YaHei UI" w:hAnsi="Microsoft YaHei UI" w:cs="Arial" w:hint="eastAsia"/>
          </w:rPr>
          <w:t>控制</w:t>
        </w:r>
        <w:r w:rsidR="00165DCE" w:rsidRPr="00555DEF">
          <w:rPr>
            <w:rFonts w:ascii="Microsoft YaHei UI" w:eastAsia="Microsoft YaHei UI" w:hAnsi="Microsoft YaHei UI" w:cs="Arial" w:hint="eastAsia"/>
          </w:rPr>
          <w:t>全部删除</w:t>
        </w:r>
        <w:r w:rsidR="00165DCE">
          <w:rPr>
            <w:rFonts w:ascii="Microsoft YaHei UI" w:eastAsia="Microsoft YaHei UI" w:hAnsi="Microsoft YaHei UI" w:cs="Arial" w:hint="eastAsia"/>
          </w:rPr>
          <w:t>，通过板间通信接受H</w:t>
        </w:r>
        <w:r w:rsidR="00165DCE">
          <w:rPr>
            <w:rFonts w:ascii="Microsoft YaHei UI" w:eastAsia="Microsoft YaHei UI" w:hAnsi="Microsoft YaHei UI" w:cs="Arial"/>
          </w:rPr>
          <w:t>U</w:t>
        </w:r>
        <w:r w:rsidR="00165DCE">
          <w:rPr>
            <w:rFonts w:ascii="Microsoft YaHei UI" w:eastAsia="Microsoft YaHei UI" w:hAnsi="Microsoft YaHei UI" w:cs="Arial" w:hint="eastAsia"/>
          </w:rPr>
          <w:t>控制指令</w:t>
        </w:r>
      </w:ins>
      <w:ins w:id="4774" w:author="北京车和家" w:date="2018-12-28T19:11:00Z">
        <w:r w:rsidR="0051062A" w:rsidRPr="00165DCE">
          <w:rPr>
            <w:rFonts w:ascii="Microsoft YaHei UI" w:eastAsia="Microsoft YaHei UI" w:hAnsi="Microsoft YaHei UI" w:cs="Arial" w:hint="eastAsia"/>
          </w:rPr>
          <w:t>）</w:t>
        </w:r>
      </w:ins>
    </w:p>
    <w:p w14:paraId="478652F3" w14:textId="6058D7C1" w:rsidR="005A5673" w:rsidRPr="00165DCE" w:rsidRDefault="00517409" w:rsidP="00517409">
      <w:pPr>
        <w:pStyle w:val="3"/>
      </w:pPr>
      <w:bookmarkStart w:id="4775" w:name="_Toc488331583"/>
      <w:bookmarkStart w:id="4776" w:name="_Toc489270247"/>
      <w:bookmarkStart w:id="4777" w:name="_Toc532203417"/>
      <w:r w:rsidRPr="00165DCE">
        <w:t>ESP OFF</w:t>
      </w:r>
      <w:r w:rsidRPr="00165DCE">
        <w:rPr>
          <w:rFonts w:hint="eastAsia"/>
        </w:rPr>
        <w:t>功能</w:t>
      </w:r>
      <w:bookmarkEnd w:id="4775"/>
      <w:bookmarkEnd w:id="4776"/>
      <w:bookmarkEnd w:id="4777"/>
    </w:p>
    <w:tbl>
      <w:tblPr>
        <w:tblW w:w="9468" w:type="dxa"/>
        <w:tblInd w:w="-10" w:type="dxa"/>
        <w:tblLook w:val="04A0" w:firstRow="1" w:lastRow="0" w:firstColumn="1" w:lastColumn="0" w:noHBand="0" w:noVBand="1"/>
      </w:tblPr>
      <w:tblGrid>
        <w:gridCol w:w="1303"/>
        <w:gridCol w:w="1191"/>
        <w:gridCol w:w="1735"/>
        <w:gridCol w:w="1139"/>
        <w:gridCol w:w="1786"/>
        <w:gridCol w:w="2314"/>
      </w:tblGrid>
      <w:tr w:rsidR="00517409" w:rsidRPr="00165DCE" w14:paraId="0CAAD5FC" w14:textId="77777777" w:rsidTr="00517409">
        <w:trPr>
          <w:trHeight w:val="270"/>
          <w:tblHeader/>
        </w:trPr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F956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D46EC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ESP OFF</w:t>
            </w:r>
            <w:proofErr w:type="gramStart"/>
            <w:r w:rsidRPr="00165DCE">
              <w:rPr>
                <w:rFonts w:hint="eastAsia"/>
                <w:sz w:val="18"/>
                <w:szCs w:val="18"/>
              </w:rPr>
              <w:t>置功能</w:t>
            </w:r>
            <w:proofErr w:type="gramEnd"/>
          </w:p>
        </w:tc>
      </w:tr>
      <w:tr w:rsidR="00517409" w:rsidRPr="00165DCE" w14:paraId="087BC295" w14:textId="77777777" w:rsidTr="00517409">
        <w:trPr>
          <w:trHeight w:val="270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FEA8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352FE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ESP  OFF</w:t>
            </w:r>
            <w:r w:rsidRPr="00165DCE">
              <w:rPr>
                <w:rFonts w:hint="eastAsia"/>
                <w:sz w:val="18"/>
                <w:szCs w:val="18"/>
              </w:rPr>
              <w:t>功能的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165DCE" w14:paraId="13F9E874" w14:textId="77777777" w:rsidTr="00517409">
        <w:trPr>
          <w:trHeight w:val="270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485C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EDE1BC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165DCE" w14:paraId="12CEF93D" w14:textId="77777777" w:rsidTr="00517409">
        <w:trPr>
          <w:trHeight w:val="270"/>
          <w:tblHeader/>
        </w:trPr>
        <w:tc>
          <w:tcPr>
            <w:tcW w:w="130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7670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1977C7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D14D227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165DCE" w14:paraId="69D57ECC" w14:textId="77777777" w:rsidTr="00517409">
        <w:trPr>
          <w:trHeight w:val="270"/>
          <w:tblHeader/>
        </w:trPr>
        <w:tc>
          <w:tcPr>
            <w:tcW w:w="130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C4F2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9B6967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IPC_ESPOffSwitchReq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CB82023" w14:textId="6D399A2D" w:rsidR="00517409" w:rsidRPr="00165DCE" w:rsidRDefault="00447E46" w:rsidP="00517409">
            <w:pPr>
              <w:spacing w:line="360" w:lineRule="auto"/>
              <w:rPr>
                <w:sz w:val="18"/>
                <w:szCs w:val="18"/>
              </w:rPr>
            </w:pPr>
            <w:ins w:id="4778" w:author="北京车和家" w:date="2019-01-15T16:12:00Z">
              <w:r w:rsidRPr="00165DCE">
                <w:rPr>
                  <w:rFonts w:ascii="宋体" w:eastAsia="宋体" w:hAnsi="宋体" w:cs="宋体"/>
                  <w:color w:val="FF0000"/>
                  <w:sz w:val="18"/>
                  <w:szCs w:val="18"/>
                  <w:rPrChange w:id="4779" w:author="北京车和家" w:date="2019-01-16T14:22:00Z">
                    <w:rPr>
                      <w:rFonts w:ascii="宋体" w:eastAsia="宋体" w:hAnsi="宋体" w:cs="宋体"/>
                      <w:strike/>
                      <w:color w:val="FF0000"/>
                      <w:sz w:val="18"/>
                      <w:szCs w:val="18"/>
                    </w:rPr>
                  </w:rPrChange>
                </w:rPr>
                <w:t>C</w:t>
              </w:r>
            </w:ins>
            <w:del w:id="4780" w:author="北京车和家" w:date="2019-01-15T16:12:00Z">
              <w:r w:rsidR="00517409" w:rsidRPr="00165DCE" w:rsidDel="00447E46">
                <w:rPr>
                  <w:rFonts w:ascii="宋体" w:eastAsia="宋体" w:hAnsi="宋体" w:cs="宋体"/>
                  <w:color w:val="FF0000"/>
                  <w:sz w:val="18"/>
                  <w:szCs w:val="18"/>
                </w:rPr>
                <w:delText>CE</w:delText>
              </w:r>
            </w:del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EB5B9AD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ESP_ESPOFFLamp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CA10F52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165DCE" w14:paraId="749A9D1C" w14:textId="77777777" w:rsidTr="00517409">
        <w:trPr>
          <w:trHeight w:val="825"/>
          <w:tblHeader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E594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64250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EEE5443" w14:textId="77777777" w:rsidR="00517409" w:rsidRPr="00165DCE" w:rsidRDefault="00517409" w:rsidP="00517409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ESP收到CCP的请求信号后进行模式切换并发送反馈信号ESP_ESPOFFLamp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CCP根据接收到的ESP_ESPOFFLamp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信号显示不同的模式；模拟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开关状态，触发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一次连续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发3帧0x1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后发送0x0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初始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默认打开、</w:t>
            </w:r>
            <w:proofErr w:type="gramStart"/>
            <w:r w:rsidRPr="00165DCE">
              <w:rPr>
                <w:rFonts w:ascii="宋体" w:eastAsia="宋体" w:hAnsi="宋体" w:cs="宋体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/>
                <w:sz w:val="18"/>
                <w:szCs w:val="18"/>
              </w:rPr>
              <w:t>记忆、重新</w:t>
            </w:r>
            <w:proofErr w:type="gramStart"/>
            <w:r w:rsidRPr="00165DCE">
              <w:rPr>
                <w:rFonts w:ascii="宋体" w:eastAsia="宋体" w:hAnsi="宋体" w:cs="宋体"/>
                <w:sz w:val="18"/>
                <w:szCs w:val="18"/>
              </w:rPr>
              <w:t>初次</w:t>
            </w:r>
            <w:proofErr w:type="gramEnd"/>
            <w:r w:rsidRPr="00165DCE">
              <w:rPr>
                <w:rFonts w:ascii="宋体" w:eastAsia="宋体" w:hAnsi="宋体" w:cs="宋体"/>
                <w:sz w:val="18"/>
                <w:szCs w:val="18"/>
              </w:rPr>
              <w:t>上电或休眠唤醒后默认打开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CCP根据ESP信号反馈显示状态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  <w:p w14:paraId="782387C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061D87D0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IPC_ESPOffSwitchReq ==</w:t>
            </w:r>
            <w:r w:rsidRPr="00165DCE">
              <w:t xml:space="preserve"> 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0:No</w:t>
            </w:r>
            <w:proofErr w:type="gramEnd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Request</w:t>
            </w:r>
          </w:p>
          <w:p w14:paraId="35EFDCD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IPC_ESPOffSwitchReq ==</w:t>
            </w:r>
            <w:r w:rsidRPr="00165DCE">
              <w:t xml:space="preserve"> 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1:Request</w:t>
            </w:r>
            <w:proofErr w:type="gramEnd"/>
          </w:p>
          <w:p w14:paraId="4DF86A1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一次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发送3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次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，之后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发,0x0</w:t>
            </w:r>
          </w:p>
          <w:p w14:paraId="4E09E3F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01017">
              <w:object w:dxaOrig="5325" w:dyaOrig="1756" w14:anchorId="5709C461">
                <v:shape id="_x0000_i1029" type="#_x0000_t75" style="width:230.55pt;height:79.5pt" o:ole="">
                  <v:imagedata r:id="rId19" o:title=""/>
                </v:shape>
                <o:OLEObject Type="Embed" ProgID="Visio.Drawing.15" ShapeID="_x0000_i1029" DrawAspect="Content" ObjectID="_1609665830" r:id="rId20"/>
              </w:object>
            </w:r>
          </w:p>
          <w:p w14:paraId="6C7B7A1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80855E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ESP_ESPOFFLamp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ESPOFF指示灯熄灭，标示ESP功能开启</w:t>
            </w:r>
          </w:p>
          <w:p w14:paraId="52D4F8C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ESP_ESPOFFLamp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ESPOFF指示灯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点亮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，标示ESP功能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关闭</w:t>
            </w:r>
          </w:p>
          <w:p w14:paraId="4F59C7E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4256FDA7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1E4DB880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165DCE">
              <w:rPr>
                <w:rFonts w:hAnsi="宋体"/>
                <w:sz w:val="18"/>
                <w:szCs w:val="18"/>
              </w:rPr>
              <w:t>IPC开机后</w:t>
            </w:r>
            <w:r w:rsidRPr="00165DCE">
              <w:rPr>
                <w:rFonts w:hAnsi="宋体" w:hint="eastAsia"/>
                <w:sz w:val="18"/>
                <w:szCs w:val="18"/>
              </w:rPr>
              <w:t>如果</w:t>
            </w:r>
            <w:r w:rsidRPr="00165DCE">
              <w:rPr>
                <w:rFonts w:hAnsi="宋体"/>
                <w:sz w:val="18"/>
                <w:szCs w:val="18"/>
              </w:rPr>
              <w:t>在1S</w:t>
            </w:r>
            <w:r w:rsidRPr="00165DCE">
              <w:rPr>
                <w:rFonts w:hAnsi="宋体" w:hint="eastAsia"/>
                <w:sz w:val="18"/>
                <w:szCs w:val="18"/>
              </w:rPr>
              <w:t>时间</w:t>
            </w:r>
            <w:r w:rsidRPr="00165DCE">
              <w:rPr>
                <w:rFonts w:hAnsi="宋体"/>
                <w:sz w:val="18"/>
                <w:szCs w:val="18"/>
              </w:rPr>
              <w:t>内收不到反馈信号，</w:t>
            </w:r>
            <w:r w:rsidRPr="00165DCE">
              <w:rPr>
                <w:rFonts w:hAnsi="宋体" w:hint="eastAsia"/>
                <w:sz w:val="18"/>
                <w:szCs w:val="18"/>
              </w:rPr>
              <w:t>此功能</w:t>
            </w:r>
            <w:r w:rsidRPr="00165DCE">
              <w:rPr>
                <w:rFonts w:hAnsi="宋体"/>
                <w:sz w:val="18"/>
                <w:szCs w:val="18"/>
              </w:rPr>
              <w:t>失效；</w:t>
            </w:r>
          </w:p>
          <w:p w14:paraId="26ABCF42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283AD8C4" w14:textId="13468FCA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>5.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</w:t>
            </w:r>
            <w:ins w:id="4781" w:author="北京车和家" w:date="2018-11-13T10:36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782" w:author="北京车和家" w:date="2018-11-13T10:36:00Z"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165DCE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  <w:tr w:rsidR="00517409" w:rsidRPr="00165DCE" w14:paraId="5B9A7D86" w14:textId="77777777" w:rsidTr="00517409">
        <w:trPr>
          <w:trHeight w:val="270"/>
          <w:tblHeader/>
        </w:trPr>
        <w:tc>
          <w:tcPr>
            <w:tcW w:w="13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271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UI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9A69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声音</w:t>
            </w:r>
          </w:p>
        </w:tc>
        <w:tc>
          <w:tcPr>
            <w:tcW w:w="69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48F2E0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17409" w:rsidRPr="00165DCE" w14:paraId="5D4DEE52" w14:textId="77777777" w:rsidTr="00517409">
        <w:trPr>
          <w:trHeight w:val="270"/>
          <w:tblHeader/>
        </w:trPr>
        <w:tc>
          <w:tcPr>
            <w:tcW w:w="13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E6B26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1791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图片</w:t>
            </w:r>
          </w:p>
        </w:tc>
        <w:tc>
          <w:tcPr>
            <w:tcW w:w="69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BFD4A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4DE9DCBE" w14:textId="0EB720A0" w:rsidR="005A5673" w:rsidRPr="00165DCE" w:rsidRDefault="00517409" w:rsidP="00517409">
      <w:pPr>
        <w:pStyle w:val="3"/>
      </w:pPr>
      <w:bookmarkStart w:id="4783" w:name="_Toc488331584"/>
      <w:bookmarkStart w:id="4784" w:name="_Toc489270248"/>
      <w:bookmarkStart w:id="4785" w:name="_Toc532203418"/>
      <w:r w:rsidRPr="00165DCE">
        <w:rPr>
          <w:rFonts w:hint="eastAsia"/>
        </w:rPr>
        <w:lastRenderedPageBreak/>
        <w:t>转向模式设置功能</w:t>
      </w:r>
      <w:bookmarkEnd w:id="4783"/>
      <w:bookmarkEnd w:id="4784"/>
      <w:bookmarkEnd w:id="4785"/>
    </w:p>
    <w:tbl>
      <w:tblPr>
        <w:tblW w:w="9468" w:type="dxa"/>
        <w:tblInd w:w="-10" w:type="dxa"/>
        <w:tblLook w:val="04A0" w:firstRow="1" w:lastRow="0" w:firstColumn="1" w:lastColumn="0" w:noHBand="0" w:noVBand="1"/>
      </w:tblPr>
      <w:tblGrid>
        <w:gridCol w:w="1308"/>
        <w:gridCol w:w="2236"/>
        <w:gridCol w:w="1394"/>
        <w:gridCol w:w="1725"/>
        <w:gridCol w:w="2805"/>
      </w:tblGrid>
      <w:tr w:rsidR="00517409" w:rsidRPr="00165DCE" w14:paraId="08213654" w14:textId="77777777" w:rsidTr="00517409">
        <w:trPr>
          <w:trHeight w:val="270"/>
          <w:tblHeader/>
        </w:trPr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1AEC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EA433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转向模式设置功能</w:t>
            </w:r>
          </w:p>
        </w:tc>
      </w:tr>
      <w:tr w:rsidR="00517409" w:rsidRPr="00165DCE" w14:paraId="0400A6B6" w14:textId="77777777" w:rsidTr="00517409">
        <w:trPr>
          <w:trHeight w:val="270"/>
          <w:tblHeader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DE18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32981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转向模式设置功能的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165DCE" w14:paraId="5183C933" w14:textId="77777777" w:rsidTr="00517409">
        <w:trPr>
          <w:trHeight w:val="270"/>
          <w:tblHeader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84220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DD8D54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165DCE" w14:paraId="07DABAD1" w14:textId="77777777" w:rsidTr="00517409">
        <w:trPr>
          <w:trHeight w:val="270"/>
          <w:tblHeader/>
        </w:trPr>
        <w:tc>
          <w:tcPr>
            <w:tcW w:w="130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A82C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F077FDB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DC0C88E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165DCE" w14:paraId="698AF011" w14:textId="77777777" w:rsidTr="00517409">
        <w:trPr>
          <w:trHeight w:val="270"/>
          <w:tblHeader/>
        </w:trPr>
        <w:tc>
          <w:tcPr>
            <w:tcW w:w="130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DA57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0283C6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IPC_EPSModeSwitchReq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8863B58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09F4E8D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EPS_ModeStatus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A9537D0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165DCE" w14:paraId="6865A90B" w14:textId="77777777" w:rsidTr="00517409">
        <w:trPr>
          <w:trHeight w:val="825"/>
          <w:tblHeader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89D4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6BC9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81D6968" w14:textId="77777777" w:rsidR="00517409" w:rsidRPr="00165DCE" w:rsidRDefault="00517409" w:rsidP="00517409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CCP</w:t>
            </w:r>
            <w:proofErr w:type="gramStart"/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初次</w:t>
            </w:r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上</w:t>
            </w:r>
            <w:proofErr w:type="gramEnd"/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电，默认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舒适模式</w:t>
            </w:r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。</w:t>
            </w:r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CCP记忆</w:t>
            </w:r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，休眠唤醒</w:t>
            </w:r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后按照</w:t>
            </w:r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记忆</w:t>
            </w:r>
            <w:r w:rsidRPr="00165DCE">
              <w:rPr>
                <w:rFonts w:ascii="宋体" w:eastAsia="宋体" w:hAnsi="宋体" w:cs="宋体"/>
                <w:bCs/>
                <w:sz w:val="18"/>
                <w:szCs w:val="18"/>
              </w:rPr>
              <w:t>状态发送</w:t>
            </w:r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。</w:t>
            </w:r>
          </w:p>
          <w:p w14:paraId="7B61AD58" w14:textId="77777777" w:rsidR="00517409" w:rsidRPr="00165DCE" w:rsidRDefault="00517409" w:rsidP="0051760D">
            <w:pPr>
              <w:numPr>
                <w:ilvl w:val="0"/>
                <w:numId w:val="47"/>
              </w:numPr>
              <w:spacing w:line="360" w:lineRule="auto"/>
              <w:ind w:leftChars="45" w:left="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EPS有两种模式选择：舒适和运动</w:t>
            </w:r>
          </w:p>
          <w:p w14:paraId="6D43FEC1" w14:textId="77777777" w:rsidR="00517409" w:rsidRPr="00165DCE" w:rsidRDefault="00517409" w:rsidP="0051760D">
            <w:pPr>
              <w:numPr>
                <w:ilvl w:val="0"/>
                <w:numId w:val="47"/>
              </w:numPr>
              <w:spacing w:line="360" w:lineRule="auto"/>
              <w:ind w:leftChars="45" w:left="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EPS工作电源模式：ON</w:t>
            </w:r>
          </w:p>
          <w:p w14:paraId="649120A1" w14:textId="77777777" w:rsidR="00517409" w:rsidRPr="00165DCE" w:rsidRDefault="00517409" w:rsidP="0051760D">
            <w:pPr>
              <w:numPr>
                <w:ilvl w:val="0"/>
                <w:numId w:val="47"/>
              </w:numPr>
              <w:spacing w:line="360" w:lineRule="auto"/>
              <w:ind w:leftChars="45" w:left="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CCP中转向模式调节策略</w:t>
            </w:r>
          </w:p>
          <w:p w14:paraId="2E9DBDB2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电源状态：</w:t>
            </w: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ACC、ON</w:t>
            </w:r>
          </w:p>
          <w:p w14:paraId="74831D25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CCP请求信号：IPC_EPSModeSwitchReq，EPS反馈信号：EPS_ModeStatus</w:t>
            </w:r>
          </w:p>
          <w:p w14:paraId="6501F938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电源</w:t>
            </w: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ACC档时，用户可调节转向模式，CCP正常下发用户请求，</w:t>
            </w:r>
            <w:proofErr w:type="gramStart"/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不判断掉</w:t>
            </w:r>
            <w:proofErr w:type="gramEnd"/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线；</w:t>
            </w:r>
          </w:p>
          <w:p w14:paraId="17C2BF06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电源</w:t>
            </w: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ON档时，CCP根据EPS_ModeStatus信号判断EPS是否在线，若</w:t>
            </w:r>
            <w:proofErr w:type="gramStart"/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在线则控件置灰，不可调节；</w:t>
            </w:r>
          </w:p>
          <w:p w14:paraId="25270F51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当车速大于</w:t>
            </w: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100km/h时，控件置灰，不可调节，原因是为保证行车安全，高速状态不允许用户调节转向模式；</w:t>
            </w:r>
          </w:p>
          <w:p w14:paraId="66834A80" w14:textId="77777777" w:rsidR="00517409" w:rsidRPr="00165DCE" w:rsidRDefault="00517409" w:rsidP="0051760D">
            <w:pPr>
              <w:numPr>
                <w:ilvl w:val="1"/>
                <w:numId w:val="47"/>
              </w:numPr>
              <w:spacing w:line="360" w:lineRule="auto"/>
              <w:ind w:leftChars="345" w:left="6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CCP显示的状态是用户请求的状态，不是EPS反馈的状态。</w:t>
            </w:r>
          </w:p>
          <w:p w14:paraId="55CDF38E" w14:textId="77777777" w:rsidR="00517409" w:rsidRPr="00165DCE" w:rsidRDefault="00517409" w:rsidP="0051760D">
            <w:pPr>
              <w:numPr>
                <w:ilvl w:val="0"/>
                <w:numId w:val="47"/>
              </w:numPr>
              <w:spacing w:line="360" w:lineRule="auto"/>
              <w:ind w:leftChars="45" w:left="90" w:firstLineChars="200" w:firstLine="360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FF0000"/>
                <w:sz w:val="18"/>
                <w:szCs w:val="18"/>
              </w:rPr>
              <w:t>转向模式与账户关联，关联的是</w:t>
            </w:r>
            <w:r w:rsidRPr="00165DCE"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  <w:t>CCP请求信号IPC_EPSModeSwitchReq</w:t>
            </w:r>
          </w:p>
          <w:p w14:paraId="59056D5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4041A6B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IPC_EPSModeSwitchReq == 0x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0:Comfort</w:t>
            </w:r>
            <w:proofErr w:type="gramEnd"/>
          </w:p>
          <w:p w14:paraId="31A6503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IPC_EPSModeSwitchReq == 0x</w:t>
            </w:r>
            <w:proofErr w:type="gramStart"/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1:Sport</w:t>
            </w:r>
            <w:proofErr w:type="gramEnd"/>
          </w:p>
          <w:p w14:paraId="54611B1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2C59F10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EPS_ModeStatus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0x0:Comfort</w:t>
            </w:r>
          </w:p>
          <w:p w14:paraId="1180EDB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EPS_ModeStatus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0x1:Sport</w:t>
            </w:r>
          </w:p>
          <w:p w14:paraId="1A2D5516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5825F645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电源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ACC档</w:t>
            </w:r>
            <w:proofErr w:type="gramStart"/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不判断掉</w:t>
            </w:r>
            <w:proofErr w:type="gramEnd"/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线；</w:t>
            </w:r>
          </w:p>
          <w:p w14:paraId="4365A7A2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电源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ON档：EPS反馈信号丢失时间＜10cycle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2DDCC147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8EF88F4" w14:textId="46C0E835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>5.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</w:t>
            </w:r>
            <w:ins w:id="4786" w:author="北京车和家" w:date="2018-11-13T10:36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787" w:author="北京车和家" w:date="2018-11-13T10:36:00Z"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165DCE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1263C199" w14:textId="0D4E1BF8" w:rsidR="005A5673" w:rsidRPr="00165DCE" w:rsidRDefault="00517409" w:rsidP="00517409">
      <w:pPr>
        <w:pStyle w:val="3"/>
      </w:pPr>
      <w:bookmarkStart w:id="4788" w:name="_Toc488331585"/>
      <w:bookmarkStart w:id="4789" w:name="_Toc489270249"/>
      <w:bookmarkStart w:id="4790" w:name="_Toc532203419"/>
      <w:r w:rsidRPr="00165DCE">
        <w:lastRenderedPageBreak/>
        <w:t>HDC</w:t>
      </w:r>
      <w:r w:rsidRPr="00165DCE">
        <w:rPr>
          <w:rFonts w:hint="eastAsia"/>
        </w:rPr>
        <w:t>开关</w:t>
      </w:r>
      <w:bookmarkEnd w:id="4788"/>
      <w:bookmarkEnd w:id="4789"/>
      <w:bookmarkEnd w:id="4790"/>
    </w:p>
    <w:tbl>
      <w:tblPr>
        <w:tblW w:w="9340" w:type="dxa"/>
        <w:tblInd w:w="118" w:type="dxa"/>
        <w:tblLook w:val="04A0" w:firstRow="1" w:lastRow="0" w:firstColumn="1" w:lastColumn="0" w:noHBand="0" w:noVBand="1"/>
      </w:tblPr>
      <w:tblGrid>
        <w:gridCol w:w="1180"/>
        <w:gridCol w:w="1793"/>
        <w:gridCol w:w="1794"/>
        <w:gridCol w:w="2086"/>
        <w:gridCol w:w="2487"/>
      </w:tblGrid>
      <w:tr w:rsidR="00517409" w:rsidRPr="00165DCE" w14:paraId="141889E0" w14:textId="77777777" w:rsidTr="00517409">
        <w:trPr>
          <w:trHeight w:val="270"/>
          <w:tblHeader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FB46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1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9931C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HDC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开关</w:t>
            </w:r>
          </w:p>
        </w:tc>
      </w:tr>
      <w:tr w:rsidR="00517409" w:rsidRPr="00165DCE" w14:paraId="655F8B55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E084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0649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HDC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功能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开启或关闭功能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的操作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165DCE" w14:paraId="4A3FAECA" w14:textId="77777777" w:rsidTr="00517409">
        <w:trPr>
          <w:trHeight w:val="270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71289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92F64E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517409" w:rsidRPr="00165DCE" w14:paraId="7E88CE23" w14:textId="77777777" w:rsidTr="00517409">
        <w:trPr>
          <w:trHeight w:val="270"/>
          <w:tblHeader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215B4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B812E8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ABA0CC5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165DCE" w14:paraId="68036F88" w14:textId="77777777" w:rsidTr="00517409">
        <w:trPr>
          <w:trHeight w:val="270"/>
          <w:tblHeader/>
        </w:trPr>
        <w:tc>
          <w:tcPr>
            <w:tcW w:w="11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90D1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0595A92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IPC_HDCSwitchReq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EF453A0" w14:textId="55DCAF80" w:rsidR="00517409" w:rsidRPr="00165DCE" w:rsidRDefault="00447E46" w:rsidP="00517409">
            <w:pPr>
              <w:spacing w:line="360" w:lineRule="auto"/>
              <w:rPr>
                <w:sz w:val="18"/>
                <w:szCs w:val="18"/>
              </w:rPr>
            </w:pPr>
            <w:ins w:id="4791" w:author="北京车和家" w:date="2019-01-15T16:12:00Z"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4792" w:author="北京车和家" w:date="2019-01-16T14:22:00Z">
                    <w:rPr>
                      <w:rFonts w:ascii="宋体" w:eastAsia="宋体" w:hAnsi="宋体" w:cs="宋体"/>
                      <w:strike/>
                      <w:color w:val="000000"/>
                      <w:sz w:val="18"/>
                      <w:szCs w:val="18"/>
                    </w:rPr>
                  </w:rPrChange>
                </w:rPr>
                <w:t>C</w:t>
              </w:r>
            </w:ins>
            <w:del w:id="4793" w:author="北京车和家" w:date="2019-01-15T16:12:00Z">
              <w:r w:rsidR="00517409" w:rsidRPr="00165DCE" w:rsidDel="00447E4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CE</w:delText>
              </w:r>
            </w:del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E3910FF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ESP_HDCCtrlActive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E4DC174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165DCE" w14:paraId="4284B246" w14:textId="77777777" w:rsidTr="00517409">
        <w:trPr>
          <w:trHeight w:val="825"/>
          <w:tblHeader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9FED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363A0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775D5D8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ESP收到CCP的请求信号后进行模式切换并发送反馈信号ESP_HDCCtrlActive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CCP根据接收到的ESP_HDCCtrlActive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信号显示不同的模式；</w:t>
            </w:r>
          </w:p>
          <w:p w14:paraId="53DA2AC2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73A7342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IPC_HDCSwitchReq ==</w:t>
            </w:r>
            <w:r w:rsidRPr="00165DCE">
              <w:t xml:space="preserve"> 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No Pressed</w:t>
            </w:r>
          </w:p>
          <w:p w14:paraId="7088E102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IPC_HDCSwitchReq</w:t>
            </w:r>
            <w:r w:rsidRPr="00165DCE">
              <w:rPr>
                <w:rFonts w:asciiTheme="minorEastAsia" w:hAnsiTheme="minorEastAsia" w:cs="CIDFont+F4"/>
                <w:sz w:val="18"/>
                <w:szCs w:val="18"/>
              </w:rPr>
              <w:t xml:space="preserve"> 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==</w:t>
            </w:r>
            <w:r w:rsidRPr="00165DCE">
              <w:t xml:space="preserve"> 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Pressed</w:t>
            </w:r>
          </w:p>
          <w:p w14:paraId="4E2CFAF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一次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发送3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次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，之后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发,0x0</w:t>
            </w:r>
          </w:p>
          <w:p w14:paraId="2EA3DB13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01017">
              <w:object w:dxaOrig="5325" w:dyaOrig="1756" w14:anchorId="0F36F4F3">
                <v:shape id="_x0000_i1030" type="#_x0000_t75" style="width:230.55pt;height:79.5pt" o:ole="">
                  <v:imagedata r:id="rId19" o:title=""/>
                </v:shape>
                <o:OLEObject Type="Embed" ProgID="Visio.Drawing.15" ShapeID="_x0000_i1030" DrawAspect="Content" ObjectID="_1609665831" r:id="rId21"/>
              </w:object>
            </w:r>
          </w:p>
          <w:p w14:paraId="5F18347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3EA21E96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sz w:val="18"/>
                <w:szCs w:val="18"/>
              </w:rPr>
              <w:t>ESP_HDCCtrlActive ==0x0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165DCE">
              <w:rPr>
                <w:sz w:val="18"/>
                <w:szCs w:val="18"/>
              </w:rPr>
              <w:t>HDC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关闭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。CCP指示功能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为关闭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状态</w:t>
            </w:r>
          </w:p>
          <w:p w14:paraId="6C7C3A6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sz w:val="18"/>
                <w:szCs w:val="18"/>
              </w:rPr>
              <w:t>ESP_HDCCtrlActive ==0x1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165DCE">
              <w:rPr>
                <w:sz w:val="18"/>
                <w:szCs w:val="18"/>
              </w:rPr>
              <w:t>HDC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打开并且正在制动，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CCP指示功能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为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开启状态</w:t>
            </w:r>
          </w:p>
          <w:p w14:paraId="74D9806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sz w:val="18"/>
                <w:szCs w:val="18"/>
              </w:rPr>
              <w:t>ESP_HDCCtrlActive ==0x2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 w:rsidRPr="00165DCE">
              <w:rPr>
                <w:sz w:val="18"/>
                <w:szCs w:val="18"/>
              </w:rPr>
              <w:t>HDC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打开但未制动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。CCP指示功能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为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开启状态</w:t>
            </w:r>
          </w:p>
          <w:p w14:paraId="5720849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sz w:val="18"/>
                <w:szCs w:val="18"/>
              </w:rPr>
              <w:t>ESP_HDCCtrlActive ==0x3</w:t>
            </w:r>
            <w:r w:rsidRPr="00165DCE">
              <w:rPr>
                <w:rFonts w:ascii="宋体" w:eastAsia="宋体" w:hAnsi="宋体" w:cs="宋体" w:hint="eastAsia"/>
                <w:sz w:val="18"/>
                <w:szCs w:val="18"/>
              </w:rPr>
              <w:t>，预留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>。</w:t>
            </w:r>
          </w:p>
          <w:p w14:paraId="158AF76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0F42423A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b/>
                <w:color w:val="auto"/>
                <w:sz w:val="18"/>
                <w:szCs w:val="18"/>
              </w:rPr>
              <w:t>周期性</w:t>
            </w:r>
            <w:r w:rsidRPr="00165DCE">
              <w:rPr>
                <w:rFonts w:asciiTheme="minorEastAsia" w:eastAsiaTheme="minorEastAsia" w:hAnsiTheme="minorEastAsia" w:cs="Arial Unicode MS"/>
                <w:b/>
                <w:color w:val="auto"/>
                <w:sz w:val="18"/>
                <w:szCs w:val="18"/>
              </w:rPr>
              <w:t>信号：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BF35EB1" w14:textId="445B048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>5.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</w:t>
            </w:r>
            <w:ins w:id="4794" w:author="北京车和家" w:date="2018-11-13T10:36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795" w:author="北京车和家" w:date="2018-11-13T10:36:00Z"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165DCE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597BEBAB" w14:textId="6864B847" w:rsidR="005A5673" w:rsidRPr="00165DCE" w:rsidRDefault="00517409" w:rsidP="00517409">
      <w:pPr>
        <w:pStyle w:val="3"/>
      </w:pPr>
      <w:bookmarkStart w:id="4796" w:name="_Toc489270250"/>
      <w:bookmarkStart w:id="4797" w:name="_Toc532203420"/>
      <w:r w:rsidRPr="00165DCE">
        <w:rPr>
          <w:rFonts w:hint="eastAsia"/>
        </w:rPr>
        <w:lastRenderedPageBreak/>
        <w:t>牵引模式设置功能</w:t>
      </w:r>
      <w:bookmarkEnd w:id="4796"/>
      <w:bookmarkEnd w:id="4797"/>
    </w:p>
    <w:tbl>
      <w:tblPr>
        <w:tblW w:w="934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2557"/>
        <w:gridCol w:w="431"/>
        <w:gridCol w:w="3750"/>
        <w:gridCol w:w="1318"/>
      </w:tblGrid>
      <w:tr w:rsidR="00517409" w:rsidRPr="00165DCE" w14:paraId="35C6D59A" w14:textId="77777777" w:rsidTr="006B2C34">
        <w:trPr>
          <w:trHeight w:val="267"/>
          <w:tblHeader/>
        </w:trPr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AC951B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056" w:type="dxa"/>
            <w:gridSpan w:val="4"/>
            <w:shd w:val="clear" w:color="auto" w:fill="auto"/>
            <w:noWrap/>
            <w:vAlign w:val="bottom"/>
          </w:tcPr>
          <w:p w14:paraId="3851D0D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牵引模式设置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</w:t>
            </w:r>
          </w:p>
        </w:tc>
      </w:tr>
      <w:tr w:rsidR="00517409" w:rsidRPr="00165DCE" w14:paraId="0202D5E4" w14:textId="77777777" w:rsidTr="006B2C34">
        <w:trPr>
          <w:trHeight w:val="267"/>
          <w:tblHeader/>
        </w:trPr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7FD3F93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056" w:type="dxa"/>
            <w:gridSpan w:val="4"/>
            <w:shd w:val="clear" w:color="auto" w:fill="auto"/>
            <w:noWrap/>
            <w:vAlign w:val="bottom"/>
            <w:hideMark/>
          </w:tcPr>
          <w:p w14:paraId="397CC0F2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牵引模式设置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功能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的操作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及显示</w:t>
            </w:r>
          </w:p>
        </w:tc>
      </w:tr>
      <w:tr w:rsidR="00517409" w:rsidRPr="00165DCE" w14:paraId="15408A16" w14:textId="77777777" w:rsidTr="006B2C34">
        <w:trPr>
          <w:trHeight w:val="267"/>
          <w:tblHeader/>
        </w:trPr>
        <w:tc>
          <w:tcPr>
            <w:tcW w:w="1284" w:type="dxa"/>
            <w:shd w:val="clear" w:color="auto" w:fill="auto"/>
            <w:noWrap/>
            <w:vAlign w:val="center"/>
          </w:tcPr>
          <w:p w14:paraId="41D4345D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056" w:type="dxa"/>
            <w:gridSpan w:val="4"/>
            <w:shd w:val="clear" w:color="auto" w:fill="auto"/>
            <w:noWrap/>
            <w:vAlign w:val="bottom"/>
          </w:tcPr>
          <w:p w14:paraId="04E9B7E5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517409" w:rsidRPr="00165DCE" w14:paraId="598F4698" w14:textId="77777777" w:rsidTr="006B2C34">
        <w:trPr>
          <w:trHeight w:val="267"/>
          <w:tblHeader/>
        </w:trPr>
        <w:tc>
          <w:tcPr>
            <w:tcW w:w="1284" w:type="dxa"/>
            <w:vMerge w:val="restart"/>
            <w:shd w:val="clear" w:color="auto" w:fill="auto"/>
            <w:noWrap/>
            <w:vAlign w:val="center"/>
          </w:tcPr>
          <w:p w14:paraId="67FE22D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2988" w:type="dxa"/>
            <w:gridSpan w:val="2"/>
            <w:shd w:val="clear" w:color="auto" w:fill="auto"/>
            <w:noWrap/>
            <w:vAlign w:val="bottom"/>
          </w:tcPr>
          <w:p w14:paraId="1B8A87F1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5068" w:type="dxa"/>
            <w:gridSpan w:val="2"/>
            <w:shd w:val="clear" w:color="auto" w:fill="auto"/>
            <w:vAlign w:val="bottom"/>
          </w:tcPr>
          <w:p w14:paraId="2C8DDE20" w14:textId="77777777" w:rsidR="00517409" w:rsidRPr="00165DCE" w:rsidRDefault="00517409" w:rsidP="00517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517409" w:rsidRPr="00165DCE" w14:paraId="19763711" w14:textId="77777777" w:rsidTr="006B2C34">
        <w:trPr>
          <w:trHeight w:val="267"/>
          <w:tblHeader/>
        </w:trPr>
        <w:tc>
          <w:tcPr>
            <w:tcW w:w="1284" w:type="dxa"/>
            <w:vMerge/>
            <w:shd w:val="clear" w:color="auto" w:fill="auto"/>
            <w:noWrap/>
            <w:vAlign w:val="center"/>
          </w:tcPr>
          <w:p w14:paraId="68940E4E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57" w:type="dxa"/>
            <w:shd w:val="clear" w:color="auto" w:fill="auto"/>
            <w:noWrap/>
            <w:vAlign w:val="center"/>
          </w:tcPr>
          <w:p w14:paraId="12F5C56B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IPC_TractionModeSwitchReq</w:t>
            </w:r>
          </w:p>
        </w:tc>
        <w:tc>
          <w:tcPr>
            <w:tcW w:w="431" w:type="dxa"/>
            <w:shd w:val="clear" w:color="auto" w:fill="auto"/>
            <w:vAlign w:val="center"/>
          </w:tcPr>
          <w:p w14:paraId="79A34FB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750" w:type="dxa"/>
            <w:shd w:val="clear" w:color="auto" w:fill="auto"/>
            <w:vAlign w:val="center"/>
          </w:tcPr>
          <w:p w14:paraId="09371CDE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VCU_PT_TractionMode </w:t>
            </w:r>
            <w:r w:rsidRPr="00165DCE">
              <w:rPr>
                <w:sz w:val="18"/>
                <w:szCs w:val="18"/>
              </w:rPr>
              <w:t>ESP_EPBCtrlActive</w:t>
            </w:r>
          </w:p>
          <w:p w14:paraId="225B3968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ESP_EPBFault</w:t>
            </w:r>
          </w:p>
          <w:p w14:paraId="20B60C92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IB_BrakePedalStatus</w:t>
            </w:r>
          </w:p>
          <w:p w14:paraId="030D02F4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IB_BrakePedalValid</w:t>
            </w:r>
          </w:p>
          <w:p w14:paraId="2536E9D0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VCU_PT_TractionModeReleaseWarning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46B4999F" w14:textId="77777777" w:rsidR="00517409" w:rsidRPr="00165DCE" w:rsidRDefault="00517409" w:rsidP="00517409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517409" w:rsidRPr="00165DCE" w14:paraId="019944D5" w14:textId="77777777" w:rsidTr="006B2C34">
        <w:trPr>
          <w:trHeight w:val="818"/>
          <w:tblHeader/>
        </w:trPr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72B338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策略</w:t>
            </w:r>
          </w:p>
        </w:tc>
        <w:tc>
          <w:tcPr>
            <w:tcW w:w="8056" w:type="dxa"/>
            <w:gridSpan w:val="4"/>
            <w:shd w:val="clear" w:color="auto" w:fill="auto"/>
            <w:noWrap/>
            <w:vAlign w:val="center"/>
            <w:hideMark/>
          </w:tcPr>
          <w:p w14:paraId="7F64D69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1.控制逻辑： </w:t>
            </w:r>
          </w:p>
          <w:p w14:paraId="5A8A996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CCP需要综合判断用户操作、VCU_PT_TractionMode、</w:t>
            </w:r>
            <w:r w:rsidRPr="00165DCE">
              <w:rPr>
                <w:sz w:val="18"/>
                <w:szCs w:val="18"/>
              </w:rPr>
              <w:t>ESP_EPBCtrlActive</w:t>
            </w:r>
            <w:r w:rsidRPr="00165DCE">
              <w:rPr>
                <w:rFonts w:hint="eastAsia"/>
                <w:sz w:val="18"/>
                <w:szCs w:val="18"/>
              </w:rPr>
              <w:t>、</w:t>
            </w:r>
            <w:r w:rsidRPr="00165DCE">
              <w:rPr>
                <w:sz w:val="18"/>
                <w:szCs w:val="18"/>
              </w:rPr>
              <w:t>IB_BrakePedalStatus</w:t>
            </w:r>
            <w:r w:rsidRPr="00165DCE">
              <w:rPr>
                <w:rFonts w:hint="eastAsia"/>
                <w:sz w:val="18"/>
                <w:szCs w:val="18"/>
              </w:rPr>
              <w:t>输出相应的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IPC_TractionSwitchRequest信号，并显示实际的操作状态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；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CCP还需要根据</w:t>
            </w:r>
            <w:r w:rsidRPr="00165DCE">
              <w:rPr>
                <w:sz w:val="18"/>
                <w:szCs w:val="18"/>
              </w:rPr>
              <w:t>VCU_PT_TractionModeReleaseWarning</w:t>
            </w:r>
            <w:r w:rsidRPr="00165DCE">
              <w:rPr>
                <w:rFonts w:hint="eastAsia"/>
                <w:sz w:val="18"/>
                <w:szCs w:val="18"/>
              </w:rPr>
              <w:t>，显示报警提示</w:t>
            </w:r>
          </w:p>
          <w:p w14:paraId="122B15C1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1.1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开关显示及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触发逻辑</w:t>
            </w:r>
          </w:p>
          <w:p w14:paraId="19EE35B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FF0000"/>
                <w:sz w:val="18"/>
                <w:szCs w:val="18"/>
              </w:rPr>
            </w:pPr>
            <w:r w:rsidRPr="00165DCE">
              <w:rPr>
                <w:noProof/>
              </w:rPr>
              <w:drawing>
                <wp:inline distT="0" distB="0" distL="0" distR="0" wp14:anchorId="2329E32E" wp14:editId="18FD102A">
                  <wp:extent cx="4131129" cy="3172206"/>
                  <wp:effectExtent l="0" t="0" r="3175" b="952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241" cy="318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E54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1.2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牵引模式释放报警</w:t>
            </w:r>
          </w:p>
          <w:p w14:paraId="455BC44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1）牵引模式激活状态时，用户按下P档按钮时，VCU判断此时不能实现EPB驻车拉起，通过总线信号发送：</w:t>
            </w:r>
          </w:p>
          <w:p w14:paraId="6C86092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VCU_PT_TractionModeReleaseWarning=active，提示用户需要先取消牵引模式，才能实现P</w:t>
            </w:r>
            <w:proofErr w:type="gramStart"/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档驻车</w:t>
            </w:r>
            <w:proofErr w:type="gramEnd"/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VCU保持VCU_PT_TractionMode=active状态。</w:t>
            </w:r>
          </w:p>
          <w:p w14:paraId="6D19CE7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CCP接收到VCU_PT_TractionModeReleaseWarning=active时，CCP需要再次弹出窗口，请用户确认是否确认取消。</w:t>
            </w:r>
          </w:p>
          <w:p w14:paraId="1212BF8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2）当用户停止触发P档按钮时，VCU发送VCU_PT_TractionModeReleaseWarning=inactive;</w:t>
            </w:r>
          </w:p>
          <w:p w14:paraId="7449F06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CCP接收到VCU_PT_TractionModeReleaseWarning=inactive时，需要用户手动点击取消按钮，关闭此对话框。</w:t>
            </w:r>
          </w:p>
          <w:p w14:paraId="5398D49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3) 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如果关机时仍有对话框，则下次点亮屏幕时对话框消失，</w:t>
            </w:r>
            <w:proofErr w:type="gramStart"/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记忆。</w:t>
            </w:r>
          </w:p>
          <w:p w14:paraId="2920AD2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 xml:space="preserve">1.5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牵引模式状态流程图</w:t>
            </w:r>
          </w:p>
          <w:p w14:paraId="659F7427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255784">
              <w:object w:dxaOrig="7066" w:dyaOrig="9495" w14:anchorId="60F464BB">
                <v:shape id="_x0000_i1031" type="#_x0000_t75" style="width:194.75pt;height:252.2pt" o:ole="">
                  <v:imagedata r:id="rId23" o:title=""/>
                </v:shape>
                <o:OLEObject Type="Embed" ProgID="Visio.Drawing.15" ShapeID="_x0000_i1031" DrawAspect="Content" ObjectID="_1609665832" r:id="rId24"/>
              </w:object>
            </w:r>
          </w:p>
          <w:p w14:paraId="3137E4D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485302CB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IPC_TractionModeSwitchReq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inactive</w:t>
            </w:r>
          </w:p>
          <w:p w14:paraId="339EF4C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IPC_TractionModeSwitchReq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active</w:t>
            </w:r>
          </w:p>
          <w:p w14:paraId="742201C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7AB6764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VCU_PT_TractionMode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，未处于拖车模式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65AA4C68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VCU_PT_TractionMode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，处于拖车模式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51420CE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VCU_PT_TractionModeReleaseWarning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，无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报警</w:t>
            </w:r>
          </w:p>
          <w:p w14:paraId="6DF5823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VCU_PT_TractionModeReleaseWarning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，报警</w:t>
            </w:r>
          </w:p>
          <w:p w14:paraId="7E9217D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ESP_EPBCtrlActive == 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45AA014D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ESP_EPBCtrlActive == 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2600D19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ESP_EPBFault == 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0875A04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ESP_EPBFault == 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239227B2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IB_BrakePedalStatus = 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3909AD15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IB_BrakePedalStatus = 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4341DB2A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IB_BrakePedalValid = 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5081C09C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IB_BrakePedalValid= 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</w:p>
          <w:p w14:paraId="1CC6FF29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19377D3F" w14:textId="77777777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00CC99F4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443AE4BB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165DCE">
              <w:rPr>
                <w:rFonts w:hAnsi="宋体"/>
                <w:sz w:val="18"/>
                <w:szCs w:val="18"/>
              </w:rPr>
              <w:t>IPC开机后</w:t>
            </w:r>
            <w:r w:rsidRPr="00165DCE">
              <w:rPr>
                <w:rFonts w:hAnsi="宋体" w:hint="eastAsia"/>
                <w:sz w:val="18"/>
                <w:szCs w:val="18"/>
              </w:rPr>
              <w:t>如果</w:t>
            </w:r>
            <w:r w:rsidRPr="00165DCE">
              <w:rPr>
                <w:rFonts w:hAnsi="宋体"/>
                <w:sz w:val="18"/>
                <w:szCs w:val="18"/>
              </w:rPr>
              <w:t>在1S</w:t>
            </w:r>
            <w:r w:rsidRPr="00165DCE">
              <w:rPr>
                <w:rFonts w:hAnsi="宋体" w:hint="eastAsia"/>
                <w:sz w:val="18"/>
                <w:szCs w:val="18"/>
              </w:rPr>
              <w:t>时间</w:t>
            </w:r>
            <w:r w:rsidRPr="00165DCE">
              <w:rPr>
                <w:rFonts w:hAnsi="宋体"/>
                <w:sz w:val="18"/>
                <w:szCs w:val="18"/>
              </w:rPr>
              <w:t>内收不到反馈信号，</w:t>
            </w:r>
            <w:r w:rsidRPr="00165DCE">
              <w:rPr>
                <w:rFonts w:hAnsi="宋体" w:hint="eastAsia"/>
                <w:sz w:val="18"/>
                <w:szCs w:val="18"/>
              </w:rPr>
              <w:t>此功能</w:t>
            </w:r>
            <w:r w:rsidRPr="00165DCE">
              <w:rPr>
                <w:rFonts w:hAnsi="宋体"/>
                <w:sz w:val="18"/>
                <w:szCs w:val="18"/>
              </w:rPr>
              <w:t>失效；</w:t>
            </w:r>
          </w:p>
          <w:p w14:paraId="2265B187" w14:textId="77777777" w:rsidR="00517409" w:rsidRPr="00165DCE" w:rsidRDefault="00517409" w:rsidP="0051740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325853F2" w14:textId="7EE0108D" w:rsidR="00517409" w:rsidRPr="00165DCE" w:rsidRDefault="00517409" w:rsidP="00517409">
            <w:pPr>
              <w:spacing w:line="360" w:lineRule="auto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>5.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</w:t>
            </w:r>
            <w:ins w:id="4798" w:author="北京车和家" w:date="2018-11-13T10:36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799" w:author="北京车和家" w:date="2018-11-13T10:36:00Z"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165DCE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165DCE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4150EE06" w14:textId="1CDE45F2" w:rsidR="005A5673" w:rsidRPr="00165DCE" w:rsidRDefault="006B2C34" w:rsidP="006B2C34">
      <w:pPr>
        <w:pStyle w:val="3"/>
      </w:pPr>
      <w:bookmarkStart w:id="4800" w:name="_Toc488331587"/>
      <w:bookmarkStart w:id="4801" w:name="_Toc489270251"/>
      <w:bookmarkStart w:id="4802" w:name="_Toc532203421"/>
      <w:r w:rsidRPr="00165DCE">
        <w:rPr>
          <w:rFonts w:hint="eastAsia"/>
        </w:rPr>
        <w:lastRenderedPageBreak/>
        <w:t>电子悬架阻尼调节功能</w:t>
      </w:r>
      <w:bookmarkEnd w:id="4800"/>
      <w:bookmarkEnd w:id="4801"/>
      <w:bookmarkEnd w:id="4802"/>
    </w:p>
    <w:tbl>
      <w:tblPr>
        <w:tblW w:w="9458" w:type="dxa"/>
        <w:tblLook w:val="04A0" w:firstRow="1" w:lastRow="0" w:firstColumn="1" w:lastColumn="0" w:noHBand="0" w:noVBand="1"/>
      </w:tblPr>
      <w:tblGrid>
        <w:gridCol w:w="1187"/>
        <w:gridCol w:w="3202"/>
        <w:gridCol w:w="1803"/>
        <w:gridCol w:w="1231"/>
        <w:gridCol w:w="2035"/>
      </w:tblGrid>
      <w:tr w:rsidR="006B2C34" w:rsidRPr="00165DCE" w14:paraId="48EC4ED5" w14:textId="77777777" w:rsidTr="00B55B10">
        <w:trPr>
          <w:trHeight w:val="270"/>
          <w:tblHeader/>
        </w:trPr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479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2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A2498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电子悬架阻尼调节功能</w:t>
            </w:r>
          </w:p>
        </w:tc>
      </w:tr>
      <w:tr w:rsidR="006B2C34" w:rsidRPr="00165DCE" w14:paraId="5D2E66B2" w14:textId="77777777" w:rsidTr="00B55B10">
        <w:trPr>
          <w:trHeight w:val="270"/>
          <w:tblHeader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2C7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4B2746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电子悬架阻尼调节功能的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6B2C34" w:rsidRPr="00165DCE" w14:paraId="5B076454" w14:textId="77777777" w:rsidTr="00B55B10">
        <w:trPr>
          <w:trHeight w:val="270"/>
          <w:tblHeader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6925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AC88E49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6B2C34" w:rsidRPr="00165DCE" w14:paraId="21EB945E" w14:textId="77777777" w:rsidTr="00B55B10">
        <w:trPr>
          <w:trHeight w:val="270"/>
          <w:tblHeader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0D43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5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FB0D50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3A9825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4B6291E5" w14:textId="77777777" w:rsidTr="00B55B10">
        <w:trPr>
          <w:trHeight w:val="270"/>
          <w:tblHeader/>
        </w:trPr>
        <w:tc>
          <w:tcPr>
            <w:tcW w:w="118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79437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EDF96A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IPC_SuspentionAdjustSwitchReq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C8645E1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339192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ECSS_Status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36456CB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  <w:del w:id="4803" w:author="北京车和家" w:date="2019-01-15T16:12:00Z">
              <w:r w:rsidRPr="00165DCE" w:rsidDel="00447E46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E</w:delText>
              </w:r>
            </w:del>
          </w:p>
        </w:tc>
      </w:tr>
      <w:tr w:rsidR="006B2C34" w:rsidRPr="00165DCE" w14:paraId="77E8C015" w14:textId="77777777" w:rsidTr="00B55B10">
        <w:trPr>
          <w:trHeight w:val="416"/>
          <w:tblHeader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EA77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策略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9CC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3878D442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CCP记忆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，休眠唤醒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后发送上次的状态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proofErr w:type="gramStart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初次上</w:t>
            </w:r>
            <w:proofErr w:type="gramEnd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电发送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soft。</w:t>
            </w:r>
          </w:p>
          <w:p w14:paraId="0E73C5A4" w14:textId="77777777" w:rsidR="006B2C34" w:rsidRPr="00165DCE" w:rsidRDefault="006B2C34" w:rsidP="0051760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ECSS两种模式选择：软（舒适）和硬（运动）</w:t>
            </w:r>
          </w:p>
          <w:p w14:paraId="0A71DA01" w14:textId="77777777" w:rsidR="006B2C34" w:rsidRPr="00165DCE" w:rsidRDefault="006B2C34" w:rsidP="0051760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ECSS工作电源模式：ON</w:t>
            </w:r>
          </w:p>
          <w:p w14:paraId="4CC51F65" w14:textId="77777777" w:rsidR="006B2C34" w:rsidRPr="00165DCE" w:rsidRDefault="006B2C34" w:rsidP="0051760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CCP中悬架阻尼模式调节策略</w:t>
            </w:r>
          </w:p>
          <w:p w14:paraId="41524706" w14:textId="77777777" w:rsidR="006B2C34" w:rsidRPr="00165DCE" w:rsidRDefault="006B2C34" w:rsidP="0051760D">
            <w:pPr>
              <w:numPr>
                <w:ilvl w:val="1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电源状态：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  <w:p w14:paraId="0C7B8926" w14:textId="77777777" w:rsidR="006B2C34" w:rsidRPr="00165DCE" w:rsidRDefault="006B2C34" w:rsidP="0051760D">
            <w:pPr>
              <w:numPr>
                <w:ilvl w:val="1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CCP请求信号： IPC_SuspentionAdjustSwitchReq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ECSS反馈信号： ECSS_Status</w:t>
            </w:r>
          </w:p>
          <w:p w14:paraId="7A4933B8" w14:textId="77777777" w:rsidR="006B2C34" w:rsidRPr="00165DCE" w:rsidRDefault="006B2C34" w:rsidP="0051760D">
            <w:pPr>
              <w:numPr>
                <w:ilvl w:val="1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电源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ACC档时，用户可调节悬架阻尼模式，CCP正常下发用户请求，</w:t>
            </w:r>
            <w:proofErr w:type="gramStart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不判断掉</w:t>
            </w:r>
            <w:proofErr w:type="gramEnd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线；</w:t>
            </w:r>
          </w:p>
          <w:p w14:paraId="65520D88" w14:textId="77777777" w:rsidR="006B2C34" w:rsidRPr="00165DCE" w:rsidRDefault="006B2C34" w:rsidP="0051760D">
            <w:pPr>
              <w:numPr>
                <w:ilvl w:val="1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电源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ON档时，CCP根据ECSS_Status信号判断ECSS是否在线，若</w:t>
            </w:r>
            <w:proofErr w:type="gramStart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在线则控件置灰，不可调节；</w:t>
            </w:r>
          </w:p>
          <w:p w14:paraId="17DE05A2" w14:textId="77777777" w:rsidR="006B2C34" w:rsidRPr="00165DCE" w:rsidRDefault="006B2C34" w:rsidP="0051760D">
            <w:pPr>
              <w:numPr>
                <w:ilvl w:val="1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CCP显示的状态是用户请求的状态，不是ECSS反馈的状态。</w:t>
            </w:r>
          </w:p>
          <w:p w14:paraId="3B8AC88E" w14:textId="77777777" w:rsidR="006B2C34" w:rsidRPr="00165DCE" w:rsidRDefault="006B2C34" w:rsidP="0051760D">
            <w:pPr>
              <w:numPr>
                <w:ilvl w:val="0"/>
                <w:numId w:val="48"/>
              </w:num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悬架阻尼模式与账户关联，关联的是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CCP请求信号IPC_SuspentionAdjustSwitchReq。</w:t>
            </w:r>
          </w:p>
          <w:p w14:paraId="563CCBF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CCP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与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ECSS操作说明示意图如下：</w:t>
            </w:r>
          </w:p>
          <w:p w14:paraId="7569E7D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01017">
              <w:object w:dxaOrig="9045" w:dyaOrig="3931" w14:anchorId="628843EA">
                <v:shape id="_x0000_i1032" type="#_x0000_t75" style="width:345.45pt;height:150.25pt" o:ole="">
                  <v:imagedata r:id="rId25" o:title=""/>
                </v:shape>
                <o:OLEObject Type="Embed" ProgID="Visio.Drawing.15" ShapeID="_x0000_i1032" DrawAspect="Content" ObjectID="_1609665833" r:id="rId26"/>
              </w:object>
            </w:r>
          </w:p>
          <w:p w14:paraId="7AF13CB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13B3F9B3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IPC_SuspentionAdjustSwitchReq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Comfort</w:t>
            </w:r>
          </w:p>
          <w:p w14:paraId="7A7F162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IPC_SuspentionAdjustSwitchReq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sz w:val="18"/>
                <w:szCs w:val="18"/>
              </w:rPr>
              <w:t>Sport</w:t>
            </w:r>
          </w:p>
          <w:p w14:paraId="7882A77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IPC_SuspentionAdjustSwitchReq ==0x2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sz w:val="18"/>
                <w:szCs w:val="18"/>
              </w:rPr>
              <w:t>Reserved</w:t>
            </w:r>
          </w:p>
          <w:p w14:paraId="47608363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IPC_SuspentionAdjustSwitchReq ==0x3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Invalid</w:t>
            </w:r>
          </w:p>
          <w:p w14:paraId="5C9D351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160BBD08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ECSS_Status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，低阻尼状态（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soft模式）。</w:t>
            </w:r>
          </w:p>
          <w:p w14:paraId="5B5F9C6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ECSS_Status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，高阻尼状态（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hard模式）。</w:t>
            </w:r>
          </w:p>
          <w:p w14:paraId="7E009DC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ECSS_Status ==0x2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，预留。</w:t>
            </w:r>
          </w:p>
          <w:p w14:paraId="78B173C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ECSS_Status ==0x3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，预留。</w:t>
            </w:r>
          </w:p>
          <w:p w14:paraId="4AB41BD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7A9E0DDA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电源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ACC档，</w:t>
            </w:r>
            <w:proofErr w:type="gramStart"/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不判断掉</w:t>
            </w:r>
            <w:proofErr w:type="gramEnd"/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线；</w:t>
            </w:r>
          </w:p>
          <w:p w14:paraId="1C866E37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电源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ON档，ECSS反馈信号丢失时间＜10cycle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C3EFDEF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47A09E61" w14:textId="465ADA6A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5.信号为</w:t>
            </w:r>
            <w:ins w:id="4804" w:author="北京车和家" w:date="2018-11-13T10:37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805" w:author="北京车和家" w:date="2018-11-13T10:37:00Z">
              <w:r w:rsidRPr="00165DCE" w:rsidDel="0027310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保持当前</w:delText>
              </w:r>
              <w:r w:rsidRPr="00165DCE" w:rsidDel="0027310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状态</w:delText>
              </w:r>
              <w:r w:rsidRPr="00165DCE" w:rsidDel="0027310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不变</w:delText>
              </w:r>
            </w:del>
          </w:p>
        </w:tc>
      </w:tr>
    </w:tbl>
    <w:p w14:paraId="1296D476" w14:textId="0283D2E7" w:rsidR="005A5673" w:rsidRPr="00165DCE" w:rsidRDefault="006B2C34" w:rsidP="006B2C34">
      <w:pPr>
        <w:pStyle w:val="3"/>
      </w:pPr>
      <w:bookmarkStart w:id="4806" w:name="_Toc488331588"/>
      <w:bookmarkStart w:id="4807" w:name="_Toc489270252"/>
      <w:bookmarkStart w:id="4808" w:name="_Toc532203422"/>
      <w:r w:rsidRPr="00165DCE">
        <w:lastRenderedPageBreak/>
        <w:t>EPB</w:t>
      </w:r>
      <w:r w:rsidRPr="00165DCE">
        <w:rPr>
          <w:rFonts w:hint="eastAsia"/>
        </w:rPr>
        <w:t>开关</w:t>
      </w:r>
      <w:bookmarkEnd w:id="4806"/>
      <w:bookmarkEnd w:id="4807"/>
      <w:bookmarkEnd w:id="4808"/>
    </w:p>
    <w:tbl>
      <w:tblPr>
        <w:tblW w:w="9468" w:type="dxa"/>
        <w:tblInd w:w="-10" w:type="dxa"/>
        <w:tblLook w:val="04A0" w:firstRow="1" w:lastRow="0" w:firstColumn="1" w:lastColumn="0" w:noHBand="0" w:noVBand="1"/>
      </w:tblPr>
      <w:tblGrid>
        <w:gridCol w:w="1298"/>
        <w:gridCol w:w="2671"/>
        <w:gridCol w:w="1396"/>
        <w:gridCol w:w="2423"/>
        <w:gridCol w:w="1680"/>
      </w:tblGrid>
      <w:tr w:rsidR="006B2C34" w:rsidRPr="00165DCE" w14:paraId="0F7110AA" w14:textId="77777777" w:rsidTr="006B2C34">
        <w:trPr>
          <w:trHeight w:val="270"/>
          <w:tblHeader/>
        </w:trPr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9A9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17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EBCF0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EPB</w:t>
            </w:r>
            <w:r w:rsidRPr="00165DCE">
              <w:rPr>
                <w:rFonts w:hint="eastAsia"/>
                <w:sz w:val="18"/>
                <w:szCs w:val="18"/>
              </w:rPr>
              <w:t>开关</w:t>
            </w:r>
            <w:proofErr w:type="gramStart"/>
            <w:r w:rsidRPr="00165DCE">
              <w:rPr>
                <w:rFonts w:hint="eastAsia"/>
                <w:sz w:val="18"/>
                <w:szCs w:val="18"/>
              </w:rPr>
              <w:t>置功能</w:t>
            </w:r>
            <w:proofErr w:type="gramEnd"/>
          </w:p>
        </w:tc>
      </w:tr>
      <w:tr w:rsidR="006B2C34" w:rsidRPr="00165DCE" w14:paraId="46D36E24" w14:textId="77777777" w:rsidTr="006B2C34">
        <w:trPr>
          <w:trHeight w:val="270"/>
          <w:tblHeader/>
        </w:trPr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8FF2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82751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 xml:space="preserve">EPB </w:t>
            </w:r>
            <w:r w:rsidRPr="00165DCE">
              <w:rPr>
                <w:rFonts w:hint="eastAsia"/>
                <w:sz w:val="18"/>
                <w:szCs w:val="18"/>
              </w:rPr>
              <w:t>开启关闭功能的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165DCE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6B2C34" w:rsidRPr="00165DCE" w14:paraId="0D21411F" w14:textId="77777777" w:rsidTr="006B2C34">
        <w:trPr>
          <w:trHeight w:val="270"/>
          <w:tblHeader/>
        </w:trPr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5330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F41046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6B2C34" w:rsidRPr="00165DCE" w14:paraId="21145F56" w14:textId="77777777" w:rsidTr="006B2C34">
        <w:trPr>
          <w:trHeight w:val="270"/>
          <w:tblHeader/>
        </w:trPr>
        <w:tc>
          <w:tcPr>
            <w:tcW w:w="129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C071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3A0754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A37FDE8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305ADBE7" w14:textId="77777777" w:rsidTr="006B2C34">
        <w:trPr>
          <w:trHeight w:val="270"/>
          <w:tblHeader/>
        </w:trPr>
        <w:tc>
          <w:tcPr>
            <w:tcW w:w="129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A269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C7E346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IPC_VirtualEPBSwitchReq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66BB8A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C</w:t>
            </w:r>
            <w:del w:id="4809" w:author="北京车和家" w:date="2019-01-15T16:12:00Z">
              <w:r w:rsidRPr="00165DCE" w:rsidDel="00447E46">
                <w:rPr>
                  <w:rFonts w:ascii="宋体" w:eastAsia="宋体" w:hAnsi="宋体" w:cs="宋体"/>
                  <w:color w:val="FF0000"/>
                  <w:sz w:val="18"/>
                  <w:szCs w:val="18"/>
                </w:rPr>
                <w:delText>E</w:delText>
              </w:r>
            </w:del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0355F13" w14:textId="77777777" w:rsidR="006B2C34" w:rsidRPr="00165DCE" w:rsidRDefault="006B2C34" w:rsidP="00B55B10">
            <w:pPr>
              <w:ind w:leftChars="-9" w:left="4" w:hangingChars="12" w:hanging="22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ESP_VehicleSpeedValid</w:t>
            </w:r>
          </w:p>
          <w:p w14:paraId="1A8D0963" w14:textId="77777777" w:rsidR="006B2C34" w:rsidRPr="00165DCE" w:rsidRDefault="006B2C34" w:rsidP="00B55B10">
            <w:pPr>
              <w:ind w:leftChars="-9" w:left="4" w:hangingChars="12" w:hanging="22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ESP_VehicleSpeed</w:t>
            </w:r>
          </w:p>
          <w:p w14:paraId="2FADE6A2" w14:textId="77777777" w:rsidR="006B2C34" w:rsidRPr="00165DCE" w:rsidRDefault="006B2C34" w:rsidP="00B55B10">
            <w:pPr>
              <w:ind w:leftChars="-9" w:left="4" w:hangingChars="12" w:hanging="22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ESP_EPBCtrlActive</w:t>
            </w:r>
          </w:p>
          <w:p w14:paraId="3D759439" w14:textId="77777777" w:rsidR="006B2C34" w:rsidRPr="00165DCE" w:rsidRDefault="006B2C34" w:rsidP="00B55B10">
            <w:pPr>
              <w:ind w:leftChars="-9" w:left="4" w:hangingChars="12" w:hanging="22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VCU_PT_TractionMode</w:t>
            </w:r>
          </w:p>
          <w:p w14:paraId="62C423AD" w14:textId="77777777" w:rsidR="006B2C34" w:rsidRPr="00165DCE" w:rsidRDefault="006B2C34" w:rsidP="00B55B10">
            <w:pPr>
              <w:ind w:left="-9"/>
              <w:rPr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ESP_EPBFault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997CF1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6B2C34" w:rsidRPr="00165DCE" w14:paraId="1CCE6C82" w14:textId="77777777" w:rsidTr="006B2C34">
        <w:trPr>
          <w:trHeight w:val="825"/>
          <w:tblHeader/>
        </w:trPr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30928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策略</w:t>
            </w:r>
          </w:p>
        </w:tc>
        <w:tc>
          <w:tcPr>
            <w:tcW w:w="8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30E02" w14:textId="77777777" w:rsidR="006B2C34" w:rsidRPr="00165DCE" w:rsidRDefault="006B2C34" w:rsidP="00B55B10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1.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控制逻辑：</w:t>
            </w:r>
          </w:p>
          <w:p w14:paraId="13ED51B3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，手指不离开认为是同一事件</w:t>
            </w:r>
          </w:p>
          <w:p w14:paraId="1263F3F5" w14:textId="77777777" w:rsidR="006B2C34" w:rsidRPr="00165DCE" w:rsidRDefault="006B2C34" w:rsidP="00B55B10">
            <w:pPr>
              <w:spacing w:line="360" w:lineRule="auto"/>
              <w:ind w:leftChars="-9" w:left="4" w:hangingChars="12" w:hanging="22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1.1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显示方案</w:t>
            </w:r>
          </w:p>
          <w:p w14:paraId="1F92ACC3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）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虚拟开关禁用状态：</w:t>
            </w:r>
          </w:p>
          <w:p w14:paraId="58FA7580" w14:textId="672BCDC5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当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Power mode=OFF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或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ACC </w:t>
            </w:r>
            <w:r w:rsidRPr="00165DCE"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OR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ESP_VehicleSpeed&gt;2km/h&amp;&amp; ESP_VehicleSpeedValid =valid </w:t>
            </w:r>
            <w:r w:rsidRPr="00165DCE"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OR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ESP_VehicleSpeed Valid =invalid  </w:t>
            </w:r>
            <w:r w:rsidRPr="00165DCE"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OR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VCU_PT_TractionMode=acitve OR ESP_EPBFault=failure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：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虚拟开关状态保持禁用状态</w:t>
            </w:r>
            <w:r w:rsidR="004510F8"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1B7AA657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）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</w:t>
            </w:r>
            <w:proofErr w:type="gramStart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开关驻</w:t>
            </w:r>
            <w:proofErr w:type="gramEnd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车状态：</w:t>
            </w:r>
          </w:p>
          <w:p w14:paraId="3FCAB0DF" w14:textId="1EB615B0" w:rsidR="006B2C34" w:rsidRPr="00165DCE" w:rsidRDefault="006B2C34" w:rsidP="004510F8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检测满足以下条件后，开关</w:t>
            </w:r>
            <w:proofErr w:type="gramStart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显示驻</w:t>
            </w:r>
            <w:proofErr w:type="gramEnd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车拉起状态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≤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2km/h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5DF020C5" w14:textId="77777777" w:rsidR="006B2C34" w:rsidRPr="00165DCE" w:rsidRDefault="006B2C34" w:rsidP="0051760D">
            <w:pPr>
              <w:numPr>
                <w:ilvl w:val="0"/>
                <w:numId w:val="49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ESP_VehicleSpeedValid=valid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60260386" w14:textId="77777777" w:rsidR="006B2C34" w:rsidRPr="00165DCE" w:rsidRDefault="006B2C34" w:rsidP="0051760D">
            <w:pPr>
              <w:numPr>
                <w:ilvl w:val="0"/>
                <w:numId w:val="49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ESP_EPBCtrlActive=Applied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                    </w:t>
            </w:r>
          </w:p>
          <w:p w14:paraId="2D622357" w14:textId="4A6ABDB4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）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虚拟开关释放状态：</w:t>
            </w:r>
          </w:p>
          <w:p w14:paraId="28F29D85" w14:textId="7BFC8824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检测满足以下条件后，开关</w:t>
            </w:r>
            <w:proofErr w:type="gramStart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显示驻</w:t>
            </w:r>
            <w:proofErr w:type="gramEnd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车释放状态</w:t>
            </w:r>
          </w:p>
          <w:p w14:paraId="7E91B3C8" w14:textId="77777777" w:rsidR="006B2C34" w:rsidRPr="00165DCE" w:rsidRDefault="006B2C34" w:rsidP="0051760D">
            <w:pPr>
              <w:numPr>
                <w:ilvl w:val="0"/>
                <w:numId w:val="50"/>
              </w:numPr>
              <w:spacing w:line="360" w:lineRule="auto"/>
              <w:ind w:firstLine="361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≤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2km/h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36AAEFE6" w14:textId="77777777" w:rsidR="006B2C34" w:rsidRPr="00165DCE" w:rsidRDefault="006B2C34" w:rsidP="0051760D">
            <w:pPr>
              <w:numPr>
                <w:ilvl w:val="0"/>
                <w:numId w:val="50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ESP_VehicleSpeedValid=valid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56C2284A" w14:textId="77777777" w:rsidR="006B2C34" w:rsidRPr="00165DCE" w:rsidRDefault="006B2C34" w:rsidP="0051760D">
            <w:pPr>
              <w:numPr>
                <w:ilvl w:val="0"/>
                <w:numId w:val="50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ESP_EPBCtrlActive=Released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719081A3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）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虚拟开关转换过程状态：</w:t>
            </w:r>
          </w:p>
          <w:p w14:paraId="4FCA337D" w14:textId="21FFC08B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检测满足以下条件后，开关</w:t>
            </w:r>
            <w:proofErr w:type="gramStart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显示驻</w:t>
            </w:r>
            <w:proofErr w:type="gramEnd"/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车到释放或释放到驻车的切换状态</w:t>
            </w:r>
          </w:p>
          <w:p w14:paraId="1B262432" w14:textId="6B8A6AE3" w:rsidR="006B2C34" w:rsidRPr="00165DCE" w:rsidRDefault="006B2C34" w:rsidP="0051760D">
            <w:pPr>
              <w:numPr>
                <w:ilvl w:val="0"/>
                <w:numId w:val="51"/>
              </w:numPr>
              <w:spacing w:line="360" w:lineRule="auto"/>
              <w:ind w:firstLine="361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≤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2km/h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21474737" w14:textId="77777777" w:rsidR="006B2C34" w:rsidRPr="00165DCE" w:rsidRDefault="006B2C34" w:rsidP="0051760D">
            <w:pPr>
              <w:numPr>
                <w:ilvl w:val="0"/>
                <w:numId w:val="51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ESP_VehicleSpeedValid=valid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；</w:t>
            </w:r>
          </w:p>
          <w:p w14:paraId="4683D389" w14:textId="77777777" w:rsidR="006B2C34" w:rsidRPr="00165DCE" w:rsidRDefault="006B2C34" w:rsidP="0051760D">
            <w:pPr>
              <w:numPr>
                <w:ilvl w:val="0"/>
                <w:numId w:val="51"/>
              </w:numPr>
              <w:spacing w:line="360" w:lineRule="auto"/>
              <w:ind w:firstLine="360"/>
              <w:jc w:val="both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ESP_EPBCtrlActive=in process</w:t>
            </w:r>
          </w:p>
          <w:p w14:paraId="4A56FE58" w14:textId="77777777" w:rsidR="006B2C34" w:rsidRPr="00165DCE" w:rsidRDefault="006B2C34" w:rsidP="00B55B10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1.2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、用户触发操作</w:t>
            </w:r>
          </w:p>
          <w:p w14:paraId="06684C11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允许在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“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虚拟开关释放状态”下响应用户触发操作，用户触发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开关后，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IPC_VirtualEPBSwitchReq =applied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请求，发送方式为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型，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100ms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次，然后发送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no request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。在“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虚拟开关驻车状态”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,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用户触发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EPB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开关后，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IPC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IPC_VirtualEPBSwitchReq =released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请求，发送方式为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C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型，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100ms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次，然后发送</w:t>
            </w: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no request</w:t>
            </w:r>
            <w:r w:rsidRPr="00165DCE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。禁用状态下或转换过程中，不响应用户再次触发请求的。</w:t>
            </w:r>
          </w:p>
          <w:p w14:paraId="6A3AD056" w14:textId="77777777" w:rsidR="006B2C34" w:rsidRPr="00165DCE" w:rsidRDefault="006B2C34" w:rsidP="00B55B10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2.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:</w:t>
            </w:r>
          </w:p>
          <w:p w14:paraId="6D575ADE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IPC_VirtualEPBSwitchReq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 xml:space="preserve"> == 0x0</w:t>
            </w:r>
            <w:r w:rsidRPr="00165DCE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No requests</w:t>
            </w:r>
          </w:p>
          <w:p w14:paraId="4B45D881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lastRenderedPageBreak/>
              <w:t>IPC_VirtualEPBSwitchReq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 xml:space="preserve"> == 0x1</w:t>
            </w:r>
            <w:r w:rsidRPr="00165DCE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released</w:t>
            </w:r>
          </w:p>
          <w:p w14:paraId="518FAF65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IPC_VirtualEPBSwitchReq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 xml:space="preserve"> == 0x2</w:t>
            </w:r>
            <w:r w:rsidRPr="00165DCE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applied</w:t>
            </w:r>
          </w:p>
          <w:p w14:paraId="10488A10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IPC_VirtualEPBSwitchReq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 xml:space="preserve"> == 0x3</w:t>
            </w:r>
            <w:r w:rsidRPr="00165DCE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reserved</w:t>
            </w:r>
          </w:p>
          <w:p w14:paraId="49E54F85" w14:textId="77777777" w:rsidR="006B2C34" w:rsidRPr="00165DCE" w:rsidRDefault="006B2C34" w:rsidP="00B55B10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3.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反馈</w:t>
            </w: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7D2874A2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ESP_VehicleSpeedValid</w:t>
            </w:r>
          </w:p>
          <w:p w14:paraId="140F6A75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ESP_VehicleSpeed</w:t>
            </w:r>
          </w:p>
          <w:p w14:paraId="2E73CADE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ESP_EPBCtrlActive</w:t>
            </w:r>
          </w:p>
          <w:p w14:paraId="2B3A819D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 xml:space="preserve">VCU_PT_TractionMode </w:t>
            </w:r>
          </w:p>
          <w:p w14:paraId="7E8B2B23" w14:textId="77777777" w:rsidR="006B2C34" w:rsidRPr="00165DCE" w:rsidRDefault="006B2C34" w:rsidP="00B55B10">
            <w:pPr>
              <w:spacing w:line="36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color w:val="000000"/>
                <w:sz w:val="18"/>
                <w:szCs w:val="18"/>
              </w:rPr>
              <w:t>ESP_EPBFault</w:t>
            </w:r>
          </w:p>
          <w:p w14:paraId="3C02EC61" w14:textId="77777777" w:rsidR="006B2C34" w:rsidRPr="00165DCE" w:rsidRDefault="006B2C34" w:rsidP="00B55B10">
            <w:pPr>
              <w:spacing w:line="360" w:lineRule="auto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4.</w:t>
            </w:r>
            <w:r w:rsidRPr="00165DC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165DCE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57331915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165DCE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5E561E48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165DCE">
              <w:rPr>
                <w:rFonts w:hAnsi="宋体"/>
                <w:bCs/>
                <w:sz w:val="18"/>
                <w:szCs w:val="18"/>
              </w:rPr>
              <w:t>IPC</w:t>
            </w:r>
            <w:r w:rsidRPr="00165DCE">
              <w:rPr>
                <w:rFonts w:hAnsi="宋体"/>
                <w:sz w:val="18"/>
                <w:szCs w:val="18"/>
              </w:rPr>
              <w:t>开机后</w:t>
            </w:r>
            <w:r w:rsidRPr="00165DCE">
              <w:rPr>
                <w:rFonts w:hAnsi="宋体" w:hint="eastAsia"/>
                <w:sz w:val="18"/>
                <w:szCs w:val="18"/>
              </w:rPr>
              <w:t>如果</w:t>
            </w:r>
            <w:r w:rsidRPr="00165DCE">
              <w:rPr>
                <w:rFonts w:hAnsi="宋体"/>
                <w:sz w:val="18"/>
                <w:szCs w:val="18"/>
              </w:rPr>
              <w:t>在1S</w:t>
            </w:r>
            <w:r w:rsidRPr="00165DCE">
              <w:rPr>
                <w:rFonts w:hAnsi="宋体" w:hint="eastAsia"/>
                <w:sz w:val="18"/>
                <w:szCs w:val="18"/>
              </w:rPr>
              <w:t>时间</w:t>
            </w:r>
            <w:r w:rsidRPr="00165DCE">
              <w:rPr>
                <w:rFonts w:hAnsi="宋体"/>
                <w:sz w:val="18"/>
                <w:szCs w:val="18"/>
              </w:rPr>
              <w:t>内收不到反馈信号，</w:t>
            </w:r>
            <w:r w:rsidRPr="00165DCE">
              <w:rPr>
                <w:rFonts w:hAnsi="宋体" w:hint="eastAsia"/>
                <w:sz w:val="18"/>
                <w:szCs w:val="18"/>
              </w:rPr>
              <w:t>此功能</w:t>
            </w:r>
            <w:r w:rsidRPr="00165DCE">
              <w:rPr>
                <w:rFonts w:hAnsi="宋体"/>
                <w:sz w:val="18"/>
                <w:szCs w:val="18"/>
              </w:rPr>
              <w:t>失效；</w:t>
            </w:r>
          </w:p>
          <w:p w14:paraId="28D4A053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165DCE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165DCE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001766C6" w14:textId="5ECC719F" w:rsidR="006B2C34" w:rsidRPr="00165DCE" w:rsidRDefault="006B2C34" w:rsidP="00B55B10">
            <w:pPr>
              <w:spacing w:line="360" w:lineRule="auto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hAnsi="宋体"/>
                <w:b/>
                <w:sz w:val="18"/>
                <w:szCs w:val="18"/>
              </w:rPr>
              <w:t xml:space="preserve">5. 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165DCE">
              <w:rPr>
                <w:rFonts w:hAnsi="宋体"/>
                <w:b/>
                <w:sz w:val="18"/>
                <w:szCs w:val="18"/>
              </w:rPr>
              <w:t>为</w:t>
            </w:r>
            <w:ins w:id="4810" w:author="北京车和家" w:date="2018-11-13T10:37:00Z">
              <w:r w:rsidR="00273108" w:rsidRPr="00165DCE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 w:rsidRPr="00165DCE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 w:rsidRPr="00165DCE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165DCE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165DCE">
                <w:rPr>
                  <w:rFonts w:hAnsi="宋体"/>
                  <w:sz w:val="18"/>
                  <w:szCs w:val="18"/>
                </w:rPr>
                <w:t>不变</w:t>
              </w:r>
            </w:ins>
            <w:del w:id="4811" w:author="北京车和家" w:date="2018-11-13T10:37:00Z"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165DCE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165DCE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165DCE" w:rsidDel="00273108">
                <w:rPr>
                  <w:rFonts w:hAnsi="宋体" w:hint="eastAsia"/>
                  <w:sz w:val="18"/>
                  <w:szCs w:val="18"/>
                </w:rPr>
                <w:delText>保持当前状态不变</w:delText>
              </w:r>
            </w:del>
          </w:p>
        </w:tc>
      </w:tr>
    </w:tbl>
    <w:p w14:paraId="18A8583C" w14:textId="60563ECB" w:rsidR="005A5673" w:rsidRPr="00165DCE" w:rsidRDefault="006B2C34" w:rsidP="006B2C34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4812" w:name="_Toc488331593"/>
      <w:bookmarkStart w:id="4813" w:name="_Toc489270257"/>
      <w:bookmarkStart w:id="4814" w:name="_Toc532203423"/>
      <w:r w:rsidRPr="00165DCE">
        <w:rPr>
          <w:rFonts w:ascii="Microsoft YaHei UI" w:eastAsia="Microsoft YaHei UI" w:hAnsi="Microsoft YaHei UI" w:cs="Arial"/>
        </w:rPr>
        <w:lastRenderedPageBreak/>
        <w:t>ADAS设置功能</w:t>
      </w:r>
      <w:bookmarkEnd w:id="4812"/>
      <w:bookmarkEnd w:id="4813"/>
      <w:bookmarkEnd w:id="4814"/>
      <w:ins w:id="4815" w:author="北京车和家" w:date="2018-12-28T19:14:00Z">
        <w:r w:rsidR="0051062A" w:rsidRPr="00165DCE">
          <w:rPr>
            <w:rFonts w:ascii="Microsoft YaHei UI" w:eastAsia="Microsoft YaHei UI" w:hAnsi="Microsoft YaHei UI" w:cs="Arial" w:hint="eastAsia"/>
          </w:rPr>
          <w:t>（</w:t>
        </w:r>
      </w:ins>
      <w:ins w:id="4816" w:author="北京车和家" w:date="2019-01-16T14:22:00Z">
        <w:r w:rsidR="00165DCE">
          <w:rPr>
            <w:rFonts w:ascii="Microsoft YaHei UI" w:eastAsia="Microsoft YaHei UI" w:hAnsi="Microsoft YaHei UI" w:cs="Arial" w:hint="eastAsia"/>
          </w:rPr>
          <w:t>本地U</w:t>
        </w:r>
        <w:r w:rsidR="00165DCE">
          <w:rPr>
            <w:rFonts w:ascii="Microsoft YaHei UI" w:eastAsia="Microsoft YaHei UI" w:hAnsi="Microsoft YaHei UI" w:cs="Arial"/>
          </w:rPr>
          <w:t>I</w:t>
        </w:r>
        <w:r w:rsidR="00165DCE">
          <w:rPr>
            <w:rFonts w:ascii="Microsoft YaHei UI" w:eastAsia="Microsoft YaHei UI" w:hAnsi="Microsoft YaHei UI" w:cs="Arial" w:hint="eastAsia"/>
          </w:rPr>
          <w:t>控制</w:t>
        </w:r>
      </w:ins>
      <w:ins w:id="4817" w:author="北京车和家" w:date="2018-12-28T19:14:00Z">
        <w:r w:rsidR="0051062A" w:rsidRPr="00165DCE">
          <w:rPr>
            <w:rFonts w:ascii="Microsoft YaHei UI" w:eastAsia="Microsoft YaHei UI" w:hAnsi="Microsoft YaHei UI" w:cs="Arial" w:hint="eastAsia"/>
          </w:rPr>
          <w:t>全部删除</w:t>
        </w:r>
      </w:ins>
      <w:ins w:id="4818" w:author="北京车和家" w:date="2019-01-16T14:22:00Z">
        <w:r w:rsidR="00165DCE">
          <w:rPr>
            <w:rFonts w:ascii="Microsoft YaHei UI" w:eastAsia="Microsoft YaHei UI" w:hAnsi="Microsoft YaHei UI" w:cs="Arial" w:hint="eastAsia"/>
          </w:rPr>
          <w:t>，通过板间通信接受H</w:t>
        </w:r>
        <w:r w:rsidR="00165DCE">
          <w:rPr>
            <w:rFonts w:ascii="Microsoft YaHei UI" w:eastAsia="Microsoft YaHei UI" w:hAnsi="Microsoft YaHei UI" w:cs="Arial"/>
          </w:rPr>
          <w:t>U</w:t>
        </w:r>
        <w:r w:rsidR="00165DCE">
          <w:rPr>
            <w:rFonts w:ascii="Microsoft YaHei UI" w:eastAsia="Microsoft YaHei UI" w:hAnsi="Microsoft YaHei UI" w:cs="Arial" w:hint="eastAsia"/>
          </w:rPr>
          <w:t>控制指令</w:t>
        </w:r>
      </w:ins>
      <w:ins w:id="4819" w:author="北京车和家" w:date="2018-12-28T19:14:00Z">
        <w:r w:rsidR="0051062A" w:rsidRPr="00165DCE">
          <w:rPr>
            <w:rFonts w:ascii="Microsoft YaHei UI" w:eastAsia="Microsoft YaHei UI" w:hAnsi="Microsoft YaHei UI" w:cs="Arial" w:hint="eastAsia"/>
          </w:rPr>
          <w:t>）</w:t>
        </w:r>
      </w:ins>
    </w:p>
    <w:p w14:paraId="7A85B004" w14:textId="2F3B6B75" w:rsidR="005A5673" w:rsidRPr="00165DCE" w:rsidRDefault="006B2C34" w:rsidP="006B2C34">
      <w:pPr>
        <w:pStyle w:val="3"/>
      </w:pPr>
      <w:bookmarkStart w:id="4820" w:name="_Toc488331594"/>
      <w:bookmarkStart w:id="4821" w:name="_Toc489270258"/>
      <w:bookmarkStart w:id="4822" w:name="_Toc532203424"/>
      <w:proofErr w:type="gramStart"/>
      <w:r w:rsidRPr="00165DCE">
        <w:rPr>
          <w:rFonts w:hint="eastAsia"/>
        </w:rPr>
        <w:t>前碰预警</w:t>
      </w:r>
      <w:proofErr w:type="gramEnd"/>
      <w:r w:rsidRPr="00165DCE">
        <w:rPr>
          <w:rFonts w:hint="eastAsia"/>
        </w:rPr>
        <w:t>（</w:t>
      </w:r>
      <w:r w:rsidRPr="00165DCE">
        <w:t>FCW</w:t>
      </w:r>
      <w:r w:rsidRPr="00165DCE">
        <w:rPr>
          <w:rFonts w:hint="eastAsia"/>
        </w:rPr>
        <w:t>）设置功能</w:t>
      </w:r>
      <w:bookmarkEnd w:id="4820"/>
      <w:bookmarkEnd w:id="4821"/>
      <w:bookmarkEnd w:id="4822"/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1900"/>
        <w:gridCol w:w="2070"/>
        <w:gridCol w:w="3145"/>
        <w:gridCol w:w="1471"/>
      </w:tblGrid>
      <w:tr w:rsidR="006B2C34" w:rsidRPr="00165DCE" w14:paraId="490BCFF6" w14:textId="77777777" w:rsidTr="006B2C34">
        <w:trPr>
          <w:trHeight w:val="270"/>
          <w:tblHeader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2C6A7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FBC6F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gramStart"/>
            <w:r w:rsidRPr="00165DCE">
              <w:rPr>
                <w:rFonts w:hint="eastAsia"/>
                <w:sz w:val="18"/>
                <w:szCs w:val="18"/>
              </w:rPr>
              <w:t>前碰预警</w:t>
            </w:r>
            <w:proofErr w:type="gramEnd"/>
            <w:r w:rsidRPr="00165DCE">
              <w:rPr>
                <w:rFonts w:hint="eastAsia"/>
                <w:sz w:val="18"/>
                <w:szCs w:val="18"/>
              </w:rPr>
              <w:t>（</w:t>
            </w:r>
            <w:r w:rsidRPr="00165DCE">
              <w:rPr>
                <w:sz w:val="18"/>
                <w:szCs w:val="18"/>
              </w:rPr>
              <w:t>FCW</w:t>
            </w:r>
            <w:r w:rsidRPr="00165DCE">
              <w:rPr>
                <w:rFonts w:hint="eastAsia"/>
                <w:sz w:val="18"/>
                <w:szCs w:val="18"/>
              </w:rPr>
              <w:t>）设置功能</w:t>
            </w:r>
          </w:p>
        </w:tc>
      </w:tr>
      <w:tr w:rsidR="006B2C34" w:rsidRPr="00165DCE" w14:paraId="20C93C90" w14:textId="77777777" w:rsidTr="006B2C34">
        <w:trPr>
          <w:trHeight w:val="270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E3F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82FA8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proofErr w:type="gramStart"/>
            <w:r w:rsidRPr="00165DCE">
              <w:rPr>
                <w:rFonts w:hint="eastAsia"/>
                <w:sz w:val="18"/>
                <w:szCs w:val="18"/>
              </w:rPr>
              <w:t>前碰预警</w:t>
            </w:r>
            <w:proofErr w:type="gramEnd"/>
            <w:r w:rsidRPr="00165DCE">
              <w:rPr>
                <w:rFonts w:hint="eastAsia"/>
                <w:sz w:val="18"/>
                <w:szCs w:val="18"/>
              </w:rPr>
              <w:t>（</w:t>
            </w:r>
            <w:r w:rsidRPr="00165DCE">
              <w:rPr>
                <w:sz w:val="18"/>
                <w:szCs w:val="18"/>
              </w:rPr>
              <w:t>FCW</w:t>
            </w:r>
            <w:r w:rsidRPr="00165DCE">
              <w:rPr>
                <w:rFonts w:hint="eastAsia"/>
                <w:sz w:val="18"/>
                <w:szCs w:val="18"/>
              </w:rPr>
              <w:t>）设置功能</w:t>
            </w:r>
          </w:p>
        </w:tc>
      </w:tr>
      <w:tr w:rsidR="006B2C34" w:rsidRPr="00165DCE" w14:paraId="542302D6" w14:textId="77777777" w:rsidTr="006B2C34">
        <w:trPr>
          <w:trHeight w:val="270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2535C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58E0358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6B2C34" w:rsidRPr="00165DCE" w14:paraId="0144DD1A" w14:textId="77777777" w:rsidTr="006B2C34">
        <w:trPr>
          <w:trHeight w:val="270"/>
          <w:tblHeader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0AA9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0DAE24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3DE468A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6379194E" w14:textId="77777777" w:rsidTr="006B2C34">
        <w:trPr>
          <w:trHeight w:val="270"/>
          <w:tblHeader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2CE1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082EAE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IPC_FCWEnableReq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DF3999C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C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558CBB0" w14:textId="77777777" w:rsidR="006B2C34" w:rsidRPr="00165DCE" w:rsidRDefault="006B2C34" w:rsidP="00B55B10">
            <w:pPr>
              <w:spacing w:line="360" w:lineRule="auto"/>
              <w:rPr>
                <w:color w:val="000000"/>
                <w:sz w:val="23"/>
                <w:szCs w:val="23"/>
              </w:rPr>
            </w:pPr>
            <w:r w:rsidRPr="00165DCE">
              <w:rPr>
                <w:rFonts w:hint="eastAsia"/>
                <w:color w:val="000000"/>
                <w:sz w:val="23"/>
                <w:szCs w:val="23"/>
              </w:rPr>
              <w:t>无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A8B0CDC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B2C34" w:rsidRPr="00165DCE" w14:paraId="421744DE" w14:textId="77777777" w:rsidTr="006B2C34">
        <w:trPr>
          <w:trHeight w:val="983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A6D2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2885D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AA2F10E" w14:textId="0E47A508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ADAS收到CCP的请求信号后进行模式切换。</w:t>
            </w:r>
            <w:del w:id="4823" w:author="马玉成" w:date="2018-09-18T14:40:00Z">
              <w:r w:rsidRPr="00165DCE" w:rsidDel="001D41A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CCP休眠唤醒后发送上次值，默认适中。</w:delText>
              </w:r>
            </w:del>
          </w:p>
          <w:p w14:paraId="6806742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在关闭（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FCW）功能时，CCP需弹出确认对话框（建议文字：关闭前碰撞预警功能，车辆无法对可能碰撞的情况进行报警提示，是否确认关闭？），点击确认后再发送关闭命令，否则保持上一状态不变。</w:t>
            </w:r>
          </w:p>
          <w:p w14:paraId="5AA32D13" w14:textId="15F93D9B" w:rsidR="006B2C34" w:rsidRPr="00165DCE" w:rsidRDefault="006B2C34" w:rsidP="00B55B10">
            <w:pPr>
              <w:spacing w:line="360" w:lineRule="auto"/>
              <w:rPr>
                <w:ins w:id="4824" w:author="马玉成" w:date="2018-09-18T14:39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如果关机时仍有对话框，则下次屏幕点亮时对话框消失，</w:t>
            </w:r>
            <w:ins w:id="4825" w:author="马玉成" w:date="2018-09-18T14:39:00Z">
              <w:r w:rsidR="001D41A5"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对话框</w:t>
              </w:r>
            </w:ins>
            <w:proofErr w:type="gramStart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不</w:t>
            </w:r>
            <w:proofErr w:type="gramEnd"/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记忆。</w:t>
            </w:r>
          </w:p>
          <w:p w14:paraId="15BD2014" w14:textId="3F67198D" w:rsidR="001D41A5" w:rsidRPr="00165DCE" w:rsidRDefault="001D41A5">
            <w:pPr>
              <w:spacing w:line="360" w:lineRule="auto"/>
              <w:ind w:firstLineChars="150" w:firstLine="270"/>
              <w:rPr>
                <w:rFonts w:ascii="宋体" w:eastAsia="宋体" w:hAnsi="宋体" w:cs="宋体"/>
                <w:color w:val="000000"/>
                <w:sz w:val="18"/>
                <w:szCs w:val="18"/>
              </w:rPr>
              <w:pPrChange w:id="4826" w:author="马玉成" w:date="2018-09-18T14:40:00Z">
                <w:pPr>
                  <w:spacing w:line="360" w:lineRule="auto"/>
                </w:pPr>
              </w:pPrChange>
            </w:pPr>
            <w:ins w:id="4827" w:author="马玉成" w:date="2018-09-18T14:39:00Z"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FCW设置当前档位如果是关闭，则在电源OFF后自动切换到适中，否则按照当前档位记忆。</w:t>
              </w:r>
            </w:ins>
          </w:p>
          <w:p w14:paraId="4105061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78C8B36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IPC_FCWEnableReq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，功能关闭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4697054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IPC_FCWEnableReq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，较早报警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2AB1674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IPC_FCWEnableReq==0x2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，适中位置报警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72D2FDE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IPC_FCWEnableReq ==0x3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，较晚位置报警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。</w:t>
            </w:r>
          </w:p>
          <w:p w14:paraId="236295B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1815E2B3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1AA6AB5F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  <w:p w14:paraId="070913C9" w14:textId="77777777" w:rsidR="006B2C34" w:rsidRPr="00165DCE" w:rsidRDefault="006B2C34" w:rsidP="0051760D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0248C94F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无</w:t>
            </w:r>
          </w:p>
          <w:p w14:paraId="3D5F9385" w14:textId="77777777" w:rsidR="006B2C34" w:rsidRPr="00165DCE" w:rsidRDefault="006B2C34" w:rsidP="0051760D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rFonts w:hAnsi="宋体"/>
                <w:b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165DCE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16AB3B86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29CDA28A" w14:textId="781854AA" w:rsidR="005A5673" w:rsidRPr="00165DCE" w:rsidRDefault="006B2C34" w:rsidP="006B2C34">
      <w:pPr>
        <w:pStyle w:val="3"/>
      </w:pPr>
      <w:bookmarkStart w:id="4828" w:name="_Toc488331595"/>
      <w:bookmarkStart w:id="4829" w:name="_Toc489270259"/>
      <w:bookmarkStart w:id="4830" w:name="_Toc532203425"/>
      <w:r w:rsidRPr="00165DCE">
        <w:lastRenderedPageBreak/>
        <w:t>LDW</w:t>
      </w:r>
      <w:r w:rsidRPr="00165DCE">
        <w:rPr>
          <w:rFonts w:hint="eastAsia"/>
        </w:rPr>
        <w:t>设置功能</w:t>
      </w:r>
      <w:bookmarkEnd w:id="4828"/>
      <w:bookmarkEnd w:id="4829"/>
      <w:bookmarkEnd w:id="4830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6B2C34" w:rsidRPr="00165DCE" w14:paraId="049EF1D0" w14:textId="77777777" w:rsidTr="006B2C34">
        <w:trPr>
          <w:trHeight w:val="270"/>
          <w:tblHeader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C022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6A35C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LDW</w:t>
            </w:r>
            <w:r w:rsidRPr="00165DCE">
              <w:rPr>
                <w:rFonts w:hint="eastAsia"/>
                <w:sz w:val="18"/>
                <w:szCs w:val="18"/>
              </w:rPr>
              <w:t>设置功能</w:t>
            </w:r>
          </w:p>
        </w:tc>
      </w:tr>
      <w:tr w:rsidR="006B2C34" w:rsidRPr="00165DCE" w14:paraId="2BA15EB1" w14:textId="77777777" w:rsidTr="006B2C34">
        <w:trPr>
          <w:trHeight w:val="270"/>
          <w:tblHeader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F611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CE03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LDW</w:t>
            </w:r>
            <w:r w:rsidRPr="00165DCE">
              <w:rPr>
                <w:rFonts w:hint="eastAsia"/>
                <w:sz w:val="18"/>
                <w:szCs w:val="18"/>
              </w:rPr>
              <w:t>功能开启关闭</w:t>
            </w:r>
          </w:p>
        </w:tc>
      </w:tr>
      <w:tr w:rsidR="006B2C34" w:rsidRPr="00165DCE" w14:paraId="619429EC" w14:textId="77777777" w:rsidTr="006B2C34">
        <w:trPr>
          <w:trHeight w:val="270"/>
          <w:tblHeader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BA6A3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88B4FD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6B2C34" w:rsidRPr="00165DCE" w14:paraId="7E7F6825" w14:textId="77777777" w:rsidTr="006B2C34">
        <w:trPr>
          <w:trHeight w:val="270"/>
          <w:tblHeader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191EA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ABA8174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005183C" w14:textId="77777777" w:rsidR="006B2C34" w:rsidRPr="00165DCE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58E11556" w14:textId="77777777" w:rsidTr="006B2C34">
        <w:trPr>
          <w:trHeight w:val="270"/>
          <w:tblHeader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B560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BB0AE8D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IPC_LDWEnableReq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42526DF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0511613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1C8A14F" w14:textId="77777777" w:rsidR="006B2C34" w:rsidRPr="00165DCE" w:rsidRDefault="006B2C34" w:rsidP="00B55B10">
            <w:pPr>
              <w:spacing w:line="360" w:lineRule="auto"/>
              <w:rPr>
                <w:sz w:val="18"/>
                <w:szCs w:val="18"/>
                <w:rPrChange w:id="4831" w:author="北京车和家" w:date="2019-01-16T14:22:00Z">
                  <w:rPr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6B2C34" w:rsidRPr="00165DCE" w14:paraId="3DB2F88A" w14:textId="77777777" w:rsidTr="006B2C34">
        <w:trPr>
          <w:trHeight w:val="825"/>
          <w:tblHeader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C629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E958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59BBDC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ADAS收到CCP的请求信号后进行模式切换。CCP休眠唤醒后发送上次值，默认enable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52CD462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280A0AF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IPC_LDWEnableReq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disable。</w:t>
            </w:r>
          </w:p>
          <w:p w14:paraId="245428D6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IPC_LDWEnableReq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4BAF519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1FD8E78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F36838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  <w:p w14:paraId="495FA97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75F4ACD1" w14:textId="77777777" w:rsidR="006B2C34" w:rsidRPr="00165DCE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165DCE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无</w:t>
            </w:r>
          </w:p>
          <w:p w14:paraId="4696BA6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5.信号为无效或者预留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165DCE">
              <w:rPr>
                <w:rFonts w:hAnsi="宋体"/>
                <w:b/>
                <w:sz w:val="18"/>
                <w:szCs w:val="18"/>
              </w:rPr>
              <w:t>：</w:t>
            </w:r>
            <w:r w:rsidRPr="00165DCE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</w:p>
          <w:p w14:paraId="1F7A9BA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719ADD93" w14:textId="482700A2" w:rsidR="005A5673" w:rsidRPr="00165DCE" w:rsidRDefault="006B2C34" w:rsidP="006B2C34">
      <w:pPr>
        <w:pStyle w:val="3"/>
      </w:pPr>
      <w:bookmarkStart w:id="4832" w:name="_Toc488331596"/>
      <w:bookmarkStart w:id="4833" w:name="_Toc489270260"/>
      <w:bookmarkStart w:id="4834" w:name="_Toc532203426"/>
      <w:r w:rsidRPr="00165DCE">
        <w:lastRenderedPageBreak/>
        <w:t>BSD</w:t>
      </w:r>
      <w:r w:rsidRPr="00165DCE">
        <w:rPr>
          <w:rFonts w:hint="eastAsia"/>
        </w:rPr>
        <w:t>设置功能</w:t>
      </w:r>
      <w:bookmarkEnd w:id="4832"/>
      <w:bookmarkEnd w:id="4833"/>
      <w:bookmarkEnd w:id="4834"/>
    </w:p>
    <w:tbl>
      <w:tblPr>
        <w:tblW w:w="9458" w:type="dxa"/>
        <w:tblLook w:val="04A0" w:firstRow="1" w:lastRow="0" w:firstColumn="1" w:lastColumn="0" w:noHBand="0" w:noVBand="1"/>
      </w:tblPr>
      <w:tblGrid>
        <w:gridCol w:w="1186"/>
        <w:gridCol w:w="1802"/>
        <w:gridCol w:w="1803"/>
        <w:gridCol w:w="2741"/>
        <w:gridCol w:w="1926"/>
      </w:tblGrid>
      <w:tr w:rsidR="006B2C34" w:rsidRPr="00165DCE" w14:paraId="5A275850" w14:textId="77777777" w:rsidTr="006B2C34">
        <w:trPr>
          <w:trHeight w:val="270"/>
          <w:tblHeader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EA262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27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8508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BSD</w:t>
            </w:r>
            <w:r w:rsidRPr="00165DCE">
              <w:rPr>
                <w:rFonts w:hint="eastAsia"/>
                <w:sz w:val="18"/>
                <w:szCs w:val="18"/>
              </w:rPr>
              <w:t>设置功能</w:t>
            </w:r>
          </w:p>
        </w:tc>
      </w:tr>
      <w:tr w:rsidR="006B2C34" w:rsidRPr="00165DCE" w14:paraId="401BF3F7" w14:textId="77777777" w:rsidTr="006B2C34">
        <w:trPr>
          <w:trHeight w:val="270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3D127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2B81B6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 xml:space="preserve">BSD </w:t>
            </w:r>
            <w:r w:rsidRPr="00165DCE">
              <w:rPr>
                <w:rFonts w:hint="eastAsia"/>
                <w:sz w:val="18"/>
                <w:szCs w:val="18"/>
              </w:rPr>
              <w:t>功能开启关闭</w:t>
            </w:r>
          </w:p>
        </w:tc>
      </w:tr>
      <w:tr w:rsidR="006B2C34" w:rsidRPr="00165DCE" w14:paraId="6281FC0D" w14:textId="77777777" w:rsidTr="006B2C34">
        <w:trPr>
          <w:trHeight w:val="270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B2433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58675C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6B2C34" w:rsidRPr="00165DCE" w14:paraId="477279CE" w14:textId="77777777" w:rsidTr="006B2C34">
        <w:trPr>
          <w:trHeight w:val="270"/>
          <w:tblHeader/>
        </w:trPr>
        <w:tc>
          <w:tcPr>
            <w:tcW w:w="118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F717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FB30C" w14:textId="77777777" w:rsidR="006B2C34" w:rsidRPr="00165DCE" w:rsidRDefault="006B2C34" w:rsidP="00B55B1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1A4B9A4" w14:textId="77777777" w:rsidR="006B2C34" w:rsidRPr="00165DCE" w:rsidRDefault="006B2C34" w:rsidP="00B55B1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59A400FA" w14:textId="77777777" w:rsidTr="006B2C34">
        <w:trPr>
          <w:trHeight w:val="270"/>
          <w:tblHeader/>
        </w:trPr>
        <w:tc>
          <w:tcPr>
            <w:tcW w:w="118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7BAA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C7FE125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IPC_BSDEnableReq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0ED31C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9BFB0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8FB3EC5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rPrChange w:id="4835" w:author="北京车和家" w:date="2019-01-16T14:22:00Z">
                  <w:rPr>
                    <w:rFonts w:ascii="宋体" w:eastAsia="宋体" w:hAnsi="宋体" w:cs="宋体"/>
                    <w:b/>
                    <w:bCs/>
                    <w:strike/>
                    <w:sz w:val="18"/>
                    <w:szCs w:val="18"/>
                  </w:rPr>
                </w:rPrChange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  <w:rPrChange w:id="4836" w:author="北京车和家" w:date="2019-01-16T14:22:00Z">
                  <w:rPr>
                    <w:rFonts w:ascii="宋体" w:eastAsia="宋体" w:hAnsi="宋体" w:cs="宋体"/>
                    <w:strike/>
                    <w:color w:val="000000"/>
                    <w:sz w:val="18"/>
                    <w:szCs w:val="18"/>
                  </w:rPr>
                </w:rPrChange>
              </w:rPr>
              <w:t>C</w:t>
            </w:r>
          </w:p>
        </w:tc>
      </w:tr>
      <w:tr w:rsidR="006B2C34" w:rsidRPr="00165DCE" w14:paraId="78476B1B" w14:textId="77777777" w:rsidTr="006B2C34">
        <w:trPr>
          <w:trHeight w:val="825"/>
          <w:tblHeader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668F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2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48B2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424BAB2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ADAS收到CCP的请求信号后进行模式切换。</w:t>
            </w:r>
          </w:p>
          <w:p w14:paraId="6BF158A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IPC休眠唤醒发送上次值，默认enable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24E39B19" w14:textId="77777777" w:rsidR="006B2C34" w:rsidRPr="00165DCE" w:rsidRDefault="006B2C34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</w:p>
          <w:p w14:paraId="4AC1D50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IPC_BSDEnableReq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disable。</w:t>
            </w:r>
          </w:p>
          <w:p w14:paraId="0916BB0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IPC_BSDEnableReq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4810A4B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418C301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3A1E9962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无</w:t>
            </w:r>
          </w:p>
          <w:p w14:paraId="42EF1E11" w14:textId="77777777" w:rsidR="006B2C34" w:rsidRPr="00165DCE" w:rsidRDefault="006B2C34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6A61475E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无</w:t>
            </w:r>
          </w:p>
          <w:p w14:paraId="30FBCF25" w14:textId="77777777" w:rsidR="006B2C34" w:rsidRPr="00165DCE" w:rsidRDefault="006B2C34" w:rsidP="0051760D">
            <w:pPr>
              <w:pStyle w:val="af5"/>
              <w:numPr>
                <w:ilvl w:val="0"/>
                <w:numId w:val="41"/>
              </w:numPr>
              <w:spacing w:line="360" w:lineRule="auto"/>
              <w:ind w:firstLineChars="0"/>
              <w:jc w:val="both"/>
              <w:rPr>
                <w:rFonts w:hAnsi="宋体"/>
                <w:b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为无效或者预留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165DCE">
              <w:rPr>
                <w:rFonts w:hAnsi="宋体"/>
                <w:b/>
                <w:sz w:val="18"/>
                <w:szCs w:val="18"/>
              </w:rPr>
              <w:t>：</w:t>
            </w:r>
          </w:p>
          <w:p w14:paraId="47468ACB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无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91DE92E" w14:textId="4368E8A7" w:rsidR="006B2C34" w:rsidRPr="00165DCE" w:rsidRDefault="006B2C34" w:rsidP="006B2C34">
      <w:pPr>
        <w:pStyle w:val="3"/>
      </w:pPr>
      <w:bookmarkStart w:id="4837" w:name="_Toc489270261"/>
      <w:bookmarkStart w:id="4838" w:name="_Toc532203427"/>
      <w:r w:rsidRPr="00165DCE">
        <w:lastRenderedPageBreak/>
        <w:t>IHC</w:t>
      </w:r>
      <w:r w:rsidRPr="00165DCE">
        <w:rPr>
          <w:rFonts w:hint="eastAsia"/>
        </w:rPr>
        <w:t>设置功能</w:t>
      </w:r>
      <w:bookmarkEnd w:id="4837"/>
      <w:bookmarkEnd w:id="4838"/>
    </w:p>
    <w:tbl>
      <w:tblPr>
        <w:tblW w:w="9458" w:type="dxa"/>
        <w:tblLook w:val="04A0" w:firstRow="1" w:lastRow="0" w:firstColumn="1" w:lastColumn="0" w:noHBand="0" w:noVBand="1"/>
      </w:tblPr>
      <w:tblGrid>
        <w:gridCol w:w="1136"/>
        <w:gridCol w:w="2540"/>
        <w:gridCol w:w="1283"/>
        <w:gridCol w:w="2695"/>
        <w:gridCol w:w="1804"/>
      </w:tblGrid>
      <w:tr w:rsidR="006B2C34" w:rsidRPr="00165DCE" w14:paraId="24D2823D" w14:textId="77777777" w:rsidTr="006B2C34">
        <w:trPr>
          <w:trHeight w:val="270"/>
          <w:tblHeader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A0952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32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D4767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sz w:val="18"/>
                <w:szCs w:val="18"/>
              </w:rPr>
              <w:t>IHC</w:t>
            </w:r>
            <w:r w:rsidRPr="00165DCE">
              <w:rPr>
                <w:rFonts w:hint="eastAsia"/>
                <w:sz w:val="18"/>
                <w:szCs w:val="18"/>
              </w:rPr>
              <w:t>设置功能</w:t>
            </w:r>
          </w:p>
        </w:tc>
      </w:tr>
      <w:tr w:rsidR="006B2C34" w:rsidRPr="00165DCE" w14:paraId="09B22468" w14:textId="77777777" w:rsidTr="006B2C34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160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EA0443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hint="eastAsia"/>
                <w:sz w:val="18"/>
                <w:szCs w:val="18"/>
              </w:rPr>
              <w:t>智能远光灯控制（</w:t>
            </w:r>
            <w:r w:rsidRPr="00165DCE">
              <w:rPr>
                <w:sz w:val="18"/>
                <w:szCs w:val="18"/>
              </w:rPr>
              <w:t>IHC</w:t>
            </w:r>
            <w:r w:rsidRPr="00165DCE">
              <w:rPr>
                <w:rFonts w:hint="eastAsia"/>
                <w:sz w:val="18"/>
                <w:szCs w:val="18"/>
              </w:rPr>
              <w:t>）</w:t>
            </w: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功能开启关闭</w:t>
            </w:r>
          </w:p>
        </w:tc>
      </w:tr>
      <w:tr w:rsidR="006B2C34" w:rsidRPr="00165DCE" w14:paraId="4DEC84B5" w14:textId="77777777" w:rsidTr="006B2C34">
        <w:trPr>
          <w:trHeight w:val="270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2B67C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638038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6B2C34" w:rsidRPr="00165DCE" w14:paraId="5BBE3334" w14:textId="77777777" w:rsidTr="006B2C34">
        <w:trPr>
          <w:trHeight w:val="270"/>
          <w:tblHeader/>
        </w:trPr>
        <w:tc>
          <w:tcPr>
            <w:tcW w:w="11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C0576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5A38AA" w14:textId="77777777" w:rsidR="006B2C34" w:rsidRPr="00165DCE" w:rsidRDefault="006B2C34" w:rsidP="00B55B1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73C9F76" w14:textId="77777777" w:rsidR="006B2C34" w:rsidRPr="00165DCE" w:rsidRDefault="006B2C34" w:rsidP="00B55B1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165DCE" w14:paraId="18730A6B" w14:textId="77777777" w:rsidTr="006B2C34">
        <w:trPr>
          <w:trHeight w:val="270"/>
          <w:tblHeader/>
        </w:trPr>
        <w:tc>
          <w:tcPr>
            <w:tcW w:w="113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F3AB8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53C5CBF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IPC_IHCSwitchReq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7BEABD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8D2D6C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165DCE">
              <w:rPr>
                <w:color w:val="000000"/>
                <w:sz w:val="23"/>
                <w:szCs w:val="23"/>
              </w:rPr>
              <w:t>ADAS_IHCFuncFeedback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B878129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rPrChange w:id="4839" w:author="北京车和家" w:date="2019-01-16T14:22:00Z">
                  <w:rPr>
                    <w:rFonts w:ascii="宋体" w:eastAsia="宋体" w:hAnsi="宋体" w:cs="宋体"/>
                    <w:b/>
                    <w:bCs/>
                    <w:strike/>
                    <w:sz w:val="18"/>
                    <w:szCs w:val="18"/>
                  </w:rPr>
                </w:rPrChange>
              </w:rPr>
            </w:pPr>
            <w:r w:rsidRPr="00165DCE">
              <w:rPr>
                <w:sz w:val="18"/>
                <w:szCs w:val="18"/>
              </w:rPr>
              <w:t>C</w:t>
            </w:r>
          </w:p>
        </w:tc>
      </w:tr>
      <w:tr w:rsidR="006B2C34" w:rsidRPr="00165DCE" w14:paraId="787688FB" w14:textId="77777777" w:rsidTr="006B2C34">
        <w:trPr>
          <w:trHeight w:val="825"/>
          <w:tblHeader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35C8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3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2511B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B4E6860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用户触控“控件”，触摸后立即发送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信号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，手指不离开认为是同一事件。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ADAS收到CCP的请求信号后进行模式切换。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ADAS_IHCFuncFeedback = 0x1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或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信号丢失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（大于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10个周期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）时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，控件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置灰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不允许操作，ADAS_IHCFuncFeedback = 0x0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时，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控件允许操作，根据</w:t>
            </w:r>
            <w:r w:rsidRPr="00165DCE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用户</w:t>
            </w:r>
            <w:r w:rsidRPr="00165DCE">
              <w:rPr>
                <w:rFonts w:ascii="宋体" w:eastAsia="宋体" w:hAnsi="宋体" w:cs="宋体"/>
                <w:color w:val="FF0000"/>
                <w:sz w:val="18"/>
                <w:szCs w:val="18"/>
              </w:rPr>
              <w:t>操作显示高亮选项。</w:t>
            </w:r>
          </w:p>
          <w:p w14:paraId="6A071678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IPC休眠唤醒发送上次值，默认enable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2CF5F38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请求信号</w:t>
            </w:r>
          </w:p>
          <w:p w14:paraId="728B63A4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IPC_IHCSwitchReq ==0x0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disable。</w:t>
            </w:r>
          </w:p>
          <w:p w14:paraId="687A8B3A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IPC_IHCSwitchReq ==0x1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enable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</w:p>
          <w:p w14:paraId="403C2BA1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5F62871E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61E67C9D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ADAS_IHCFuncFeedback = 0x0 normal 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正常开启</w:t>
            </w:r>
          </w:p>
          <w:p w14:paraId="62477065" w14:textId="77777777" w:rsidR="006B2C34" w:rsidRPr="00165DCE" w:rsidRDefault="006B2C34" w:rsidP="00B55B10">
            <w:pPr>
              <w:rPr>
                <w:b/>
                <w:bCs/>
              </w:rPr>
            </w:pP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ADAS_IHCFuncFeedback = 0x1 error IHC</w:t>
            </w:r>
            <w:r w:rsidRPr="00165DC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故障无法开启，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IPC提示IHC故障信息。</w:t>
            </w:r>
          </w:p>
          <w:p w14:paraId="69AFB8F7" w14:textId="77777777" w:rsidR="006B2C34" w:rsidRPr="00165DCE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异常</w:t>
            </w: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1557D99D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无</w:t>
            </w:r>
          </w:p>
          <w:p w14:paraId="66441581" w14:textId="77777777" w:rsidR="006B2C34" w:rsidRPr="00165DCE" w:rsidRDefault="006B2C34" w:rsidP="00B55B10">
            <w:pPr>
              <w:spacing w:line="360" w:lineRule="auto"/>
              <w:jc w:val="both"/>
              <w:rPr>
                <w:rFonts w:hAnsi="宋体"/>
                <w:b/>
                <w:sz w:val="18"/>
                <w:szCs w:val="18"/>
              </w:rPr>
            </w:pPr>
            <w:r w:rsidRPr="00165DCE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5.</w:t>
            </w:r>
            <w:r w:rsidRPr="00165DC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信号为无效或者预留值</w:t>
            </w:r>
            <w:r w:rsidRPr="00165DCE">
              <w:rPr>
                <w:rFonts w:hAnsi="宋体" w:hint="eastAsia"/>
                <w:b/>
                <w:sz w:val="18"/>
                <w:szCs w:val="18"/>
              </w:rPr>
              <w:t>：</w:t>
            </w:r>
          </w:p>
          <w:p w14:paraId="5CF9DBEA" w14:textId="77777777" w:rsidR="006B2C34" w:rsidRPr="00165DCE" w:rsidRDefault="006B2C34" w:rsidP="00B55B10">
            <w:pPr>
              <w:pStyle w:val="af5"/>
              <w:spacing w:line="360" w:lineRule="auto"/>
              <w:ind w:left="113" w:firstLine="36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65DCE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无</w:t>
            </w:r>
            <w:r w:rsidRPr="00165DCE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2416D88" w14:textId="36C4D15E" w:rsidR="00E539D3" w:rsidRPr="00165DCE" w:rsidRDefault="00A450FB">
      <w:pPr>
        <w:pStyle w:val="3"/>
        <w:rPr>
          <w:ins w:id="4840" w:author="北京车和家" w:date="2018-11-13T09:56:00Z"/>
          <w:rPrChange w:id="4841" w:author="北京车和家" w:date="2019-01-16T14:22:00Z">
            <w:rPr>
              <w:ins w:id="4842" w:author="北京车和家" w:date="2018-11-13T09:56:00Z"/>
              <w:rFonts w:ascii="Microsoft YaHei UI" w:eastAsia="Microsoft YaHei UI" w:hAnsi="Microsoft YaHei UI" w:cs="Arial"/>
            </w:rPr>
          </w:rPrChange>
        </w:rPr>
        <w:pPrChange w:id="4843" w:author="北京车和家" w:date="2018-11-13T09:58:00Z">
          <w:pPr/>
        </w:pPrChange>
      </w:pPr>
      <w:bookmarkStart w:id="4844" w:name="_Toc532203428"/>
      <w:bookmarkStart w:id="4845" w:name="_Toc488331599"/>
      <w:bookmarkStart w:id="4846" w:name="_Toc489270266"/>
      <w:ins w:id="4847" w:author="北京车和家" w:date="2018-11-13T09:57:00Z">
        <w:r w:rsidRPr="00165DCE">
          <w:rPr>
            <w:rFonts w:hint="eastAsia"/>
            <w:rPrChange w:id="4848" w:author="北京车和家" w:date="2019-01-16T14:22:00Z">
              <w:rPr>
                <w:rFonts w:ascii="Microsoft YaHei UI" w:eastAsia="Microsoft YaHei UI" w:hAnsi="Microsoft YaHei UI" w:cs="Arial" w:hint="eastAsia"/>
              </w:rPr>
            </w:rPrChange>
          </w:rPr>
          <w:lastRenderedPageBreak/>
          <w:t>低速近距雷达预警等级设置</w:t>
        </w:r>
      </w:ins>
      <w:bookmarkEnd w:id="4844"/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1900"/>
        <w:gridCol w:w="2070"/>
        <w:gridCol w:w="3145"/>
        <w:gridCol w:w="1471"/>
      </w:tblGrid>
      <w:tr w:rsidR="00A450FB" w:rsidRPr="00165DCE" w14:paraId="631AE96F" w14:textId="77777777" w:rsidTr="00EC0DDA">
        <w:trPr>
          <w:trHeight w:val="270"/>
          <w:tblHeader/>
          <w:ins w:id="4849" w:author="北京车和家" w:date="2018-11-13T09:58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54A7" w14:textId="77777777" w:rsidR="00A450FB" w:rsidRPr="00165DCE" w:rsidRDefault="00A450FB" w:rsidP="00EC0DDA">
            <w:pPr>
              <w:spacing w:line="360" w:lineRule="auto"/>
              <w:rPr>
                <w:ins w:id="4850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4851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EC5F91" w14:textId="793B8E86" w:rsidR="00A450FB" w:rsidRPr="00165DCE" w:rsidRDefault="00A450FB" w:rsidP="00EC0DDA">
            <w:pPr>
              <w:spacing w:line="360" w:lineRule="auto"/>
              <w:rPr>
                <w:ins w:id="4852" w:author="北京车和家" w:date="2018-11-13T09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853" w:author="北京车和家" w:date="2018-11-13T09:58:00Z">
              <w:r w:rsidRPr="00165DCE">
                <w:rPr>
                  <w:rFonts w:hint="eastAsia"/>
                  <w:sz w:val="18"/>
                  <w:szCs w:val="18"/>
                </w:rPr>
                <w:t>低速近距雷达预警等级设置功能</w:t>
              </w:r>
            </w:ins>
          </w:p>
        </w:tc>
      </w:tr>
      <w:tr w:rsidR="00A450FB" w:rsidRPr="00165DCE" w14:paraId="158B247B" w14:textId="77777777" w:rsidTr="00EC0DDA">
        <w:trPr>
          <w:trHeight w:val="270"/>
          <w:tblHeader/>
          <w:ins w:id="4854" w:author="北京车和家" w:date="2018-11-13T09:58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242A" w14:textId="77777777" w:rsidR="00A450FB" w:rsidRPr="00165DCE" w:rsidRDefault="00A450FB" w:rsidP="00EC0DDA">
            <w:pPr>
              <w:spacing w:line="360" w:lineRule="auto"/>
              <w:rPr>
                <w:ins w:id="4855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4856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A14C1" w14:textId="30B9A612" w:rsidR="00A450FB" w:rsidRPr="00165DCE" w:rsidRDefault="00A450FB" w:rsidP="00EC0DDA">
            <w:pPr>
              <w:spacing w:line="360" w:lineRule="auto"/>
              <w:rPr>
                <w:ins w:id="4857" w:author="北京车和家" w:date="2018-11-13T09:58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4858" w:author="北京车和家" w:date="2018-11-13T09:59:00Z">
              <w:r w:rsidRPr="00165DCE">
                <w:rPr>
                  <w:rFonts w:hint="eastAsia"/>
                  <w:sz w:val="18"/>
                  <w:szCs w:val="18"/>
                </w:rPr>
                <w:t>低速近距雷达预警等级</w:t>
              </w:r>
            </w:ins>
            <w:ins w:id="4859" w:author="北京车和家" w:date="2018-11-13T09:58:00Z">
              <w:r w:rsidRPr="00165DCE">
                <w:rPr>
                  <w:rFonts w:hint="eastAsia"/>
                  <w:sz w:val="18"/>
                  <w:szCs w:val="18"/>
                </w:rPr>
                <w:t>设置功能</w:t>
              </w:r>
            </w:ins>
          </w:p>
        </w:tc>
      </w:tr>
      <w:tr w:rsidR="00A450FB" w:rsidRPr="00165DCE" w14:paraId="154DF526" w14:textId="77777777" w:rsidTr="00EC0DDA">
        <w:trPr>
          <w:trHeight w:val="270"/>
          <w:tblHeader/>
          <w:ins w:id="4860" w:author="北京车和家" w:date="2018-11-13T09:58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33989" w14:textId="77777777" w:rsidR="00A450FB" w:rsidRPr="00165DCE" w:rsidRDefault="00A450FB" w:rsidP="00EC0DDA">
            <w:pPr>
              <w:spacing w:line="360" w:lineRule="auto"/>
              <w:rPr>
                <w:ins w:id="4861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4862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C2EEC0" w14:textId="77777777" w:rsidR="00A450FB" w:rsidRPr="00165DCE" w:rsidRDefault="00A450FB" w:rsidP="00EC0DDA">
            <w:pPr>
              <w:spacing w:line="360" w:lineRule="auto"/>
              <w:rPr>
                <w:ins w:id="4863" w:author="北京车和家" w:date="2018-11-13T09:58:00Z"/>
                <w:sz w:val="18"/>
                <w:szCs w:val="18"/>
              </w:rPr>
            </w:pPr>
            <w:ins w:id="4864" w:author="北京车和家" w:date="2018-11-13T09:58:00Z"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A450FB" w:rsidRPr="00165DCE" w14:paraId="60176933" w14:textId="77777777" w:rsidTr="00EC0DDA">
        <w:trPr>
          <w:trHeight w:val="270"/>
          <w:tblHeader/>
          <w:ins w:id="4865" w:author="北京车和家" w:date="2018-11-13T09:58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C26B86" w14:textId="77777777" w:rsidR="00A450FB" w:rsidRPr="00165DCE" w:rsidRDefault="00A450FB" w:rsidP="00EC0DDA">
            <w:pPr>
              <w:spacing w:line="360" w:lineRule="auto"/>
              <w:rPr>
                <w:ins w:id="4866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4867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FA3E0C7" w14:textId="77777777" w:rsidR="00A450FB" w:rsidRPr="00165DCE" w:rsidRDefault="00A450FB" w:rsidP="00EC0DDA">
            <w:pPr>
              <w:spacing w:line="360" w:lineRule="auto"/>
              <w:jc w:val="center"/>
              <w:rPr>
                <w:ins w:id="4868" w:author="北京车和家" w:date="2018-11-13T09:58:00Z"/>
                <w:sz w:val="18"/>
                <w:szCs w:val="18"/>
              </w:rPr>
            </w:pPr>
            <w:ins w:id="4869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CF2F7C1" w14:textId="77777777" w:rsidR="00A450FB" w:rsidRPr="00165DCE" w:rsidRDefault="00A450FB" w:rsidP="00EC0DDA">
            <w:pPr>
              <w:spacing w:line="360" w:lineRule="auto"/>
              <w:jc w:val="center"/>
              <w:rPr>
                <w:ins w:id="4870" w:author="北京车和家" w:date="2018-11-13T09:58:00Z"/>
                <w:sz w:val="18"/>
                <w:szCs w:val="18"/>
              </w:rPr>
            </w:pPr>
            <w:ins w:id="4871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A450FB" w:rsidRPr="00165DCE" w14:paraId="2CF6EF1D" w14:textId="77777777" w:rsidTr="00EC0DDA">
        <w:trPr>
          <w:trHeight w:val="270"/>
          <w:tblHeader/>
          <w:ins w:id="4872" w:author="北京车和家" w:date="2018-11-13T09:58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2BAB4E" w14:textId="77777777" w:rsidR="00A450FB" w:rsidRPr="00165DCE" w:rsidRDefault="00A450FB" w:rsidP="00EC0DDA">
            <w:pPr>
              <w:spacing w:line="360" w:lineRule="auto"/>
              <w:rPr>
                <w:ins w:id="4873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57D11D" w14:textId="2FD4B94E" w:rsidR="00A450FB" w:rsidRPr="00165DCE" w:rsidRDefault="00A450FB" w:rsidP="00EC0DDA">
            <w:pPr>
              <w:spacing w:line="360" w:lineRule="auto"/>
              <w:rPr>
                <w:ins w:id="4874" w:author="北京车和家" w:date="2018-11-13T09:58:00Z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6FE1017" w14:textId="77777777" w:rsidR="00A450FB" w:rsidRPr="00165DCE" w:rsidRDefault="00A450FB" w:rsidP="00EC0DDA">
            <w:pPr>
              <w:spacing w:line="360" w:lineRule="auto"/>
              <w:rPr>
                <w:ins w:id="4875" w:author="北京车和家" w:date="2018-11-13T09:58:00Z"/>
                <w:sz w:val="18"/>
                <w:szCs w:val="18"/>
              </w:rPr>
            </w:pPr>
            <w:ins w:id="4876" w:author="北京车和家" w:date="2018-11-13T09:58:00Z">
              <w:r w:rsidRPr="00165DCE">
                <w:rPr>
                  <w:sz w:val="18"/>
                  <w:szCs w:val="18"/>
                </w:rPr>
                <w:t>C</w:t>
              </w:r>
            </w:ins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BC11EE" w14:textId="77777777" w:rsidR="00A450FB" w:rsidRPr="00165DCE" w:rsidRDefault="00A450FB" w:rsidP="00EC0DDA">
            <w:pPr>
              <w:spacing w:line="360" w:lineRule="auto"/>
              <w:rPr>
                <w:ins w:id="4877" w:author="北京车和家" w:date="2018-11-13T09:58:00Z"/>
                <w:color w:val="000000"/>
                <w:sz w:val="23"/>
                <w:szCs w:val="23"/>
              </w:rPr>
            </w:pPr>
            <w:ins w:id="4878" w:author="北京车和家" w:date="2018-11-13T09:58:00Z">
              <w:r w:rsidRPr="00165DCE">
                <w:rPr>
                  <w:rFonts w:hint="eastAsia"/>
                  <w:color w:val="000000"/>
                  <w:sz w:val="23"/>
                  <w:szCs w:val="23"/>
                </w:rPr>
                <w:t>无</w:t>
              </w:r>
            </w:ins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908AD8F" w14:textId="77777777" w:rsidR="00A450FB" w:rsidRPr="00165DCE" w:rsidRDefault="00A450FB" w:rsidP="00EC0DDA">
            <w:pPr>
              <w:spacing w:line="360" w:lineRule="auto"/>
              <w:rPr>
                <w:ins w:id="4879" w:author="北京车和家" w:date="2018-11-13T09:58:00Z"/>
                <w:sz w:val="18"/>
                <w:szCs w:val="18"/>
              </w:rPr>
            </w:pPr>
            <w:ins w:id="4880" w:author="北京车和家" w:date="2018-11-13T09:58:00Z">
              <w:r w:rsidRPr="00165DCE">
                <w:rPr>
                  <w:rFonts w:hint="eastAsia"/>
                  <w:sz w:val="18"/>
                  <w:szCs w:val="18"/>
                </w:rPr>
                <w:t>无</w:t>
              </w:r>
            </w:ins>
          </w:p>
        </w:tc>
      </w:tr>
      <w:tr w:rsidR="00A450FB" w:rsidRPr="00165DCE" w14:paraId="17391B5B" w14:textId="77777777" w:rsidTr="00EC0DDA">
        <w:trPr>
          <w:trHeight w:val="983"/>
          <w:tblHeader/>
          <w:ins w:id="4881" w:author="北京车和家" w:date="2018-11-13T09:58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FECCD" w14:textId="77777777" w:rsidR="00A450FB" w:rsidRPr="00165DCE" w:rsidRDefault="00A450FB" w:rsidP="00EC0DDA">
            <w:pPr>
              <w:spacing w:line="360" w:lineRule="auto"/>
              <w:rPr>
                <w:ins w:id="4882" w:author="北京车和家" w:date="2018-11-13T09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4883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C2FF7" w14:textId="77777777" w:rsidR="00A450FB" w:rsidRPr="00165DCE" w:rsidRDefault="00A450FB" w:rsidP="00EC0DDA">
            <w:pPr>
              <w:spacing w:line="360" w:lineRule="auto"/>
              <w:rPr>
                <w:ins w:id="4884" w:author="北京车和家" w:date="2018-11-13T09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4885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1E9B60F2" w14:textId="58199C28" w:rsidR="00A450FB" w:rsidRPr="00165DCE" w:rsidRDefault="00A450FB" w:rsidP="00A450FB">
            <w:pPr>
              <w:spacing w:line="360" w:lineRule="auto"/>
              <w:rPr>
                <w:ins w:id="4886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887" w:author="北京车和家" w:date="2018-11-13T10:03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</w:t>
              </w:r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</w:t>
              </w:r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收到</w:t>
              </w:r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  <w:ins w:id="4888" w:author="北京车和家" w:date="2018-11-13T10:10:00Z">
              <w:r w:rsidR="00CD1D64"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根据设置控制雷达告警音的触发距离等级。</w:t>
              </w:r>
            </w:ins>
          </w:p>
          <w:p w14:paraId="49E2DEBC" w14:textId="77777777" w:rsidR="00A450FB" w:rsidRPr="00165DCE" w:rsidRDefault="00A450FB" w:rsidP="00A450FB">
            <w:pPr>
              <w:spacing w:line="360" w:lineRule="auto"/>
              <w:rPr>
                <w:ins w:id="4889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890" w:author="北京车和家" w:date="2018-11-13T10:03:00Z"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CCP需要记忆设置，休眠唤醒后发送上次设置的值。</w:t>
              </w:r>
            </w:ins>
          </w:p>
          <w:p w14:paraId="1F879C54" w14:textId="5E91F83D" w:rsidR="00A450FB" w:rsidRPr="00165DCE" w:rsidRDefault="00A450FB" w:rsidP="00A450FB">
            <w:pPr>
              <w:spacing w:line="360" w:lineRule="auto"/>
              <w:rPr>
                <w:ins w:id="4891" w:author="北京车和家" w:date="2018-11-13T10:0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892" w:author="北京车和家" w:date="2018-11-13T10:03:00Z">
              <w:r w:rsidRPr="00165DCE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</w:ins>
            <w:ins w:id="4893" w:author="北京车和家" w:date="2018-12-12T18:18:00Z">
              <w:r w:rsidR="00361E9A"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适中</w:t>
              </w:r>
            </w:ins>
            <w:ins w:id="4894" w:author="北京车和家" w:date="2018-11-13T10:03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0C27BAFC" w14:textId="406CF924" w:rsidR="00A450FB" w:rsidRPr="00165DCE" w:rsidRDefault="00A450FB" w:rsidP="00A450FB">
            <w:pPr>
              <w:spacing w:line="360" w:lineRule="auto"/>
              <w:rPr>
                <w:ins w:id="4895" w:author="北京车和家" w:date="2018-11-13T10:0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4896" w:author="北京车和家" w:date="2018-11-13T10:06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相关状态对应关系如下：</w:t>
              </w:r>
            </w:ins>
          </w:p>
          <w:tbl>
            <w:tblPr>
              <w:tblStyle w:val="af6"/>
              <w:tblW w:w="7811" w:type="dxa"/>
              <w:jc w:val="center"/>
              <w:tblLook w:val="04A0" w:firstRow="1" w:lastRow="0" w:firstColumn="1" w:lastColumn="0" w:noHBand="0" w:noVBand="1"/>
              <w:tblPrChange w:id="4897" w:author="北京车和家" w:date="2018-11-13T10:09:00Z">
                <w:tblPr>
                  <w:tblStyle w:val="af6"/>
                  <w:tblW w:w="11482" w:type="dxa"/>
                  <w:jc w:val="center"/>
                  <w:tblLook w:val="04A0" w:firstRow="1" w:lastRow="0" w:firstColumn="1" w:lastColumn="0" w:noHBand="0" w:noVBand="1"/>
                </w:tblPr>
              </w:tblPrChange>
            </w:tblPr>
            <w:tblGrid>
              <w:gridCol w:w="852"/>
              <w:gridCol w:w="856"/>
              <w:gridCol w:w="832"/>
              <w:gridCol w:w="856"/>
              <w:gridCol w:w="834"/>
              <w:gridCol w:w="856"/>
              <w:gridCol w:w="883"/>
              <w:gridCol w:w="992"/>
              <w:gridCol w:w="850"/>
              <w:tblGridChange w:id="4898">
                <w:tblGrid>
                  <w:gridCol w:w="864"/>
                  <w:gridCol w:w="427"/>
                  <w:gridCol w:w="429"/>
                  <w:gridCol w:w="845"/>
                  <w:gridCol w:w="856"/>
                  <w:gridCol w:w="138"/>
                  <w:gridCol w:w="709"/>
                  <w:gridCol w:w="1559"/>
                  <w:gridCol w:w="1138"/>
                  <w:gridCol w:w="1132"/>
                  <w:gridCol w:w="975"/>
                  <w:gridCol w:w="159"/>
                  <w:gridCol w:w="1132"/>
                  <w:gridCol w:w="1119"/>
                </w:tblGrid>
              </w:tblGridChange>
            </w:tblGrid>
            <w:tr w:rsidR="00CD1D64" w:rsidRPr="00165DCE" w14:paraId="717310FB" w14:textId="77777777" w:rsidTr="00CD1D64">
              <w:trPr>
                <w:jc w:val="center"/>
                <w:ins w:id="4899" w:author="北京车和家" w:date="2018-11-13T10:06:00Z"/>
                <w:trPrChange w:id="4900" w:author="北京车和家" w:date="2018-11-13T10:09:00Z">
                  <w:trPr>
                    <w:jc w:val="center"/>
                  </w:trPr>
                </w:trPrChange>
              </w:trPr>
              <w:tc>
                <w:tcPr>
                  <w:tcW w:w="7811" w:type="dxa"/>
                  <w:gridSpan w:val="9"/>
                  <w:shd w:val="clear" w:color="auto" w:fill="DEEAF6" w:themeFill="accent1" w:themeFillTint="33"/>
                  <w:vAlign w:val="center"/>
                  <w:tcPrChange w:id="4901" w:author="北京车和家" w:date="2018-11-13T10:09:00Z">
                    <w:tcPr>
                      <w:tcW w:w="11482" w:type="dxa"/>
                      <w:gridSpan w:val="14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5FB3027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02" w:author="北京车和家" w:date="2018-11-13T10:06:00Z"/>
                      <w:rFonts w:ascii="微软雅黑" w:hAnsi="微软雅黑" w:cs="Arial"/>
                      <w:b/>
                      <w:sz w:val="24"/>
                      <w:szCs w:val="21"/>
                    </w:rPr>
                  </w:pPr>
                  <w:ins w:id="4903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 w:val="24"/>
                        <w:szCs w:val="21"/>
                      </w:rPr>
                      <w:t>触发雷达告警音的障碍物起始距离</w:t>
                    </w:r>
                  </w:ins>
                </w:p>
              </w:tc>
            </w:tr>
            <w:tr w:rsidR="00CD1D64" w:rsidRPr="00165DCE" w14:paraId="778BB04A" w14:textId="77777777" w:rsidTr="00CD1D64">
              <w:trPr>
                <w:jc w:val="center"/>
                <w:ins w:id="4904" w:author="北京车和家" w:date="2018-11-13T10:06:00Z"/>
                <w:trPrChange w:id="4905" w:author="北京车和家" w:date="2018-11-13T10:09:00Z">
                  <w:trPr>
                    <w:jc w:val="center"/>
                  </w:trPr>
                </w:trPrChange>
              </w:trPr>
              <w:tc>
                <w:tcPr>
                  <w:tcW w:w="852" w:type="dxa"/>
                  <w:shd w:val="clear" w:color="auto" w:fill="DEEAF6" w:themeFill="accent1" w:themeFillTint="33"/>
                  <w:vAlign w:val="center"/>
                  <w:tcPrChange w:id="4906" w:author="北京车和家" w:date="2018-11-13T10:09:00Z">
                    <w:tcPr>
                      <w:tcW w:w="1291" w:type="dxa"/>
                      <w:gridSpan w:val="2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665F6764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07" w:author="北京车和家" w:date="2018-11-13T10:06:00Z"/>
                      <w:rFonts w:ascii="微软雅黑" w:hAnsi="微软雅黑" w:cs="Arial"/>
                      <w:b/>
                    </w:rPr>
                  </w:pPr>
                  <w:ins w:id="4908" w:author="北京车和家" w:date="2018-11-13T10:06:00Z">
                    <w:r w:rsidRPr="00165DCE">
                      <w:rPr>
                        <w:rFonts w:ascii="微软雅黑" w:hAnsi="微软雅黑" w:cs="Arial" w:hint="eastAsia"/>
                        <w:b/>
                      </w:rPr>
                      <w:t>雷达告警分区</w:t>
                    </w:r>
                  </w:ins>
                </w:p>
              </w:tc>
              <w:tc>
                <w:tcPr>
                  <w:tcW w:w="1688" w:type="dxa"/>
                  <w:gridSpan w:val="2"/>
                  <w:shd w:val="clear" w:color="auto" w:fill="DEEAF6" w:themeFill="accent1" w:themeFillTint="33"/>
                  <w:vAlign w:val="center"/>
                  <w:tcPrChange w:id="4909" w:author="北京车和家" w:date="2018-11-13T10:09:00Z">
                    <w:tcPr>
                      <w:tcW w:w="2268" w:type="dxa"/>
                      <w:gridSpan w:val="4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750E4B0E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10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11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Cs w:val="21"/>
                      </w:rPr>
                      <w:t>前方四区</w:t>
                    </w:r>
                  </w:ins>
                </w:p>
              </w:tc>
              <w:tc>
                <w:tcPr>
                  <w:tcW w:w="1690" w:type="dxa"/>
                  <w:gridSpan w:val="2"/>
                  <w:shd w:val="clear" w:color="auto" w:fill="DEEAF6" w:themeFill="accent1" w:themeFillTint="33"/>
                  <w:vAlign w:val="center"/>
                  <w:tcPrChange w:id="4912" w:author="北京车和家" w:date="2018-11-13T10:09:00Z">
                    <w:tcPr>
                      <w:tcW w:w="2268" w:type="dxa"/>
                      <w:gridSpan w:val="2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40624F39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13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14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Cs w:val="21"/>
                      </w:rPr>
                      <w:t>后方四区</w:t>
                    </w:r>
                  </w:ins>
                </w:p>
              </w:tc>
              <w:tc>
                <w:tcPr>
                  <w:tcW w:w="1739" w:type="dxa"/>
                  <w:gridSpan w:val="2"/>
                  <w:shd w:val="clear" w:color="auto" w:fill="DEEAF6" w:themeFill="accent1" w:themeFillTint="33"/>
                  <w:vAlign w:val="center"/>
                  <w:tcPrChange w:id="4915" w:author="北京车和家" w:date="2018-11-13T10:09:00Z">
                    <w:tcPr>
                      <w:tcW w:w="3245" w:type="dxa"/>
                      <w:gridSpan w:val="3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1686105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16" w:author="北京车和家" w:date="2018-11-13T10:06:00Z"/>
                      <w:rFonts w:ascii="微软雅黑" w:hAnsi="微软雅黑" w:cs="Arial"/>
                      <w:b/>
                      <w:sz w:val="24"/>
                      <w:szCs w:val="21"/>
                    </w:rPr>
                  </w:pPr>
                  <w:ins w:id="4917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Cs w:val="21"/>
                      </w:rPr>
                      <w:t>左侧四区</w:t>
                    </w:r>
                  </w:ins>
                </w:p>
              </w:tc>
              <w:tc>
                <w:tcPr>
                  <w:tcW w:w="1842" w:type="dxa"/>
                  <w:gridSpan w:val="2"/>
                  <w:shd w:val="clear" w:color="auto" w:fill="DEEAF6" w:themeFill="accent1" w:themeFillTint="33"/>
                  <w:vAlign w:val="center"/>
                  <w:tcPrChange w:id="4918" w:author="北京车和家" w:date="2018-11-13T10:09:00Z">
                    <w:tcPr>
                      <w:tcW w:w="2410" w:type="dxa"/>
                      <w:gridSpan w:val="3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302E33F3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19" w:author="北京车和家" w:date="2018-11-13T10:06:00Z"/>
                      <w:rFonts w:ascii="微软雅黑" w:hAnsi="微软雅黑" w:cs="Arial"/>
                      <w:b/>
                      <w:sz w:val="24"/>
                      <w:szCs w:val="21"/>
                    </w:rPr>
                  </w:pPr>
                  <w:ins w:id="4920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Cs w:val="21"/>
                      </w:rPr>
                      <w:t>右侧四区</w:t>
                    </w:r>
                  </w:ins>
                </w:p>
              </w:tc>
            </w:tr>
            <w:tr w:rsidR="00CD1D64" w:rsidRPr="00165DCE" w14:paraId="3D1386E1" w14:textId="77777777" w:rsidTr="00CD1D64">
              <w:trPr>
                <w:jc w:val="center"/>
                <w:ins w:id="4921" w:author="北京车和家" w:date="2018-11-13T10:06:00Z"/>
                <w:trPrChange w:id="4922" w:author="北京车和家" w:date="2018-11-13T10:09:00Z">
                  <w:trPr>
                    <w:jc w:val="center"/>
                  </w:trPr>
                </w:trPrChange>
              </w:trPr>
              <w:tc>
                <w:tcPr>
                  <w:tcW w:w="852" w:type="dxa"/>
                  <w:shd w:val="clear" w:color="auto" w:fill="DEEAF6" w:themeFill="accent1" w:themeFillTint="33"/>
                  <w:tcPrChange w:id="4923" w:author="北京车和家" w:date="2018-11-13T10:09:00Z">
                    <w:tcPr>
                      <w:tcW w:w="1291" w:type="dxa"/>
                      <w:gridSpan w:val="2"/>
                      <w:shd w:val="clear" w:color="auto" w:fill="DEEAF6" w:themeFill="accent1" w:themeFillTint="33"/>
                    </w:tcPr>
                  </w:tcPrChange>
                </w:tcPr>
                <w:p w14:paraId="44F6FDDE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24" w:author="北京车和家" w:date="2018-11-13T10:06:00Z"/>
                      <w:rFonts w:ascii="微软雅黑" w:hAnsi="微软雅黑" w:cs="Arial"/>
                      <w:b/>
                    </w:rPr>
                  </w:pPr>
                  <w:ins w:id="4925" w:author="北京车和家" w:date="2018-11-13T10:06:00Z">
                    <w:r w:rsidRPr="00165DCE">
                      <w:rPr>
                        <w:rFonts w:ascii="微软雅黑" w:hAnsi="微软雅黑" w:cs="Arial" w:hint="eastAsia"/>
                        <w:b/>
                      </w:rPr>
                      <w:t>雷达障碍物提示范围</w:t>
                    </w:r>
                  </w:ins>
                </w:p>
              </w:tc>
              <w:tc>
                <w:tcPr>
                  <w:tcW w:w="1688" w:type="dxa"/>
                  <w:gridSpan w:val="2"/>
                  <w:shd w:val="clear" w:color="auto" w:fill="DEEAF6" w:themeFill="accent1" w:themeFillTint="33"/>
                  <w:vAlign w:val="center"/>
                  <w:tcPrChange w:id="4926" w:author="北京车和家" w:date="2018-11-13T10:09:00Z">
                    <w:tcPr>
                      <w:tcW w:w="2268" w:type="dxa"/>
                      <w:gridSpan w:val="4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52761892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27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28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0-100cm</w:t>
                    </w:r>
                  </w:ins>
                </w:p>
              </w:tc>
              <w:tc>
                <w:tcPr>
                  <w:tcW w:w="1690" w:type="dxa"/>
                  <w:gridSpan w:val="2"/>
                  <w:shd w:val="clear" w:color="auto" w:fill="DEEAF6" w:themeFill="accent1" w:themeFillTint="33"/>
                  <w:vAlign w:val="center"/>
                  <w:tcPrChange w:id="4929" w:author="北京车和家" w:date="2018-11-13T10:09:00Z">
                    <w:tcPr>
                      <w:tcW w:w="2268" w:type="dxa"/>
                      <w:gridSpan w:val="2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17997A99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30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31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0-150cm</w:t>
                    </w:r>
                  </w:ins>
                </w:p>
              </w:tc>
              <w:tc>
                <w:tcPr>
                  <w:tcW w:w="1739" w:type="dxa"/>
                  <w:gridSpan w:val="2"/>
                  <w:shd w:val="clear" w:color="auto" w:fill="DEEAF6" w:themeFill="accent1" w:themeFillTint="33"/>
                  <w:vAlign w:val="center"/>
                  <w:tcPrChange w:id="4932" w:author="北京车和家" w:date="2018-11-13T10:09:00Z">
                    <w:tcPr>
                      <w:tcW w:w="3245" w:type="dxa"/>
                      <w:gridSpan w:val="3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76010616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33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34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0-100cm</w:t>
                    </w:r>
                  </w:ins>
                </w:p>
              </w:tc>
              <w:tc>
                <w:tcPr>
                  <w:tcW w:w="1842" w:type="dxa"/>
                  <w:gridSpan w:val="2"/>
                  <w:shd w:val="clear" w:color="auto" w:fill="DEEAF6" w:themeFill="accent1" w:themeFillTint="33"/>
                  <w:vAlign w:val="center"/>
                  <w:tcPrChange w:id="4935" w:author="北京车和家" w:date="2018-11-13T10:09:00Z">
                    <w:tcPr>
                      <w:tcW w:w="2410" w:type="dxa"/>
                      <w:gridSpan w:val="3"/>
                      <w:shd w:val="clear" w:color="auto" w:fill="DEEAF6" w:themeFill="accent1" w:themeFillTint="33"/>
                      <w:vAlign w:val="center"/>
                    </w:tcPr>
                  </w:tcPrChange>
                </w:tcPr>
                <w:p w14:paraId="20537746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36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4937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0-100cm</w:t>
                    </w:r>
                  </w:ins>
                </w:p>
              </w:tc>
            </w:tr>
            <w:tr w:rsidR="00CD1D64" w:rsidRPr="00165DCE" w14:paraId="62FCEF34" w14:textId="77777777" w:rsidTr="00CD1D64">
              <w:tblPrEx>
                <w:tblPrExChange w:id="4938" w:author="北京车和家" w:date="2018-11-13T10:09:00Z">
                  <w:tblPrEx>
                    <w:tblW w:w="10363" w:type="dxa"/>
                  </w:tblPrEx>
                </w:tblPrExChange>
              </w:tblPrEx>
              <w:trPr>
                <w:jc w:val="center"/>
                <w:ins w:id="4939" w:author="北京车和家" w:date="2018-11-13T10:06:00Z"/>
                <w:trPrChange w:id="4940" w:author="北京车和家" w:date="2018-11-13T10:09:00Z">
                  <w:trPr>
                    <w:gridAfter w:val="0"/>
                    <w:jc w:val="center"/>
                  </w:trPr>
                </w:trPrChange>
              </w:trPr>
              <w:tc>
                <w:tcPr>
                  <w:tcW w:w="852" w:type="dxa"/>
                  <w:shd w:val="clear" w:color="auto" w:fill="auto"/>
                  <w:vAlign w:val="center"/>
                  <w:tcPrChange w:id="4941" w:author="北京车和家" w:date="2018-11-13T10:09:00Z">
                    <w:tcPr>
                      <w:tcW w:w="864" w:type="dxa"/>
                      <w:shd w:val="clear" w:color="auto" w:fill="auto"/>
                      <w:vAlign w:val="center"/>
                    </w:tcPr>
                  </w:tcPrChange>
                </w:tcPr>
                <w:p w14:paraId="312A4666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42" w:author="北京车和家" w:date="2018-11-13T10:06:00Z"/>
                      <w:rFonts w:ascii="微软雅黑" w:hAnsi="微软雅黑" w:cs="Arial"/>
                      <w:b/>
                      <w:color w:val="538135" w:themeColor="accent6" w:themeShade="BF"/>
                      <w:szCs w:val="21"/>
                    </w:rPr>
                  </w:pPr>
                  <w:ins w:id="4943" w:author="北京车和家" w:date="2018-11-13T10:06:00Z">
                    <w:r w:rsidRPr="00165DCE">
                      <w:rPr>
                        <w:rFonts w:ascii="微软雅黑" w:hAnsi="微软雅黑" w:cs="Arial" w:hint="eastAsia"/>
                        <w:b/>
                        <w:color w:val="538135" w:themeColor="accent6" w:themeShade="BF"/>
                        <w:szCs w:val="21"/>
                      </w:rPr>
                      <w:t>较早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4944" w:author="北京车和家" w:date="2018-11-13T10:09:00Z">
                    <w:tcPr>
                      <w:tcW w:w="856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3DDB76A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45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46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100cm</w:t>
                    </w:r>
                  </w:ins>
                </w:p>
              </w:tc>
              <w:tc>
                <w:tcPr>
                  <w:tcW w:w="832" w:type="dxa"/>
                  <w:tcPrChange w:id="4947" w:author="北京车和家" w:date="2018-11-13T10:09:00Z">
                    <w:tcPr>
                      <w:tcW w:w="845" w:type="dxa"/>
                    </w:tcPr>
                  </w:tcPrChange>
                </w:tcPr>
                <w:p w14:paraId="27646021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48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49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2</w:t>
                    </w:r>
                  </w:ins>
                </w:p>
              </w:tc>
              <w:tc>
                <w:tcPr>
                  <w:tcW w:w="856" w:type="dxa"/>
                  <w:vAlign w:val="center"/>
                  <w:tcPrChange w:id="4950" w:author="北京车和家" w:date="2018-11-13T10:09:00Z">
                    <w:tcPr>
                      <w:tcW w:w="856" w:type="dxa"/>
                      <w:vAlign w:val="center"/>
                    </w:tcPr>
                  </w:tcPrChange>
                </w:tcPr>
                <w:p w14:paraId="50C89BF1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51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52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110cm</w:t>
                    </w:r>
                  </w:ins>
                </w:p>
              </w:tc>
              <w:tc>
                <w:tcPr>
                  <w:tcW w:w="834" w:type="dxa"/>
                  <w:tcPrChange w:id="4953" w:author="北京车和家" w:date="2018-11-13T10:09:00Z">
                    <w:tcPr>
                      <w:tcW w:w="847" w:type="dxa"/>
                      <w:gridSpan w:val="2"/>
                    </w:tcPr>
                  </w:tcPrChange>
                </w:tcPr>
                <w:p w14:paraId="3B13511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54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55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3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4956" w:author="北京车和家" w:date="2018-11-13T10:09:00Z">
                    <w:tcPr>
                      <w:tcW w:w="2697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6F1B4981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57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58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100cm</w:t>
                    </w:r>
                  </w:ins>
                </w:p>
              </w:tc>
              <w:tc>
                <w:tcPr>
                  <w:tcW w:w="883" w:type="dxa"/>
                  <w:tcPrChange w:id="4959" w:author="北京车和家" w:date="2018-11-13T10:09:00Z">
                    <w:tcPr>
                      <w:tcW w:w="1132" w:type="dxa"/>
                    </w:tcPr>
                  </w:tcPrChange>
                </w:tcPr>
                <w:p w14:paraId="04DFCBC2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60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61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2</w:t>
                    </w:r>
                  </w:ins>
                </w:p>
              </w:tc>
              <w:tc>
                <w:tcPr>
                  <w:tcW w:w="992" w:type="dxa"/>
                  <w:vAlign w:val="center"/>
                  <w:tcPrChange w:id="4962" w:author="北京车和家" w:date="2018-11-13T10:09:00Z">
                    <w:tcPr>
                      <w:tcW w:w="1134" w:type="dxa"/>
                      <w:gridSpan w:val="2"/>
                      <w:vAlign w:val="center"/>
                    </w:tcPr>
                  </w:tcPrChange>
                </w:tcPr>
                <w:p w14:paraId="1898888D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63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64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100cm</w:t>
                    </w:r>
                  </w:ins>
                </w:p>
              </w:tc>
              <w:tc>
                <w:tcPr>
                  <w:tcW w:w="850" w:type="dxa"/>
                  <w:tcPrChange w:id="4965" w:author="北京车和家" w:date="2018-11-13T10:09:00Z">
                    <w:tcPr>
                      <w:tcW w:w="1132" w:type="dxa"/>
                    </w:tcPr>
                  </w:tcPrChange>
                </w:tcPr>
                <w:p w14:paraId="2EBB501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66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67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2</w:t>
                    </w:r>
                  </w:ins>
                </w:p>
              </w:tc>
            </w:tr>
            <w:tr w:rsidR="00CD1D64" w:rsidRPr="00165DCE" w14:paraId="496D8B53" w14:textId="77777777" w:rsidTr="00CD1D64">
              <w:tblPrEx>
                <w:tblPrExChange w:id="4968" w:author="北京车和家" w:date="2018-11-13T10:09:00Z">
                  <w:tblPrEx>
                    <w:tblW w:w="10363" w:type="dxa"/>
                  </w:tblPrEx>
                </w:tblPrExChange>
              </w:tblPrEx>
              <w:trPr>
                <w:trHeight w:val="660"/>
                <w:jc w:val="center"/>
                <w:ins w:id="4969" w:author="北京车和家" w:date="2018-11-13T10:06:00Z"/>
                <w:trPrChange w:id="4970" w:author="北京车和家" w:date="2018-11-13T10:09:00Z">
                  <w:trPr>
                    <w:gridAfter w:val="0"/>
                    <w:trHeight w:val="660"/>
                    <w:jc w:val="center"/>
                  </w:trPr>
                </w:trPrChange>
              </w:trPr>
              <w:tc>
                <w:tcPr>
                  <w:tcW w:w="852" w:type="dxa"/>
                  <w:shd w:val="clear" w:color="auto" w:fill="auto"/>
                  <w:vAlign w:val="center"/>
                  <w:tcPrChange w:id="4971" w:author="北京车和家" w:date="2018-11-13T10:09:00Z">
                    <w:tcPr>
                      <w:tcW w:w="864" w:type="dxa"/>
                      <w:shd w:val="clear" w:color="auto" w:fill="auto"/>
                      <w:vAlign w:val="center"/>
                    </w:tcPr>
                  </w:tcPrChange>
                </w:tcPr>
                <w:p w14:paraId="1C717E1A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72" w:author="北京车和家" w:date="2018-11-13T10:06:00Z"/>
                      <w:rFonts w:ascii="微软雅黑" w:hAnsi="微软雅黑" w:cs="Arial"/>
                      <w:b/>
                      <w:color w:val="538135" w:themeColor="accent6" w:themeShade="BF"/>
                      <w:szCs w:val="21"/>
                    </w:rPr>
                  </w:pPr>
                  <w:ins w:id="4973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color w:val="538135" w:themeColor="accent6" w:themeShade="BF"/>
                        <w:szCs w:val="21"/>
                      </w:rPr>
                      <w:t>适中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4974" w:author="北京车和家" w:date="2018-11-13T10:09:00Z">
                    <w:tcPr>
                      <w:tcW w:w="856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48FF679D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75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76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80cm</w:t>
                    </w:r>
                  </w:ins>
                </w:p>
              </w:tc>
              <w:tc>
                <w:tcPr>
                  <w:tcW w:w="832" w:type="dxa"/>
                  <w:tcPrChange w:id="4977" w:author="北京车和家" w:date="2018-11-13T10:09:00Z">
                    <w:tcPr>
                      <w:tcW w:w="845" w:type="dxa"/>
                    </w:tcPr>
                  </w:tcPrChange>
                </w:tcPr>
                <w:p w14:paraId="0936C668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78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79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3</w:t>
                    </w:r>
                  </w:ins>
                </w:p>
              </w:tc>
              <w:tc>
                <w:tcPr>
                  <w:tcW w:w="856" w:type="dxa"/>
                  <w:vAlign w:val="center"/>
                  <w:tcPrChange w:id="4980" w:author="北京车和家" w:date="2018-11-13T10:09:00Z">
                    <w:tcPr>
                      <w:tcW w:w="856" w:type="dxa"/>
                      <w:vAlign w:val="center"/>
                    </w:tcPr>
                  </w:tcPrChange>
                </w:tcPr>
                <w:p w14:paraId="15664B7E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81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82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80cm</w:t>
                    </w:r>
                  </w:ins>
                </w:p>
              </w:tc>
              <w:tc>
                <w:tcPr>
                  <w:tcW w:w="834" w:type="dxa"/>
                  <w:tcPrChange w:id="4983" w:author="北京车和家" w:date="2018-11-13T10:09:00Z">
                    <w:tcPr>
                      <w:tcW w:w="847" w:type="dxa"/>
                      <w:gridSpan w:val="2"/>
                    </w:tcPr>
                  </w:tcPrChange>
                </w:tcPr>
                <w:p w14:paraId="106ACDBC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84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85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4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4986" w:author="北京车和家" w:date="2018-11-13T10:09:00Z">
                    <w:tcPr>
                      <w:tcW w:w="2697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6C63582C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87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88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80cm</w:t>
                    </w:r>
                  </w:ins>
                </w:p>
              </w:tc>
              <w:tc>
                <w:tcPr>
                  <w:tcW w:w="883" w:type="dxa"/>
                  <w:tcPrChange w:id="4989" w:author="北京车和家" w:date="2018-11-13T10:09:00Z">
                    <w:tcPr>
                      <w:tcW w:w="1132" w:type="dxa"/>
                    </w:tcPr>
                  </w:tcPrChange>
                </w:tcPr>
                <w:p w14:paraId="3A3A76A3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90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91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3</w:t>
                    </w:r>
                  </w:ins>
                </w:p>
              </w:tc>
              <w:tc>
                <w:tcPr>
                  <w:tcW w:w="992" w:type="dxa"/>
                  <w:vAlign w:val="center"/>
                  <w:tcPrChange w:id="4992" w:author="北京车和家" w:date="2018-11-13T10:09:00Z">
                    <w:tcPr>
                      <w:tcW w:w="1134" w:type="dxa"/>
                      <w:gridSpan w:val="2"/>
                      <w:vAlign w:val="center"/>
                    </w:tcPr>
                  </w:tcPrChange>
                </w:tcPr>
                <w:p w14:paraId="6FE61F5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93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4994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80cm</w:t>
                    </w:r>
                  </w:ins>
                </w:p>
              </w:tc>
              <w:tc>
                <w:tcPr>
                  <w:tcW w:w="850" w:type="dxa"/>
                  <w:tcPrChange w:id="4995" w:author="北京车和家" w:date="2018-11-13T10:09:00Z">
                    <w:tcPr>
                      <w:tcW w:w="1132" w:type="dxa"/>
                    </w:tcPr>
                  </w:tcPrChange>
                </w:tcPr>
                <w:p w14:paraId="6A4DE596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4996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4997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3</w:t>
                    </w:r>
                  </w:ins>
                </w:p>
              </w:tc>
            </w:tr>
            <w:tr w:rsidR="00CD1D64" w:rsidRPr="00165DCE" w14:paraId="1226A872" w14:textId="77777777" w:rsidTr="00CD1D64">
              <w:tblPrEx>
                <w:tblPrExChange w:id="4998" w:author="北京车和家" w:date="2018-11-13T10:09:00Z">
                  <w:tblPrEx>
                    <w:tblW w:w="10363" w:type="dxa"/>
                  </w:tblPrEx>
                </w:tblPrExChange>
              </w:tblPrEx>
              <w:trPr>
                <w:jc w:val="center"/>
                <w:ins w:id="4999" w:author="北京车和家" w:date="2018-11-13T10:06:00Z"/>
                <w:trPrChange w:id="5000" w:author="北京车和家" w:date="2018-11-13T10:09:00Z">
                  <w:trPr>
                    <w:gridAfter w:val="0"/>
                    <w:jc w:val="center"/>
                  </w:trPr>
                </w:trPrChange>
              </w:trPr>
              <w:tc>
                <w:tcPr>
                  <w:tcW w:w="85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tcPrChange w:id="5001" w:author="北京车和家" w:date="2018-11-13T10:09:00Z">
                    <w:tcPr>
                      <w:tcW w:w="864" w:type="dxa"/>
                      <w:tcBorders>
                        <w:bottom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0A86D535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02" w:author="北京车和家" w:date="2018-11-13T10:06:00Z"/>
                      <w:rFonts w:ascii="微软雅黑" w:hAnsi="微软雅黑" w:cs="Arial"/>
                      <w:b/>
                      <w:color w:val="538135" w:themeColor="accent6" w:themeShade="BF"/>
                      <w:szCs w:val="21"/>
                    </w:rPr>
                  </w:pPr>
                  <w:ins w:id="5003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color w:val="538135" w:themeColor="accent6" w:themeShade="BF"/>
                        <w:szCs w:val="21"/>
                      </w:rPr>
                      <w:t>较晚</w:t>
                    </w:r>
                  </w:ins>
                </w:p>
              </w:tc>
              <w:tc>
                <w:tcPr>
                  <w:tcW w:w="85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tcPrChange w:id="5004" w:author="北京车和家" w:date="2018-11-13T10:09:00Z">
                    <w:tcPr>
                      <w:tcW w:w="856" w:type="dxa"/>
                      <w:gridSpan w:val="2"/>
                      <w:tcBorders>
                        <w:bottom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71AE14DD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05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5006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35cm</w:t>
                    </w:r>
                  </w:ins>
                </w:p>
              </w:tc>
              <w:tc>
                <w:tcPr>
                  <w:tcW w:w="832" w:type="dxa"/>
                  <w:tcBorders>
                    <w:bottom w:val="single" w:sz="4" w:space="0" w:color="auto"/>
                  </w:tcBorders>
                  <w:tcPrChange w:id="5007" w:author="北京车和家" w:date="2018-11-13T10:09:00Z">
                    <w:tcPr>
                      <w:tcW w:w="845" w:type="dxa"/>
                      <w:tcBorders>
                        <w:bottom w:val="single" w:sz="4" w:space="0" w:color="auto"/>
                      </w:tcBorders>
                    </w:tcPr>
                  </w:tcPrChange>
                </w:tcPr>
                <w:p w14:paraId="3E634E7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08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5009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5</w:t>
                    </w:r>
                  </w:ins>
                </w:p>
              </w:tc>
              <w:tc>
                <w:tcPr>
                  <w:tcW w:w="856" w:type="dxa"/>
                  <w:tcBorders>
                    <w:bottom w:val="single" w:sz="4" w:space="0" w:color="auto"/>
                  </w:tcBorders>
                  <w:vAlign w:val="center"/>
                  <w:tcPrChange w:id="5010" w:author="北京车和家" w:date="2018-11-13T10:09:00Z">
                    <w:tcPr>
                      <w:tcW w:w="856" w:type="dxa"/>
                      <w:tcBorders>
                        <w:bottom w:val="single" w:sz="4" w:space="0" w:color="auto"/>
                      </w:tcBorders>
                      <w:vAlign w:val="center"/>
                    </w:tcPr>
                  </w:tcPrChange>
                </w:tcPr>
                <w:p w14:paraId="02C6A99E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11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5012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35cm</w:t>
                    </w:r>
                  </w:ins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tcPrChange w:id="5013" w:author="北京车和家" w:date="2018-11-13T10:09:00Z">
                    <w:tcPr>
                      <w:tcW w:w="847" w:type="dxa"/>
                      <w:gridSpan w:val="2"/>
                      <w:tcBorders>
                        <w:bottom w:val="single" w:sz="4" w:space="0" w:color="auto"/>
                      </w:tcBorders>
                    </w:tcPr>
                  </w:tcPrChange>
                </w:tcPr>
                <w:p w14:paraId="1A65B937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14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5015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6</w:t>
                    </w:r>
                  </w:ins>
                </w:p>
              </w:tc>
              <w:tc>
                <w:tcPr>
                  <w:tcW w:w="85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tcPrChange w:id="5016" w:author="北京车和家" w:date="2018-11-13T10:09:00Z">
                    <w:tcPr>
                      <w:tcW w:w="2697" w:type="dxa"/>
                      <w:gridSpan w:val="2"/>
                      <w:tcBorders>
                        <w:bottom w:val="single" w:sz="4" w:space="0" w:color="auto"/>
                      </w:tcBorders>
                      <w:shd w:val="clear" w:color="auto" w:fill="auto"/>
                      <w:vAlign w:val="center"/>
                    </w:tcPr>
                  </w:tcPrChange>
                </w:tcPr>
                <w:p w14:paraId="4B7F29E8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17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5018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35cm</w:t>
                    </w:r>
                  </w:ins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  <w:tcPrChange w:id="5019" w:author="北京车和家" w:date="2018-11-13T10:09:00Z">
                    <w:tcPr>
                      <w:tcW w:w="1132" w:type="dxa"/>
                      <w:tcBorders>
                        <w:bottom w:val="single" w:sz="4" w:space="0" w:color="auto"/>
                      </w:tcBorders>
                    </w:tcPr>
                  </w:tcPrChange>
                </w:tcPr>
                <w:p w14:paraId="6877793A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20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5021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5</w:t>
                    </w:r>
                  </w:ins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vAlign w:val="center"/>
                  <w:tcPrChange w:id="5022" w:author="北京车和家" w:date="2018-11-13T10:09:00Z">
                    <w:tcPr>
                      <w:tcW w:w="1134" w:type="dxa"/>
                      <w:gridSpan w:val="2"/>
                      <w:tcBorders>
                        <w:bottom w:val="single" w:sz="4" w:space="0" w:color="auto"/>
                      </w:tcBorders>
                      <w:vAlign w:val="center"/>
                    </w:tcPr>
                  </w:tcPrChange>
                </w:tcPr>
                <w:p w14:paraId="4A729F01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23" w:author="北京车和家" w:date="2018-11-13T10:06:00Z"/>
                      <w:rFonts w:ascii="微软雅黑" w:hAnsi="微软雅黑" w:cs="Arial"/>
                      <w:color w:val="538135" w:themeColor="accent6" w:themeShade="BF"/>
                      <w:szCs w:val="21"/>
                    </w:rPr>
                  </w:pPr>
                  <w:ins w:id="5024" w:author="北京车和家" w:date="2018-11-13T10:06:00Z">
                    <w:r w:rsidRPr="00165DCE">
                      <w:rPr>
                        <w:rFonts w:ascii="微软雅黑" w:hAnsi="微软雅黑" w:cs="Arial"/>
                        <w:color w:val="538135" w:themeColor="accent6" w:themeShade="BF"/>
                        <w:szCs w:val="21"/>
                      </w:rPr>
                      <w:t>35cm</w:t>
                    </w:r>
                  </w:ins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tcPrChange w:id="5025" w:author="北京车和家" w:date="2018-11-13T10:09:00Z">
                    <w:tcPr>
                      <w:tcW w:w="1132" w:type="dxa"/>
                      <w:tcBorders>
                        <w:bottom w:val="single" w:sz="4" w:space="0" w:color="auto"/>
                      </w:tcBorders>
                    </w:tcPr>
                  </w:tcPrChange>
                </w:tcPr>
                <w:p w14:paraId="2A4AC9A6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26" w:author="北京车和家" w:date="2018-11-13T10:06:00Z"/>
                      <w:rFonts w:ascii="微软雅黑" w:hAnsi="微软雅黑" w:cs="Arial"/>
                      <w:szCs w:val="21"/>
                    </w:rPr>
                  </w:pPr>
                  <w:ins w:id="5027" w:author="北京车和家" w:date="2018-11-13T10:06:00Z">
                    <w:r w:rsidRPr="00165DCE">
                      <w:rPr>
                        <w:rFonts w:ascii="微软雅黑" w:hAnsi="微软雅黑" w:cs="Arial"/>
                        <w:szCs w:val="21"/>
                      </w:rPr>
                      <w:t>5</w:t>
                    </w:r>
                  </w:ins>
                </w:p>
              </w:tc>
            </w:tr>
            <w:tr w:rsidR="00CD1D64" w:rsidRPr="00165DCE" w14:paraId="7C66CDAE" w14:textId="77777777" w:rsidTr="00CD1D64">
              <w:tblPrEx>
                <w:tblPrExChange w:id="5028" w:author="北京车和家" w:date="2018-11-13T10:09:00Z">
                  <w:tblPrEx>
                    <w:tblW w:w="10363" w:type="dxa"/>
                  </w:tblPrEx>
                </w:tblPrExChange>
              </w:tblPrEx>
              <w:trPr>
                <w:jc w:val="center"/>
                <w:ins w:id="5029" w:author="北京车和家" w:date="2018-11-13T10:06:00Z"/>
                <w:trPrChange w:id="5030" w:author="北京车和家" w:date="2018-11-13T10:09:00Z">
                  <w:trPr>
                    <w:gridAfter w:val="0"/>
                    <w:jc w:val="center"/>
                  </w:trPr>
                </w:trPrChange>
              </w:trPr>
              <w:tc>
                <w:tcPr>
                  <w:tcW w:w="852" w:type="dxa"/>
                  <w:shd w:val="clear" w:color="auto" w:fill="E2EFD9" w:themeFill="accent6" w:themeFillTint="33"/>
                  <w:vAlign w:val="center"/>
                  <w:tcPrChange w:id="5031" w:author="北京车和家" w:date="2018-11-13T10:09:00Z">
                    <w:tcPr>
                      <w:tcW w:w="864" w:type="dxa"/>
                      <w:shd w:val="clear" w:color="auto" w:fill="E2EFD9" w:themeFill="accent6" w:themeFillTint="33"/>
                      <w:vAlign w:val="center"/>
                    </w:tcPr>
                  </w:tcPrChange>
                </w:tcPr>
                <w:p w14:paraId="7018C74C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32" w:author="北京车和家" w:date="2018-11-13T10:06:00Z"/>
                      <w:rFonts w:ascii="微软雅黑" w:hAnsi="微软雅黑" w:cs="Arial"/>
                      <w:b/>
                      <w:szCs w:val="21"/>
                    </w:rPr>
                  </w:pPr>
                  <w:ins w:id="5033" w:author="北京车和家" w:date="2018-11-13T10:06:00Z">
                    <w:r w:rsidRPr="00165DCE">
                      <w:rPr>
                        <w:rFonts w:ascii="微软雅黑" w:hAnsi="微软雅黑" w:cs="Arial"/>
                        <w:b/>
                        <w:sz w:val="24"/>
                        <w:szCs w:val="21"/>
                      </w:rPr>
                      <w:t>告警音灵敏度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5034" w:author="北京车和家" w:date="2018-11-13T10:09:00Z">
                    <w:tcPr>
                      <w:tcW w:w="856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01A29D0F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35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36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告警音触发距离</w:t>
                    </w:r>
                  </w:ins>
                </w:p>
              </w:tc>
              <w:tc>
                <w:tcPr>
                  <w:tcW w:w="832" w:type="dxa"/>
                  <w:shd w:val="clear" w:color="auto" w:fill="auto"/>
                  <w:tcPrChange w:id="5037" w:author="北京车和家" w:date="2018-11-13T10:09:00Z">
                    <w:tcPr>
                      <w:tcW w:w="845" w:type="dxa"/>
                      <w:shd w:val="clear" w:color="auto" w:fill="auto"/>
                    </w:tcPr>
                  </w:tcPrChange>
                </w:tcPr>
                <w:p w14:paraId="566FF209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38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39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对应雷达告警级别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5040" w:author="北京车和家" w:date="2018-11-13T10:09:00Z">
                    <w:tcPr>
                      <w:tcW w:w="856" w:type="dxa"/>
                      <w:shd w:val="clear" w:color="auto" w:fill="auto"/>
                      <w:vAlign w:val="center"/>
                    </w:tcPr>
                  </w:tcPrChange>
                </w:tcPr>
                <w:p w14:paraId="1FA515D8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41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42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告警音触发距离</w:t>
                    </w:r>
                  </w:ins>
                </w:p>
              </w:tc>
              <w:tc>
                <w:tcPr>
                  <w:tcW w:w="834" w:type="dxa"/>
                  <w:shd w:val="clear" w:color="auto" w:fill="auto"/>
                  <w:tcPrChange w:id="5043" w:author="北京车和家" w:date="2018-11-13T10:09:00Z">
                    <w:tcPr>
                      <w:tcW w:w="847" w:type="dxa"/>
                      <w:gridSpan w:val="2"/>
                      <w:shd w:val="clear" w:color="auto" w:fill="auto"/>
                    </w:tcPr>
                  </w:tcPrChange>
                </w:tcPr>
                <w:p w14:paraId="1B43C4DB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44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45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对应雷达告警级别</w:t>
                    </w:r>
                  </w:ins>
                </w:p>
              </w:tc>
              <w:tc>
                <w:tcPr>
                  <w:tcW w:w="856" w:type="dxa"/>
                  <w:shd w:val="clear" w:color="auto" w:fill="auto"/>
                  <w:vAlign w:val="center"/>
                  <w:tcPrChange w:id="5046" w:author="北京车和家" w:date="2018-11-13T10:09:00Z">
                    <w:tcPr>
                      <w:tcW w:w="2697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11E3C0AE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47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48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告警音触发距离</w:t>
                    </w:r>
                  </w:ins>
                </w:p>
              </w:tc>
              <w:tc>
                <w:tcPr>
                  <w:tcW w:w="883" w:type="dxa"/>
                  <w:shd w:val="clear" w:color="auto" w:fill="auto"/>
                  <w:tcPrChange w:id="5049" w:author="北京车和家" w:date="2018-11-13T10:09:00Z">
                    <w:tcPr>
                      <w:tcW w:w="1132" w:type="dxa"/>
                      <w:shd w:val="clear" w:color="auto" w:fill="auto"/>
                    </w:tcPr>
                  </w:tcPrChange>
                </w:tcPr>
                <w:p w14:paraId="696392BF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50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51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对应雷达告警级别</w:t>
                    </w:r>
                  </w:ins>
                </w:p>
              </w:tc>
              <w:tc>
                <w:tcPr>
                  <w:tcW w:w="992" w:type="dxa"/>
                  <w:shd w:val="clear" w:color="auto" w:fill="auto"/>
                  <w:vAlign w:val="center"/>
                  <w:tcPrChange w:id="5052" w:author="北京车和家" w:date="2018-11-13T10:09:00Z">
                    <w:tcPr>
                      <w:tcW w:w="1134" w:type="dxa"/>
                      <w:gridSpan w:val="2"/>
                      <w:shd w:val="clear" w:color="auto" w:fill="auto"/>
                      <w:vAlign w:val="center"/>
                    </w:tcPr>
                  </w:tcPrChange>
                </w:tcPr>
                <w:p w14:paraId="2C01AACA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53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54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告警音触发距离</w:t>
                    </w:r>
                  </w:ins>
                </w:p>
              </w:tc>
              <w:tc>
                <w:tcPr>
                  <w:tcW w:w="850" w:type="dxa"/>
                  <w:shd w:val="clear" w:color="auto" w:fill="auto"/>
                  <w:tcPrChange w:id="5055" w:author="北京车和家" w:date="2018-11-13T10:09:00Z">
                    <w:tcPr>
                      <w:tcW w:w="1132" w:type="dxa"/>
                      <w:shd w:val="clear" w:color="auto" w:fill="auto"/>
                    </w:tcPr>
                  </w:tcPrChange>
                </w:tcPr>
                <w:p w14:paraId="5701D575" w14:textId="77777777" w:rsidR="00CD1D64" w:rsidRPr="00165DCE" w:rsidRDefault="00CD1D64" w:rsidP="00CD1D64">
                  <w:pPr>
                    <w:spacing w:before="100" w:beforeAutospacing="1" w:after="100" w:afterAutospacing="1"/>
                    <w:jc w:val="center"/>
                    <w:rPr>
                      <w:ins w:id="5056" w:author="北京车和家" w:date="2018-11-13T10:06:00Z"/>
                      <w:rFonts w:ascii="微软雅黑" w:hAnsi="微软雅黑" w:cs="Arial"/>
                      <w:i/>
                      <w:szCs w:val="21"/>
                    </w:rPr>
                  </w:pPr>
                  <w:ins w:id="5057" w:author="北京车和家" w:date="2018-11-13T10:06:00Z">
                    <w:r w:rsidRPr="00165DCE">
                      <w:rPr>
                        <w:rFonts w:ascii="微软雅黑" w:hAnsi="微软雅黑" w:cs="Arial"/>
                        <w:i/>
                        <w:szCs w:val="21"/>
                      </w:rPr>
                      <w:t>对应雷达告警级别</w:t>
                    </w:r>
                  </w:ins>
                </w:p>
              </w:tc>
            </w:tr>
          </w:tbl>
          <w:p w14:paraId="2F9EBAF6" w14:textId="77777777" w:rsidR="00A450FB" w:rsidRPr="00165DCE" w:rsidRDefault="00A450FB" w:rsidP="00A450FB">
            <w:pPr>
              <w:spacing w:line="360" w:lineRule="auto"/>
              <w:rPr>
                <w:ins w:id="5058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26BB5BF6" w14:textId="77777777" w:rsidR="00A450FB" w:rsidRPr="00165DCE" w:rsidRDefault="00A450FB" w:rsidP="00EC0DDA">
            <w:pPr>
              <w:spacing w:line="360" w:lineRule="auto"/>
              <w:rPr>
                <w:ins w:id="5059" w:author="北京车和家" w:date="2018-11-13T09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060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2FF2D3ED" w14:textId="01150C54" w:rsidR="00A450FB" w:rsidRPr="00165DCE" w:rsidRDefault="00A450FB" w:rsidP="00EC0DDA">
            <w:pPr>
              <w:spacing w:line="360" w:lineRule="auto"/>
              <w:rPr>
                <w:ins w:id="5061" w:author="北京车和家" w:date="2018-11-13T09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062" w:author="北京车和家" w:date="2018-11-13T10:06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11B8E984" w14:textId="77777777" w:rsidR="00A450FB" w:rsidRPr="00165DCE" w:rsidRDefault="00A450FB" w:rsidP="00EC0DDA">
            <w:pPr>
              <w:spacing w:line="360" w:lineRule="auto"/>
              <w:rPr>
                <w:ins w:id="5063" w:author="北京车和家" w:date="2018-11-13T09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064" w:author="北京车和家" w:date="2018-11-13T09:58:00Z"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7DE32C30" w14:textId="77777777" w:rsidR="00A450FB" w:rsidRPr="00165DCE" w:rsidRDefault="00A450FB" w:rsidP="00EC0DDA">
            <w:pPr>
              <w:pStyle w:val="af5"/>
              <w:spacing w:line="360" w:lineRule="auto"/>
              <w:ind w:left="113" w:firstLine="360"/>
              <w:jc w:val="both"/>
              <w:rPr>
                <w:ins w:id="5065" w:author="北京车和家" w:date="2018-11-13T09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066" w:author="北京车和家" w:date="2018-11-13T09:58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0F233955" w14:textId="77777777" w:rsidR="00A450FB" w:rsidRPr="00165DCE" w:rsidRDefault="00A450FB" w:rsidP="00EC0DDA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ins w:id="5067" w:author="北京车和家" w:date="2018-11-13T09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068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异常</w:t>
              </w:r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信号处理</w:t>
              </w:r>
            </w:ins>
          </w:p>
          <w:p w14:paraId="555B2A26" w14:textId="77777777" w:rsidR="00A450FB" w:rsidRPr="00165DCE" w:rsidRDefault="00A450FB" w:rsidP="00EC0DDA">
            <w:pPr>
              <w:pStyle w:val="af5"/>
              <w:spacing w:line="360" w:lineRule="auto"/>
              <w:ind w:left="113" w:firstLine="360"/>
              <w:rPr>
                <w:ins w:id="5069" w:author="北京车和家" w:date="2018-11-13T09:58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070" w:author="北京车和家" w:date="2018-11-13T09:58:00Z">
              <w:r w:rsidRPr="00165DCE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无</w:t>
              </w:r>
            </w:ins>
          </w:p>
          <w:p w14:paraId="256CDD75" w14:textId="77777777" w:rsidR="00A450FB" w:rsidRPr="00165DCE" w:rsidRDefault="00A450FB" w:rsidP="00EC0DDA">
            <w:pPr>
              <w:pStyle w:val="af5"/>
              <w:numPr>
                <w:ilvl w:val="0"/>
                <w:numId w:val="45"/>
              </w:numPr>
              <w:spacing w:line="360" w:lineRule="auto"/>
              <w:ind w:firstLineChars="0"/>
              <w:jc w:val="both"/>
              <w:rPr>
                <w:ins w:id="5071" w:author="北京车和家" w:date="2018-11-13T09:58:00Z"/>
                <w:rFonts w:hAnsi="宋体"/>
                <w:b/>
                <w:sz w:val="18"/>
                <w:szCs w:val="18"/>
              </w:rPr>
            </w:pPr>
            <w:ins w:id="5072" w:author="北京车和家" w:date="2018-11-13T09:58:00Z"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Pr="00165DCE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为无效或者预留</w:t>
              </w:r>
              <w:r w:rsidRPr="00165DCE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165DCE">
                <w:rPr>
                  <w:rFonts w:hAnsi="宋体"/>
                  <w:b/>
                  <w:sz w:val="18"/>
                  <w:szCs w:val="18"/>
                </w:rPr>
                <w:t>：</w:t>
              </w:r>
            </w:ins>
          </w:p>
          <w:p w14:paraId="5C788953" w14:textId="77777777" w:rsidR="00A450FB" w:rsidRPr="00165DCE" w:rsidRDefault="00A450FB" w:rsidP="00EC0DDA">
            <w:pPr>
              <w:pStyle w:val="af5"/>
              <w:spacing w:line="360" w:lineRule="auto"/>
              <w:ind w:left="113" w:firstLine="360"/>
              <w:rPr>
                <w:ins w:id="5073" w:author="北京车和家" w:date="2018-11-13T09:58:00Z"/>
                <w:rFonts w:ascii="宋体" w:eastAsia="宋体" w:hAnsi="宋体" w:cs="宋体"/>
                <w:sz w:val="18"/>
                <w:szCs w:val="18"/>
              </w:rPr>
            </w:pPr>
            <w:ins w:id="5074" w:author="北京车和家" w:date="2018-11-13T09:58:00Z">
              <w:r w:rsidRPr="00165DCE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6F577182" w14:textId="08AA84D6" w:rsidR="00E539D3" w:rsidRPr="0051062A" w:rsidRDefault="00E539D3" w:rsidP="00E539D3">
      <w:pPr>
        <w:rPr>
          <w:ins w:id="5075" w:author="北京车和家" w:date="2018-11-13T09:56:00Z"/>
          <w:rFonts w:ascii="Microsoft YaHei UI" w:eastAsia="Microsoft YaHei UI" w:hAnsi="Microsoft YaHei UI" w:cs="Arial"/>
          <w:strike/>
          <w:rPrChange w:id="5076" w:author="北京车和家" w:date="2018-12-28T19:15:00Z">
            <w:rPr>
              <w:ins w:id="5077" w:author="北京车和家" w:date="2018-11-13T09:56:00Z"/>
              <w:rFonts w:ascii="Microsoft YaHei UI" w:eastAsia="Microsoft YaHei UI" w:hAnsi="Microsoft YaHei UI" w:cs="Arial"/>
            </w:rPr>
          </w:rPrChange>
        </w:rPr>
      </w:pPr>
    </w:p>
    <w:p w14:paraId="10B6BBEB" w14:textId="77777777" w:rsidR="00E539D3" w:rsidRDefault="00E539D3">
      <w:pPr>
        <w:rPr>
          <w:ins w:id="5078" w:author="北京车和家" w:date="2018-11-13T09:56:00Z"/>
          <w:rFonts w:ascii="Microsoft YaHei UI" w:eastAsia="Microsoft YaHei UI" w:hAnsi="Microsoft YaHei UI" w:cs="Arial"/>
        </w:rPr>
        <w:pPrChange w:id="5079" w:author="北京车和家" w:date="2018-11-13T09:56:00Z">
          <w:pPr>
            <w:pStyle w:val="2"/>
            <w:tabs>
              <w:tab w:val="num" w:pos="1854"/>
            </w:tabs>
            <w:ind w:leftChars="567" w:left="1134"/>
          </w:pPr>
        </w:pPrChange>
      </w:pPr>
    </w:p>
    <w:p w14:paraId="663C105C" w14:textId="5A614FDB" w:rsidR="006B2C34" w:rsidRPr="004510F8" w:rsidRDefault="006B2C34" w:rsidP="006B2C34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5080" w:name="_Toc532203429"/>
      <w:r w:rsidRPr="004510F8">
        <w:rPr>
          <w:rFonts w:ascii="Microsoft YaHei UI" w:eastAsia="Microsoft YaHei UI" w:hAnsi="Microsoft YaHei UI" w:cs="Arial" w:hint="eastAsia"/>
        </w:rPr>
        <w:lastRenderedPageBreak/>
        <w:t>燃油</w:t>
      </w:r>
      <w:proofErr w:type="gramStart"/>
      <w:r w:rsidRPr="004510F8">
        <w:rPr>
          <w:rFonts w:ascii="Microsoft YaHei UI" w:eastAsia="Microsoft YaHei UI" w:hAnsi="Microsoft YaHei UI" w:cs="Arial" w:hint="eastAsia"/>
        </w:rPr>
        <w:t>加注口锁</w:t>
      </w:r>
      <w:proofErr w:type="gramEnd"/>
      <w:r w:rsidRPr="004510F8">
        <w:rPr>
          <w:rFonts w:ascii="Microsoft YaHei UI" w:eastAsia="Microsoft YaHei UI" w:hAnsi="Microsoft YaHei UI" w:cs="Arial" w:hint="eastAsia"/>
        </w:rPr>
        <w:t>功能</w:t>
      </w:r>
      <w:bookmarkEnd w:id="4845"/>
      <w:bookmarkEnd w:id="4846"/>
      <w:bookmarkEnd w:id="5080"/>
    </w:p>
    <w:p w14:paraId="7A1BC764" w14:textId="6AE95B2C" w:rsidR="006B2C34" w:rsidRPr="004510F8" w:rsidRDefault="006B2C34" w:rsidP="006B2C34">
      <w:pPr>
        <w:pStyle w:val="3"/>
      </w:pPr>
      <w:bookmarkStart w:id="5081" w:name="_Toc488331600"/>
      <w:bookmarkStart w:id="5082" w:name="_Toc489270267"/>
      <w:bookmarkStart w:id="5083" w:name="_Toc532203430"/>
      <w:r w:rsidRPr="004510F8">
        <w:rPr>
          <w:rFonts w:hint="eastAsia"/>
        </w:rPr>
        <w:t>解锁功能</w:t>
      </w:r>
      <w:bookmarkEnd w:id="5081"/>
      <w:bookmarkEnd w:id="5082"/>
      <w:bookmarkEnd w:id="5083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1140"/>
        <w:gridCol w:w="3079"/>
        <w:gridCol w:w="392"/>
        <w:gridCol w:w="3017"/>
        <w:gridCol w:w="1830"/>
      </w:tblGrid>
      <w:tr w:rsidR="006B2C34" w:rsidRPr="004510F8" w14:paraId="5CE5A567" w14:textId="77777777" w:rsidTr="006B2C34">
        <w:trPr>
          <w:trHeight w:val="279"/>
          <w:tblHeader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61573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功能点</w:t>
            </w:r>
          </w:p>
        </w:tc>
        <w:tc>
          <w:tcPr>
            <w:tcW w:w="831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51C453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燃油</w:t>
            </w:r>
            <w:proofErr w:type="gramStart"/>
            <w:r w:rsidRPr="004510F8">
              <w:rPr>
                <w:rFonts w:hint="eastAsia"/>
                <w:sz w:val="18"/>
                <w:szCs w:val="18"/>
              </w:rPr>
              <w:t>加注</w:t>
            </w:r>
            <w:r w:rsidRPr="004510F8">
              <w:rPr>
                <w:sz w:val="18"/>
                <w:szCs w:val="18"/>
              </w:rPr>
              <w:t>口解锁</w:t>
            </w:r>
            <w:proofErr w:type="gramEnd"/>
            <w:r w:rsidRPr="004510F8">
              <w:rPr>
                <w:sz w:val="18"/>
                <w:szCs w:val="18"/>
              </w:rPr>
              <w:t>功能</w:t>
            </w:r>
          </w:p>
        </w:tc>
      </w:tr>
      <w:tr w:rsidR="006B2C34" w:rsidRPr="004510F8" w14:paraId="6684561B" w14:textId="77777777" w:rsidTr="006B2C34">
        <w:trPr>
          <w:trHeight w:val="279"/>
          <w:tblHeader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746FE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3B71AA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hint="eastAsia"/>
                <w:sz w:val="18"/>
                <w:szCs w:val="18"/>
              </w:rPr>
              <w:t>燃油</w:t>
            </w:r>
            <w:proofErr w:type="gramStart"/>
            <w:r w:rsidRPr="004510F8">
              <w:rPr>
                <w:rFonts w:hint="eastAsia"/>
                <w:sz w:val="18"/>
                <w:szCs w:val="18"/>
              </w:rPr>
              <w:t>加注</w:t>
            </w:r>
            <w:r w:rsidRPr="004510F8">
              <w:rPr>
                <w:sz w:val="18"/>
                <w:szCs w:val="18"/>
              </w:rPr>
              <w:t>口解锁</w:t>
            </w:r>
            <w:proofErr w:type="gramEnd"/>
            <w:r w:rsidRPr="004510F8">
              <w:rPr>
                <w:sz w:val="18"/>
                <w:szCs w:val="18"/>
              </w:rPr>
              <w:t>功能</w:t>
            </w:r>
            <w:r w:rsidRPr="004510F8">
              <w:rPr>
                <w:rFonts w:hint="eastAsia"/>
                <w:sz w:val="18"/>
                <w:szCs w:val="18"/>
              </w:rPr>
              <w:t>的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操作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及显示</w:t>
            </w:r>
          </w:p>
        </w:tc>
      </w:tr>
      <w:tr w:rsidR="006B2C34" w:rsidRPr="004510F8" w14:paraId="3E99CA47" w14:textId="77777777" w:rsidTr="006B2C34">
        <w:trPr>
          <w:trHeight w:val="279"/>
          <w:tblHeader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8315B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BA714F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ACC、</w:t>
            </w: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ON</w:t>
            </w:r>
          </w:p>
        </w:tc>
      </w:tr>
      <w:tr w:rsidR="006B2C34" w:rsidRPr="004510F8" w14:paraId="64299717" w14:textId="77777777" w:rsidTr="006B2C34">
        <w:trPr>
          <w:trHeight w:val="279"/>
          <w:tblHeader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1D2D2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CAN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3191A3" w14:textId="77777777" w:rsidR="006B2C34" w:rsidRPr="004510F8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CAD01C5" w14:textId="77777777" w:rsidR="006B2C34" w:rsidRPr="004510F8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4510F8" w14:paraId="5C3A14C6" w14:textId="77777777" w:rsidTr="006B2C34">
        <w:trPr>
          <w:trHeight w:val="279"/>
          <w:tblHeader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633DC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5044FA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IPC_FTIVOpenReq</w:t>
            </w:r>
          </w:p>
          <w:p w14:paraId="257324A8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IPC_TankLockCtrlReq</w:t>
            </w:r>
          </w:p>
          <w:p w14:paraId="4D5201D8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IPC_FuelChargPwrOnInhibit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1D99E0" w14:textId="77777777" w:rsidR="006B2C34" w:rsidRPr="004510F8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A5217C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ESP_VehicleSpeed</w:t>
            </w:r>
          </w:p>
          <w:p w14:paraId="4A02563B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ESP_VehicleSpeedValid</w:t>
            </w:r>
          </w:p>
          <w:p w14:paraId="56B2FA83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EMS_FuelChargingAllowed</w:t>
            </w:r>
          </w:p>
          <w:p w14:paraId="2B414EB4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EMS_FuelFillingSystemFaultStatus</w:t>
            </w:r>
          </w:p>
          <w:p w14:paraId="03752470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BCM_TankLockDriveStatus</w:t>
            </w:r>
          </w:p>
          <w:p w14:paraId="40039662" w14:textId="77777777" w:rsidR="006B2C34" w:rsidRPr="004510F8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4510F8">
              <w:rPr>
                <w:sz w:val="18"/>
                <w:szCs w:val="18"/>
              </w:rPr>
              <w:t>BCM_GasDoorAjarStatus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AD0232" w14:textId="77777777" w:rsidR="006B2C34" w:rsidRPr="004510F8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</w:tr>
      <w:tr w:rsidR="006B2C34" w:rsidRPr="004510F8" w14:paraId="45B48B81" w14:textId="77777777" w:rsidTr="006B2C34">
        <w:trPr>
          <w:trHeight w:val="854"/>
          <w:tblHeader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BDD40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lastRenderedPageBreak/>
              <w:t>策略</w:t>
            </w:r>
          </w:p>
        </w:tc>
        <w:tc>
          <w:tcPr>
            <w:tcW w:w="83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3BA9E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5E3AF51F" w14:textId="77777777" w:rsidR="006B2C34" w:rsidRPr="004510F8" w:rsidRDefault="006B2C34" w:rsidP="00B55B10">
            <w:pPr>
              <w:spacing w:line="360" w:lineRule="auto"/>
              <w:ind w:firstLineChars="200" w:firstLine="361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CCP上燃油解锁开关状态说明：</w:t>
            </w:r>
          </w:p>
          <w:p w14:paraId="16DA892C" w14:textId="27FB3B31" w:rsidR="006B2C34" w:rsidRPr="004510F8" w:rsidRDefault="006B2C34" w:rsidP="00B55B10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油箱门锁开关位于CCP上，油箱门锁开关可采用一个开关，开关状态可以根据BCM的驱动油箱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锁状态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信号（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BCM_TankLockDriveStatus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）定义，在上锁状态下点击后请求unlock，在解锁状态下点击无响应。</w:t>
            </w:r>
            <w:del w:id="5084" w:author="北京车和家" w:date="2018-11-13T10:17:00Z"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如果BCM驱动油箱锁状态为无效时（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BCM_TankLockDriveStatus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=invalid），按照上锁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状态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流程处理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，即弹出文字信息“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油箱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盖锁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故障，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是否强制开启燃油口盖？” 用户点击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“是”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后请求unlock，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否则</w:delText>
              </w:r>
              <w:r w:rsidRPr="004510F8" w:rsidDel="007C31E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不处理</w:delText>
              </w:r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。</w:delText>
              </w:r>
            </w:del>
          </w:p>
          <w:p w14:paraId="1776F114" w14:textId="03DF383D" w:rsidR="006B2C34" w:rsidRPr="004510F8" w:rsidDel="007C31EC" w:rsidRDefault="006B2C34" w:rsidP="00B55B10">
            <w:pPr>
              <w:spacing w:line="360" w:lineRule="auto"/>
              <w:ind w:firstLineChars="200" w:firstLine="360"/>
              <w:rPr>
                <w:del w:id="5085" w:author="北京车和家" w:date="2018-11-13T10:17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5086" w:author="北京车和家" w:date="2018-11-13T10:17:00Z">
              <w:r w:rsidRPr="004510F8" w:rsidDel="007C31E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注：上图UI只为示意图，具体显示方式由UI部门定义。</w:delText>
              </w:r>
            </w:del>
          </w:p>
          <w:p w14:paraId="490B53D2" w14:textId="77777777" w:rsidR="006B2C34" w:rsidRPr="004510F8" w:rsidRDefault="006B2C34" w:rsidP="00B55B10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油箱门锁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状态指示开关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具有三种状态：</w:t>
            </w:r>
          </w:p>
          <w:p w14:paraId="529B8B09" w14:textId="77777777" w:rsidR="006B2C34" w:rsidRPr="004510F8" w:rsidRDefault="006B2C34" w:rsidP="0051760D">
            <w:pPr>
              <w:numPr>
                <w:ilvl w:val="0"/>
                <w:numId w:val="52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闭锁：油箱门锁处于闭锁状态。</w:t>
            </w:r>
          </w:p>
          <w:p w14:paraId="3431B9C1" w14:textId="77777777" w:rsidR="006B2C34" w:rsidRPr="004510F8" w:rsidRDefault="006B2C34" w:rsidP="0051760D">
            <w:pPr>
              <w:numPr>
                <w:ilvl w:val="0"/>
                <w:numId w:val="52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解锁：高压油箱泄压完成，油箱门锁处于解锁状态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72AFE0A6" w14:textId="77777777" w:rsidR="006B2C34" w:rsidRPr="004510F8" w:rsidRDefault="006B2C34" w:rsidP="0051760D">
            <w:pPr>
              <w:numPr>
                <w:ilvl w:val="0"/>
                <w:numId w:val="52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解锁等待：高压油箱泄压过程中，油箱</w:t>
            </w:r>
            <w:proofErr w:type="gramStart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门处于</w:t>
            </w:r>
            <w:proofErr w:type="gramEnd"/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闭锁状态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</w:p>
          <w:p w14:paraId="604A41B4" w14:textId="307FEA81" w:rsidR="006B2C34" w:rsidRPr="004510F8" w:rsidDel="0039627D" w:rsidRDefault="006B2C34" w:rsidP="0051760D">
            <w:pPr>
              <w:numPr>
                <w:ilvl w:val="0"/>
                <w:numId w:val="52"/>
              </w:numPr>
              <w:spacing w:line="360" w:lineRule="auto"/>
              <w:rPr>
                <w:del w:id="5087" w:author="北京车和家" w:date="2018-11-13T14:24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5088" w:author="北京车和家" w:date="2018-11-13T14:24:00Z">
              <w:r w:rsidRPr="004510F8" w:rsidDel="0039627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故障状态：油箱门锁驱动状态故障，点击后可以显示二级目录，请用户选择解锁和闭锁开关。</w:delText>
              </w:r>
            </w:del>
          </w:p>
          <w:p w14:paraId="1BC78AE8" w14:textId="77777777" w:rsidR="006B2C34" w:rsidRPr="004510F8" w:rsidRDefault="006B2C34" w:rsidP="00B55B10">
            <w:pPr>
              <w:spacing w:line="360" w:lineRule="auto"/>
              <w:ind w:firstLineChars="200" w:firstLine="361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燃油口解锁</w:t>
            </w:r>
            <w:proofErr w:type="gramEnd"/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5128AB11" w14:textId="77777777" w:rsidR="006B2C34" w:rsidRPr="004510F8" w:rsidRDefault="006B2C34" w:rsidP="00B55B10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当前状态为“闭锁”或“故障”状态，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驾驶员停车后，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满足以下任</w:t>
            </w:r>
            <w:proofErr w:type="gramStart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一</w:t>
            </w:r>
            <w:proofErr w:type="gramEnd"/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条件，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触发开关解锁油箱门锁：</w:t>
            </w:r>
          </w:p>
          <w:p w14:paraId="20377B47" w14:textId="77777777" w:rsidR="006B2C34" w:rsidRPr="004510F8" w:rsidRDefault="006B2C34" w:rsidP="0051760D">
            <w:pPr>
              <w:numPr>
                <w:ilvl w:val="0"/>
                <w:numId w:val="53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ESP_VehicleSpeed 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&lt;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2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km/h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且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ESP_VehicleSpeedValid ==valid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，BCM_TankLockDriveStatus == Lock，用户触发一次解锁开关。Or</w:t>
            </w:r>
          </w:p>
          <w:p w14:paraId="0B810CF1" w14:textId="77777777" w:rsidR="006B2C34" w:rsidRPr="004510F8" w:rsidRDefault="006B2C34" w:rsidP="0051760D">
            <w:pPr>
              <w:numPr>
                <w:ilvl w:val="0"/>
                <w:numId w:val="53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ESP_VehicleSpeed &lt; 2km/h且ESP_VehicleSpeedValid ==valid，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BCM_TankLock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DriveStatus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 xml:space="preserve"> == 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Invalid。</w:t>
            </w:r>
          </w:p>
          <w:p w14:paraId="70DA2B3A" w14:textId="77777777" w:rsidR="006B2C34" w:rsidRPr="004510F8" w:rsidRDefault="006B2C34" w:rsidP="00B55B10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执行输出：</w:t>
            </w:r>
          </w:p>
          <w:p w14:paraId="7CB93A51" w14:textId="482B3609" w:rsidR="006B2C34" w:rsidRPr="004510F8" w:rsidRDefault="006B2C34" w:rsidP="00B55B10">
            <w:pPr>
              <w:spacing w:line="360" w:lineRule="auto"/>
              <w:ind w:firstLineChars="200" w:firstLine="36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向EMS发送</w:t>
            </w:r>
            <w:ins w:id="5089" w:author="马玉成" w:date="2018-09-18T14:45:00Z">
              <w:r w:rsidR="001D41A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I</w:t>
              </w:r>
            </w:ins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PC_FTIVOpenReq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== Open，发送3次后，发送no request；C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CP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切换当前状态为“解锁等待”</w:t>
            </w:r>
            <w:del w:id="5090" w:author="北京车和家" w:date="2018-11-13T13:24:00Z">
              <w:r w:rsidRPr="004510F8" w:rsidDel="00EC0DDA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（可以是箭头转圈表示）</w:delText>
              </w:r>
            </w:del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，同时CCP检测EMS的燃油加注系统故障状态：</w:t>
            </w:r>
          </w:p>
          <w:p w14:paraId="68FF2524" w14:textId="77777777" w:rsidR="006B2C34" w:rsidRPr="004510F8" w:rsidRDefault="006B2C34" w:rsidP="0051760D">
            <w:pPr>
              <w:numPr>
                <w:ilvl w:val="0"/>
                <w:numId w:val="53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若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EMS_FuelFillingSystemFaultStatus == normal &amp;&amp; EMS_FuelCharingAllowed == Allowed，则CCP显示切换到“解锁状态”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，同时发送解锁请求IPC_TankLockCtrlReq == Unlock请求，发送3次后发送No request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；</w:t>
            </w:r>
          </w:p>
          <w:p w14:paraId="1F40CFB0" w14:textId="3EFC839F" w:rsidR="006B2C34" w:rsidRPr="004510F8" w:rsidRDefault="006B2C34" w:rsidP="0051760D">
            <w:pPr>
              <w:numPr>
                <w:ilvl w:val="0"/>
                <w:numId w:val="53"/>
              </w:num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若EMS_FuelFillingSystemFaultStatus == failure，则CCP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启动延时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计时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器T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  <w:vertAlign w:val="subscript"/>
              </w:rPr>
              <w:t>FuelFillingSystemFault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=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1min，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若1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min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超时，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弹出窗口，提示：“</w:t>
            </w: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燃油加注系统故障，开启或加油时可能油液溢出，是否强制开启？</w:t>
            </w:r>
            <w:ins w:id="5091" w:author="北京车和家" w:date="2018-11-13T13:28:00Z">
              <w:r w:rsidR="00EC0DDA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（具体文字以产品输出为准）</w:t>
              </w:r>
            </w:ins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”若用户点击确定，则</w:t>
            </w:r>
            <w:r w:rsidRPr="004510F8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CCP</w:t>
            </w: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显示切换到“解锁状态”同时发送解锁请求IPC_TankLockCtrlReq == Unlock请求，发送3次后发送No request；若选择取消，则</w:t>
            </w:r>
            <w:ins w:id="5092" w:author="马玉成" w:date="2018-10-15T17:53:00Z">
              <w:r w:rsidR="00AC72EA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发送</w:t>
              </w:r>
            </w:ins>
            <w:del w:id="5093" w:author="马玉成" w:date="2018-09-18T14:45:00Z">
              <w:r w:rsidRPr="004510F8" w:rsidDel="001D41A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不发送解锁请求</w:delText>
              </w:r>
            </w:del>
            <w:ins w:id="5094" w:author="马玉成" w:date="2018-09-18T14:45:00Z">
              <w:r w:rsidR="001D41A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I</w:t>
              </w:r>
              <w:r w:rsidR="001D41A5" w:rsidRPr="004510F8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PC_FTIVOpenReq</w:t>
              </w:r>
              <w:r w:rsidR="001D41A5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==</w:t>
              </w:r>
              <w:r w:rsidR="001D41A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cancel</w:t>
              </w:r>
              <w:r w:rsidR="001D41A5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三帧</w:t>
              </w:r>
            </w:ins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。</w:t>
            </w:r>
            <w:del w:id="5095" w:author="马玉成" w:date="2018-09-18T14:45:00Z">
              <w:r w:rsidRPr="004510F8" w:rsidDel="001D41A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如果关屏时仍有对话框，则下次屏幕点亮对话框消失，不记忆。</w:delText>
              </w:r>
            </w:del>
          </w:p>
          <w:p w14:paraId="146C6536" w14:textId="77777777" w:rsidR="006B2C34" w:rsidRPr="004510F8" w:rsidRDefault="006B2C34" w:rsidP="0051760D">
            <w:pPr>
              <w:pStyle w:val="af5"/>
              <w:widowControl w:val="0"/>
              <w:numPr>
                <w:ilvl w:val="0"/>
                <w:numId w:val="53"/>
              </w:numPr>
              <w:tabs>
                <w:tab w:val="left" w:pos="1418"/>
              </w:tabs>
              <w:spacing w:line="360" w:lineRule="auto"/>
              <w:ind w:left="846" w:firstLineChars="0"/>
              <w:jc w:val="both"/>
              <w:rPr>
                <w:rFonts w:ascii="Arial" w:hAnsi="Arial" w:cs="Arial"/>
              </w:rPr>
            </w:pPr>
            <w:r w:rsidRPr="004510F8">
              <w:rPr>
                <w:rFonts w:ascii="Arial" w:hAnsi="Arial" w:cs="Arial" w:hint="eastAsia"/>
                <w:color w:val="FF0000"/>
              </w:rPr>
              <w:t>CCP</w:t>
            </w:r>
            <w:r w:rsidRPr="004510F8">
              <w:rPr>
                <w:rFonts w:ascii="Arial" w:hAnsi="Arial" w:cs="Arial" w:hint="eastAsia"/>
                <w:color w:val="FF0000"/>
              </w:rPr>
              <w:t>在发送</w:t>
            </w:r>
            <w:r w:rsidRPr="004510F8">
              <w:rPr>
                <w:rFonts w:ascii="Arial" w:hAnsi="Arial" w:cs="Arial" w:hint="eastAsia"/>
                <w:color w:val="FF0000"/>
              </w:rPr>
              <w:t>IPC_TankLockCtrlReq == Unlock</w:t>
            </w:r>
            <w:r w:rsidRPr="004510F8">
              <w:rPr>
                <w:rFonts w:ascii="Arial" w:hAnsi="Arial" w:cs="Arial" w:hint="eastAsia"/>
                <w:color w:val="FF0000"/>
              </w:rPr>
              <w:t>请求同时发送由于加油</w:t>
            </w:r>
            <w:r w:rsidRPr="004510F8">
              <w:rPr>
                <w:rFonts w:ascii="Arial" w:hAnsi="Arial" w:cs="Arial" w:hint="eastAsia"/>
                <w:color w:val="FF0000"/>
              </w:rPr>
              <w:t>ON</w:t>
            </w:r>
            <w:proofErr w:type="gramStart"/>
            <w:r w:rsidRPr="004510F8">
              <w:rPr>
                <w:rFonts w:ascii="Arial" w:hAnsi="Arial" w:cs="Arial" w:hint="eastAsia"/>
                <w:color w:val="FF0000"/>
              </w:rPr>
              <w:t>档</w:t>
            </w:r>
            <w:proofErr w:type="gramEnd"/>
            <w:r w:rsidRPr="004510F8">
              <w:rPr>
                <w:rFonts w:ascii="Arial" w:hAnsi="Arial" w:cs="Arial" w:hint="eastAsia"/>
                <w:color w:val="FF0000"/>
              </w:rPr>
              <w:t>禁用</w:t>
            </w:r>
            <w:r w:rsidRPr="004510F8">
              <w:rPr>
                <w:rFonts w:ascii="Arial" w:hAnsi="Arial" w:cs="Arial" w:hint="eastAsia"/>
                <w:color w:val="FF0000"/>
              </w:rPr>
              <w:t>IPC_FuelChargPwrOnInhibit=0x1:active</w:t>
            </w:r>
            <w:r w:rsidRPr="004510F8">
              <w:rPr>
                <w:rFonts w:ascii="Arial" w:hAnsi="Arial" w:cs="Arial" w:hint="eastAsia"/>
                <w:color w:val="FF0000"/>
              </w:rPr>
              <w:t>，此信号发三帧</w:t>
            </w:r>
            <w:r w:rsidRPr="004510F8">
              <w:rPr>
                <w:rFonts w:ascii="Arial" w:hAnsi="Arial" w:cs="Arial" w:hint="eastAsia"/>
                <w:color w:val="FF0000"/>
              </w:rPr>
              <w:t>active</w:t>
            </w:r>
            <w:r w:rsidRPr="004510F8">
              <w:rPr>
                <w:rFonts w:ascii="Arial" w:hAnsi="Arial" w:cs="Arial" w:hint="eastAsia"/>
                <w:color w:val="FF0000"/>
              </w:rPr>
              <w:t>后发送</w:t>
            </w:r>
            <w:r w:rsidRPr="004510F8">
              <w:rPr>
                <w:rFonts w:ascii="Arial" w:hAnsi="Arial" w:cs="Arial" w:hint="eastAsia"/>
                <w:color w:val="FF0000"/>
              </w:rPr>
              <w:t xml:space="preserve"> </w:t>
            </w:r>
            <w:r w:rsidRPr="004510F8">
              <w:rPr>
                <w:rFonts w:ascii="Arial" w:hAnsi="Arial" w:cs="Arial"/>
                <w:color w:val="FF0000"/>
              </w:rPr>
              <w:t>inactive</w:t>
            </w:r>
            <w:r w:rsidRPr="004510F8">
              <w:rPr>
                <w:rFonts w:ascii="Arial" w:hAnsi="Arial" w:cs="Arial" w:hint="eastAsia"/>
                <w:color w:val="FF0000"/>
              </w:rPr>
              <w:t>。</w:t>
            </w:r>
          </w:p>
          <w:p w14:paraId="20302F02" w14:textId="77777777" w:rsidR="006B2C34" w:rsidRPr="004510F8" w:rsidDel="00A93ABF" w:rsidRDefault="006B2C34" w:rsidP="0051760D">
            <w:pPr>
              <w:pStyle w:val="af5"/>
              <w:widowControl w:val="0"/>
              <w:numPr>
                <w:ilvl w:val="0"/>
                <w:numId w:val="53"/>
              </w:numPr>
              <w:tabs>
                <w:tab w:val="left" w:pos="1418"/>
              </w:tabs>
              <w:spacing w:line="360" w:lineRule="auto"/>
              <w:ind w:firstLineChars="0"/>
              <w:jc w:val="both"/>
              <w:rPr>
                <w:del w:id="5096" w:author="北京车和家" w:date="2018-11-13T14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在ESP_VehicleSpeed ≥ 2km/h且ESP_VehicleSpeedValid ==valid，功能禁用；</w:t>
            </w:r>
          </w:p>
          <w:p w14:paraId="738835F7" w14:textId="77777777" w:rsidR="006B2C34" w:rsidRPr="00A93ABF" w:rsidRDefault="006B2C34">
            <w:pPr>
              <w:pStyle w:val="af5"/>
              <w:widowControl w:val="0"/>
              <w:numPr>
                <w:ilvl w:val="0"/>
                <w:numId w:val="53"/>
              </w:numPr>
              <w:tabs>
                <w:tab w:val="left" w:pos="1418"/>
              </w:tabs>
              <w:spacing w:line="360" w:lineRule="auto"/>
              <w:ind w:firstLineChars="0"/>
              <w:jc w:val="both"/>
              <w:rPr>
                <w:rFonts w:ascii="宋体" w:eastAsia="宋体" w:hAnsi="宋体" w:cs="宋体"/>
                <w:bCs/>
                <w:color w:val="000000"/>
                <w:sz w:val="18"/>
                <w:szCs w:val="18"/>
                <w:rPrChange w:id="5097" w:author="北京车和家" w:date="2018-11-13T14:32:00Z">
                  <w:rPr/>
                </w:rPrChange>
              </w:rPr>
              <w:pPrChange w:id="5098" w:author="北京车和家" w:date="2018-11-13T14:32:00Z">
                <w:pPr>
                  <w:numPr>
                    <w:numId w:val="53"/>
                  </w:numPr>
                  <w:spacing w:line="360" w:lineRule="auto"/>
                  <w:ind w:left="780" w:hanging="420"/>
                </w:pPr>
              </w:pPrChange>
            </w:pPr>
            <w:del w:id="5099" w:author="北京车和家" w:date="2018-11-13T14:32:00Z">
              <w:r w:rsidRPr="00A93ABF" w:rsidDel="00A93ABF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5100" w:author="北京车和家" w:date="2018-11-13T14:32:00Z">
                    <w:rPr>
                      <w:rFonts w:hint="eastAsia"/>
                    </w:rPr>
                  </w:rPrChange>
                </w:rPr>
                <w:delText>逻辑流程图如下：</w:delText>
              </w:r>
            </w:del>
          </w:p>
          <w:p w14:paraId="4B8B478E" w14:textId="74C19058" w:rsidR="006B2C34" w:rsidRPr="004510F8" w:rsidRDefault="006B2C34" w:rsidP="00B55B10">
            <w:pPr>
              <w:spacing w:line="360" w:lineRule="auto"/>
            </w:pPr>
            <w:del w:id="5101" w:author="北京车和家" w:date="2018-11-13T14:32:00Z">
              <w:r w:rsidRPr="004510F8" w:rsidDel="00A93ABF">
                <w:object w:dxaOrig="8625" w:dyaOrig="17611" w14:anchorId="38CE88E2">
                  <v:shape id="_x0000_i1033" type="#_x0000_t75" style="width:317.15pt;height:9in" o:ole="">
                    <v:imagedata r:id="rId27" o:title=""/>
                  </v:shape>
                  <o:OLEObject Type="Embed" ProgID="Visio.Drawing.15" ShapeID="_x0000_i1033" DrawAspect="Content" ObjectID="_1609665834" r:id="rId28"/>
                </w:object>
              </w:r>
            </w:del>
          </w:p>
          <w:p w14:paraId="3944F21F" w14:textId="77777777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 w:rsidRPr="004510F8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4.异常</w:t>
            </w:r>
            <w:r w:rsidRPr="004510F8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信号处理</w:t>
            </w:r>
          </w:p>
          <w:p w14:paraId="25095971" w14:textId="77777777" w:rsidR="006B2C34" w:rsidRPr="004510F8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BCM相关信号丢失时间＜10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72B91725" w14:textId="77777777" w:rsidR="006B2C34" w:rsidRPr="004510F8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EMS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相关信号丢失时间＜10cycle time保持当前状态，当≥10 cycle time时，按照EMS故障超时1</w:t>
            </w:r>
            <w:r w:rsidRPr="004510F8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min</w:t>
            </w:r>
            <w:r w:rsidRPr="004510F8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条件处理；</w:t>
            </w:r>
          </w:p>
          <w:p w14:paraId="41B9D124" w14:textId="77777777" w:rsidR="006B2C34" w:rsidRPr="004510F8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color w:val="FF0000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color w:val="FF0000"/>
                <w:sz w:val="18"/>
                <w:szCs w:val="18"/>
              </w:rPr>
              <w:t>ESP车速丢失时间＜10cycle time保持当前状态，当≥10 cycle time或</w:t>
            </w:r>
            <w:r w:rsidRPr="004510F8">
              <w:rPr>
                <w:rFonts w:asciiTheme="minorEastAsia" w:eastAsiaTheme="minorEastAsia" w:hAnsiTheme="minorEastAsia" w:cs="Arial Unicode MS"/>
                <w:color w:val="FF0000"/>
                <w:sz w:val="18"/>
                <w:szCs w:val="18"/>
              </w:rPr>
              <w:t>ESP_VehicleSpeedValid==</w:t>
            </w:r>
            <w:r w:rsidRPr="004510F8">
              <w:rPr>
                <w:rFonts w:asciiTheme="minorEastAsia" w:eastAsiaTheme="minorEastAsia" w:hAnsiTheme="minorEastAsia" w:cs="Arial Unicode MS" w:hint="eastAsia"/>
                <w:color w:val="FF0000"/>
                <w:sz w:val="18"/>
                <w:szCs w:val="18"/>
              </w:rPr>
              <w:t>invalid时，功能</w:t>
            </w:r>
            <w:proofErr w:type="gramStart"/>
            <w:r w:rsidRPr="004510F8">
              <w:rPr>
                <w:rFonts w:asciiTheme="minorEastAsia" w:eastAsiaTheme="minorEastAsia" w:hAnsiTheme="minorEastAsia" w:cs="Arial Unicode MS" w:hint="eastAsia"/>
                <w:color w:val="FF0000"/>
                <w:sz w:val="18"/>
                <w:szCs w:val="18"/>
              </w:rPr>
              <w:t>不</w:t>
            </w:r>
            <w:proofErr w:type="gramEnd"/>
            <w:r w:rsidRPr="004510F8">
              <w:rPr>
                <w:rFonts w:asciiTheme="minorEastAsia" w:eastAsiaTheme="minorEastAsia" w:hAnsiTheme="minorEastAsia" w:cs="Arial Unicode MS" w:hint="eastAsia"/>
                <w:color w:val="FF0000"/>
                <w:sz w:val="18"/>
                <w:szCs w:val="18"/>
              </w:rPr>
              <w:t>可用或失效；</w:t>
            </w:r>
          </w:p>
          <w:p w14:paraId="10991EBC" w14:textId="77777777" w:rsidR="006B2C34" w:rsidRPr="004510F8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18"/>
                <w:szCs w:val="18"/>
              </w:rPr>
            </w:pPr>
            <w:r w:rsidRPr="004510F8">
              <w:rPr>
                <w:rFonts w:hAnsi="宋体"/>
                <w:sz w:val="18"/>
                <w:szCs w:val="18"/>
              </w:rPr>
              <w:t>CCP开机后</w:t>
            </w:r>
            <w:r w:rsidRPr="004510F8">
              <w:rPr>
                <w:rFonts w:hAnsi="宋体" w:hint="eastAsia"/>
                <w:sz w:val="18"/>
                <w:szCs w:val="18"/>
              </w:rPr>
              <w:t>如果</w:t>
            </w:r>
            <w:r w:rsidRPr="004510F8">
              <w:rPr>
                <w:rFonts w:hAnsi="宋体"/>
                <w:sz w:val="18"/>
                <w:szCs w:val="18"/>
              </w:rPr>
              <w:t>在1S</w:t>
            </w:r>
            <w:r w:rsidRPr="004510F8">
              <w:rPr>
                <w:rFonts w:hAnsi="宋体" w:hint="eastAsia"/>
                <w:sz w:val="18"/>
                <w:szCs w:val="18"/>
              </w:rPr>
              <w:t>时间</w:t>
            </w:r>
            <w:r w:rsidRPr="004510F8">
              <w:rPr>
                <w:rFonts w:hAnsi="宋体"/>
                <w:sz w:val="18"/>
                <w:szCs w:val="18"/>
              </w:rPr>
              <w:t>内收不到BCM反馈信号，</w:t>
            </w:r>
            <w:r w:rsidRPr="004510F8">
              <w:rPr>
                <w:rFonts w:hAnsi="宋体" w:hint="eastAsia"/>
                <w:sz w:val="18"/>
                <w:szCs w:val="18"/>
              </w:rPr>
              <w:t>此功能</w:t>
            </w:r>
            <w:r w:rsidRPr="004510F8">
              <w:rPr>
                <w:rFonts w:hAnsi="宋体"/>
                <w:sz w:val="18"/>
                <w:szCs w:val="18"/>
              </w:rPr>
              <w:t>失效；</w:t>
            </w:r>
          </w:p>
          <w:p w14:paraId="5D3CBECE" w14:textId="77777777" w:rsidR="006B2C34" w:rsidRPr="004510F8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lastRenderedPageBreak/>
              <w:t>丢失信号接收</w:t>
            </w:r>
            <w:r w:rsidRPr="004510F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4510F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E70BAA0" w14:textId="2B14634A" w:rsidR="006B2C34" w:rsidRPr="004510F8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510F8">
              <w:rPr>
                <w:rFonts w:hAnsi="宋体" w:hint="eastAsia"/>
                <w:b/>
                <w:sz w:val="18"/>
                <w:szCs w:val="18"/>
              </w:rPr>
              <w:t>5.</w:t>
            </w:r>
            <w:r w:rsidRPr="004510F8">
              <w:rPr>
                <w:rFonts w:hAnsi="宋体" w:hint="eastAsia"/>
                <w:b/>
                <w:sz w:val="18"/>
                <w:szCs w:val="18"/>
              </w:rPr>
              <w:t>信号</w:t>
            </w:r>
            <w:r w:rsidRPr="004510F8">
              <w:rPr>
                <w:rFonts w:hAnsi="宋体"/>
                <w:b/>
                <w:sz w:val="18"/>
                <w:szCs w:val="18"/>
              </w:rPr>
              <w:t>为</w:t>
            </w:r>
            <w:ins w:id="5102" w:author="北京车和家" w:date="2018-11-13T10:37:00Z">
              <w:r w:rsidR="00273108">
                <w:rPr>
                  <w:rFonts w:hAnsi="宋体" w:hint="eastAsia"/>
                  <w:b/>
                  <w:sz w:val="18"/>
                  <w:szCs w:val="18"/>
                </w:rPr>
                <w:t>无效值</w:t>
              </w:r>
              <w:r w:rsidR="00273108"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>
                <w:rPr>
                  <w:rFonts w:hAnsi="宋体" w:hint="eastAsia"/>
                  <w:sz w:val="18"/>
                  <w:szCs w:val="18"/>
                </w:rPr>
                <w:t>置灰；如有</w:t>
              </w:r>
              <w:proofErr w:type="gramStart"/>
              <w:r w:rsidR="00273108">
                <w:rPr>
                  <w:rFonts w:hAnsi="宋体" w:hint="eastAsia"/>
                  <w:sz w:val="18"/>
                  <w:szCs w:val="18"/>
                </w:rPr>
                <w:t>预留值</w:t>
              </w:r>
              <w:proofErr w:type="gramEnd"/>
              <w:r w:rsidR="00273108">
                <w:rPr>
                  <w:rFonts w:hAnsi="宋体" w:hint="eastAsia"/>
                  <w:sz w:val="18"/>
                  <w:szCs w:val="18"/>
                </w:rPr>
                <w:t>时，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信号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为预留</w:t>
              </w:r>
              <w:r w:rsidR="00273108" w:rsidRPr="004A5960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="00273108" w:rsidRPr="004A5960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保持当前</w:t>
              </w:r>
              <w:r w:rsidR="00273108" w:rsidRPr="004A5960">
                <w:rPr>
                  <w:rFonts w:hAnsi="宋体" w:hint="eastAsia"/>
                  <w:sz w:val="18"/>
                  <w:szCs w:val="18"/>
                </w:rPr>
                <w:t>状态</w:t>
              </w:r>
              <w:r w:rsidR="00273108" w:rsidRPr="004A5960">
                <w:rPr>
                  <w:rFonts w:hAnsi="宋体"/>
                  <w:sz w:val="18"/>
                  <w:szCs w:val="18"/>
                </w:rPr>
                <w:t>不变</w:t>
              </w:r>
            </w:ins>
            <w:del w:id="5103" w:author="北京车和家" w:date="2018-11-13T10:37:00Z"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无效或者预留</w:delText>
              </w:r>
              <w:r w:rsidRPr="004510F8" w:rsidDel="00273108">
                <w:rPr>
                  <w:rFonts w:hAnsi="宋体" w:hint="eastAsia"/>
                  <w:b/>
                  <w:sz w:val="18"/>
                  <w:szCs w:val="18"/>
                </w:rPr>
                <w:delText>值</w:delText>
              </w:r>
              <w:r w:rsidRPr="004510F8" w:rsidDel="00273108">
                <w:rPr>
                  <w:rFonts w:hAnsi="宋体"/>
                  <w:b/>
                  <w:sz w:val="18"/>
                  <w:szCs w:val="18"/>
                </w:rPr>
                <w:delText>：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保持当前</w:delText>
              </w:r>
              <w:r w:rsidRPr="004510F8" w:rsidDel="00273108">
                <w:rPr>
                  <w:rFonts w:hAnsi="宋体" w:hint="eastAsia"/>
                  <w:sz w:val="18"/>
                  <w:szCs w:val="18"/>
                </w:rPr>
                <w:delText>状态</w:delText>
              </w:r>
              <w:r w:rsidRPr="004510F8" w:rsidDel="00273108">
                <w:rPr>
                  <w:rFonts w:hAnsi="宋体"/>
                  <w:sz w:val="18"/>
                  <w:szCs w:val="18"/>
                </w:rPr>
                <w:delText>不变</w:delText>
              </w:r>
            </w:del>
          </w:p>
        </w:tc>
      </w:tr>
    </w:tbl>
    <w:p w14:paraId="735D4188" w14:textId="7EA48260" w:rsidR="006B2C34" w:rsidRPr="004510F8" w:rsidRDefault="006B2C34" w:rsidP="006B2C34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5104" w:name="_Toc532203431"/>
      <w:r w:rsidRPr="004510F8">
        <w:rPr>
          <w:rFonts w:ascii="Microsoft YaHei UI" w:eastAsia="Microsoft YaHei UI" w:hAnsi="Microsoft YaHei UI" w:cs="Arial" w:hint="eastAsia"/>
        </w:rPr>
        <w:lastRenderedPageBreak/>
        <w:t>整车电源</w:t>
      </w:r>
      <w:bookmarkEnd w:id="5104"/>
      <w:del w:id="5105" w:author="马玉成" w:date="2018-09-20T11:27:00Z">
        <w:r w:rsidRPr="004510F8" w:rsidDel="000135B5">
          <w:rPr>
            <w:rFonts w:ascii="Microsoft YaHei UI" w:eastAsia="Microsoft YaHei UI" w:hAnsi="Microsoft YaHei UI" w:cs="Arial" w:hint="eastAsia"/>
          </w:rPr>
          <w:delText>关闭</w:delText>
        </w:r>
      </w:del>
    </w:p>
    <w:p w14:paraId="55052DD5" w14:textId="4D85D90C" w:rsidR="006B2C34" w:rsidRPr="009675BC" w:rsidRDefault="006B2C34" w:rsidP="006B2C34">
      <w:pPr>
        <w:pStyle w:val="3"/>
      </w:pPr>
      <w:bookmarkStart w:id="5106" w:name="_Toc532203432"/>
      <w:r w:rsidRPr="009675BC">
        <w:rPr>
          <w:rFonts w:hint="eastAsia"/>
        </w:rPr>
        <w:t>整车电源关闭</w:t>
      </w:r>
      <w:bookmarkEnd w:id="5106"/>
      <w:ins w:id="5107" w:author="北京车和家" w:date="2018-12-28T19:13:00Z">
        <w:r w:rsidR="0051062A" w:rsidRPr="009675BC">
          <w:rPr>
            <w:rFonts w:hint="eastAsia"/>
          </w:rPr>
          <w:t>（</w:t>
        </w:r>
      </w:ins>
      <w:ins w:id="5108" w:author="北京车和家" w:date="2019-01-16T14:24:00Z">
        <w:r w:rsidR="009675BC">
          <w:rPr>
            <w:rFonts w:ascii="Microsoft YaHei UI" w:eastAsia="Microsoft YaHei UI" w:hAnsi="Microsoft YaHei UI" w:cs="Arial" w:hint="eastAsia"/>
          </w:rPr>
          <w:t>本地U</w:t>
        </w:r>
        <w:r w:rsidR="009675BC">
          <w:rPr>
            <w:rFonts w:ascii="Microsoft YaHei UI" w:eastAsia="Microsoft YaHei UI" w:hAnsi="Microsoft YaHei UI" w:cs="Arial"/>
          </w:rPr>
          <w:t>I</w:t>
        </w:r>
        <w:r w:rsidR="009675BC">
          <w:rPr>
            <w:rFonts w:ascii="Microsoft YaHei UI" w:eastAsia="Microsoft YaHei UI" w:hAnsi="Microsoft YaHei UI" w:cs="Arial" w:hint="eastAsia"/>
          </w:rPr>
          <w:t>控制</w:t>
        </w:r>
        <w:r w:rsidR="009675BC" w:rsidRPr="00555DEF">
          <w:rPr>
            <w:rFonts w:ascii="Microsoft YaHei UI" w:eastAsia="Microsoft YaHei UI" w:hAnsi="Microsoft YaHei UI" w:cs="Arial" w:hint="eastAsia"/>
          </w:rPr>
          <w:t>全部删除</w:t>
        </w:r>
        <w:r w:rsidR="009675BC">
          <w:rPr>
            <w:rFonts w:ascii="Microsoft YaHei UI" w:eastAsia="Microsoft YaHei UI" w:hAnsi="Microsoft YaHei UI" w:cs="Arial" w:hint="eastAsia"/>
          </w:rPr>
          <w:t>，通过板间通信接受H</w:t>
        </w:r>
        <w:r w:rsidR="009675BC">
          <w:rPr>
            <w:rFonts w:ascii="Microsoft YaHei UI" w:eastAsia="Microsoft YaHei UI" w:hAnsi="Microsoft YaHei UI" w:cs="Arial"/>
          </w:rPr>
          <w:t>U</w:t>
        </w:r>
        <w:r w:rsidR="009675BC">
          <w:rPr>
            <w:rFonts w:ascii="Microsoft YaHei UI" w:eastAsia="Microsoft YaHei UI" w:hAnsi="Microsoft YaHei UI" w:cs="Arial" w:hint="eastAsia"/>
          </w:rPr>
          <w:t>控制指令</w:t>
        </w:r>
      </w:ins>
      <w:ins w:id="5109" w:author="北京车和家" w:date="2018-12-28T19:13:00Z">
        <w:r w:rsidR="0051062A" w:rsidRPr="009675BC">
          <w:rPr>
            <w:rFonts w:hint="eastAsia"/>
          </w:rPr>
          <w:t>）</w:t>
        </w:r>
      </w:ins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1900"/>
        <w:gridCol w:w="2070"/>
        <w:gridCol w:w="3145"/>
        <w:gridCol w:w="1471"/>
      </w:tblGrid>
      <w:tr w:rsidR="006B2C34" w:rsidRPr="009675BC" w14:paraId="26CEE72F" w14:textId="77777777" w:rsidTr="006B2C34">
        <w:trPr>
          <w:trHeight w:val="270"/>
          <w:tblHeader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847FF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功能点</w:t>
            </w:r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2EDC86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hint="eastAsia"/>
                <w:sz w:val="18"/>
                <w:szCs w:val="18"/>
              </w:rPr>
              <w:t>整车电源关闭</w:t>
            </w:r>
          </w:p>
        </w:tc>
      </w:tr>
      <w:tr w:rsidR="006B2C34" w:rsidRPr="009675BC" w14:paraId="37EF5A77" w14:textId="77777777" w:rsidTr="006B2C34">
        <w:trPr>
          <w:trHeight w:val="270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7BC21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功能描述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37D2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675BC">
              <w:rPr>
                <w:rFonts w:hint="eastAsia"/>
                <w:sz w:val="18"/>
                <w:szCs w:val="18"/>
              </w:rPr>
              <w:t>用户可以通过</w:t>
            </w:r>
            <w:r w:rsidRPr="009675BC">
              <w:rPr>
                <w:sz w:val="18"/>
                <w:szCs w:val="18"/>
              </w:rPr>
              <w:t>CCP</w:t>
            </w:r>
            <w:r w:rsidRPr="009675BC">
              <w:rPr>
                <w:rFonts w:hint="eastAsia"/>
                <w:sz w:val="18"/>
                <w:szCs w:val="18"/>
              </w:rPr>
              <w:t>的整车电源关闭开关关闭整车电源。</w:t>
            </w:r>
          </w:p>
        </w:tc>
      </w:tr>
      <w:tr w:rsidR="006B2C34" w:rsidRPr="009675BC" w14:paraId="39A4B33A" w14:textId="77777777" w:rsidTr="006B2C34">
        <w:trPr>
          <w:trHeight w:val="270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E65B6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电源模式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A40F931" w14:textId="77777777" w:rsidR="006B2C34" w:rsidRPr="009675BC" w:rsidRDefault="006B2C34" w:rsidP="00B55B10">
            <w:pPr>
              <w:spacing w:line="360" w:lineRule="auto"/>
              <w:rPr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ACC、ON</w:t>
            </w:r>
          </w:p>
        </w:tc>
      </w:tr>
      <w:tr w:rsidR="006B2C34" w:rsidRPr="009675BC" w14:paraId="4EDC8C73" w14:textId="77777777" w:rsidTr="006B2C34">
        <w:trPr>
          <w:trHeight w:val="270"/>
          <w:tblHeader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C9D85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 xml:space="preserve">CAN </w:t>
            </w: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信号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B3F546" w14:textId="77777777" w:rsidR="006B2C34" w:rsidRPr="009675BC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4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D53EF1" w14:textId="77777777" w:rsidR="006B2C34" w:rsidRPr="009675BC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Rx</w:t>
            </w:r>
          </w:p>
        </w:tc>
      </w:tr>
      <w:tr w:rsidR="006B2C34" w:rsidRPr="009675BC" w14:paraId="7602F37D" w14:textId="77777777" w:rsidTr="006B2C34">
        <w:trPr>
          <w:trHeight w:val="270"/>
          <w:tblHeader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4FD01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06AF86A" w14:textId="77777777" w:rsidR="006B2C34" w:rsidRPr="009675BC" w:rsidRDefault="006B2C34" w:rsidP="00B55B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IPC_PowerOFFReq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C8C776" w14:textId="77777777" w:rsidR="006B2C34" w:rsidRPr="009675BC" w:rsidRDefault="006B2C34" w:rsidP="00B55B1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C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98C240" w14:textId="3B1AB010" w:rsidR="006B2C34" w:rsidRPr="009675BC" w:rsidDel="002749AD" w:rsidRDefault="006B2C34" w:rsidP="00B55B10">
            <w:pPr>
              <w:jc w:val="center"/>
              <w:rPr>
                <w:del w:id="5110" w:author="马玉成" w:date="2018-09-18T15:00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5111" w:author="马玉成" w:date="2018-09-18T15:00:00Z"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BCM_PowerOFFFeedback</w:delText>
              </w:r>
            </w:del>
          </w:p>
          <w:p w14:paraId="1E60D690" w14:textId="77777777" w:rsidR="006B2C34" w:rsidRPr="009675BC" w:rsidRDefault="006B2C34" w:rsidP="00B55B1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ESP_VehicleSpeedValid</w:t>
            </w:r>
          </w:p>
          <w:p w14:paraId="2BDD44AF" w14:textId="77777777" w:rsidR="006B2C34" w:rsidRPr="009675BC" w:rsidRDefault="006B2C34" w:rsidP="00B55B10">
            <w:pPr>
              <w:jc w:val="center"/>
              <w:rPr>
                <w:ins w:id="5112" w:author="马玉成" w:date="2018-09-18T14:48:00Z"/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ESP_VehicleSpeed</w:t>
            </w:r>
          </w:p>
          <w:p w14:paraId="04140677" w14:textId="62A0A864" w:rsidR="002749AD" w:rsidRPr="009675BC" w:rsidRDefault="002749AD" w:rsidP="00B55B1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113" w:author="马玉成" w:date="2018-09-18T14:48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VCU_PT_TractionMode</w:t>
              </w:r>
            </w:ins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48C6E5" w14:textId="77777777" w:rsidR="006B2C34" w:rsidRPr="009675BC" w:rsidRDefault="006B2C34" w:rsidP="00B55B10">
            <w:pPr>
              <w:jc w:val="center"/>
              <w:rPr>
                <w:sz w:val="18"/>
                <w:szCs w:val="18"/>
              </w:rPr>
            </w:pPr>
            <w:r w:rsidRPr="009675BC">
              <w:rPr>
                <w:sz w:val="18"/>
                <w:szCs w:val="18"/>
              </w:rPr>
              <w:t>C</w:t>
            </w:r>
          </w:p>
        </w:tc>
      </w:tr>
      <w:tr w:rsidR="006B2C34" w:rsidRPr="009675BC" w14:paraId="4C7F0F1D" w14:textId="77777777" w:rsidTr="006B2C34">
        <w:trPr>
          <w:trHeight w:val="983"/>
          <w:tblHeader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3FA5E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策略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8E102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1.控制逻辑：</w:t>
            </w:r>
          </w:p>
          <w:p w14:paraId="1D0CE30B" w14:textId="130751F3" w:rsidR="006B2C34" w:rsidRPr="009675BC" w:rsidDel="002749AD" w:rsidRDefault="006B2C34" w:rsidP="00B55B10">
            <w:pPr>
              <w:spacing w:line="360" w:lineRule="auto"/>
              <w:rPr>
                <w:del w:id="5114" w:author="马玉成" w:date="2018-09-18T14:47:00Z"/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</w:pPr>
            <w:del w:id="5115" w:author="马玉成" w:date="2018-09-18T14:47:00Z">
              <w:r w:rsidRPr="009675BC" w:rsidDel="002749AD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</w:rPr>
                <w:delText>EP2实现方案：</w:delText>
              </w:r>
            </w:del>
          </w:p>
          <w:p w14:paraId="126EE442" w14:textId="77777777" w:rsidR="006B2C34" w:rsidRPr="009675BC" w:rsidRDefault="006B2C34" w:rsidP="00B55B10">
            <w:pPr>
              <w:spacing w:line="360" w:lineRule="auto"/>
              <w:ind w:firstLineChars="250" w:firstLine="450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>电源档位</w:t>
            </w:r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ACC时，CCP按键默认是可以操作的，触摸按键后弹出信息“请确定是否关闭整车电源？”如果选择是则发送0x1 request，否则发送0x0。</w:t>
            </w:r>
          </w:p>
          <w:p w14:paraId="02383828" w14:textId="79609FF7" w:rsidR="002749AD" w:rsidRPr="009675BC" w:rsidRDefault="002749AD" w:rsidP="00B55B10">
            <w:pPr>
              <w:spacing w:line="360" w:lineRule="auto"/>
              <w:ind w:firstLineChars="250" w:firstLine="450"/>
              <w:rPr>
                <w:ins w:id="5116" w:author="马玉成" w:date="2018-09-18T14:5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117" w:author="马玉成" w:date="2018-09-18T14:51:00Z"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如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满足以下条件</w:t>
              </w:r>
            </w:ins>
            <w:ins w:id="5118" w:author="马玉成" w:date="2018-09-18T14:52:00Z"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则</w:t>
              </w:r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按键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置灰，</w:t>
              </w:r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并在按键附近提示“当前禁止关闭电源”</w:t>
              </w:r>
            </w:ins>
          </w:p>
          <w:p w14:paraId="0AE5B7F3" w14:textId="6C8E4127" w:rsidR="002749AD" w:rsidRPr="009675BC" w:rsidRDefault="002749AD">
            <w:pPr>
              <w:pStyle w:val="af5"/>
              <w:numPr>
                <w:ilvl w:val="0"/>
                <w:numId w:val="64"/>
              </w:numPr>
              <w:spacing w:line="360" w:lineRule="auto"/>
              <w:ind w:firstLineChars="0"/>
              <w:rPr>
                <w:ins w:id="5119" w:author="马玉成" w:date="2018-09-18T14:56:00Z"/>
                <w:rFonts w:ascii="宋体" w:eastAsia="宋体" w:hAnsi="宋体" w:cs="宋体"/>
                <w:bCs/>
                <w:color w:val="000000"/>
                <w:sz w:val="18"/>
                <w:szCs w:val="18"/>
              </w:rPr>
              <w:pPrChange w:id="5120" w:author="马玉成" w:date="2018-09-18T14:52:00Z">
                <w:pPr>
                  <w:spacing w:line="360" w:lineRule="auto"/>
                  <w:ind w:firstLineChars="250" w:firstLine="450"/>
                </w:pPr>
              </w:pPrChange>
            </w:pPr>
            <w:ins w:id="5121" w:author="马玉成" w:date="2018-09-18T14:56:00Z"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车速有效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&amp;&amp; </w:t>
              </w:r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车速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≥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2km/h ||</w:t>
              </w:r>
            </w:ins>
          </w:p>
          <w:p w14:paraId="28667991" w14:textId="0424B3DB" w:rsidR="002749AD" w:rsidRPr="009675BC" w:rsidRDefault="002749AD">
            <w:pPr>
              <w:pStyle w:val="af5"/>
              <w:numPr>
                <w:ilvl w:val="0"/>
                <w:numId w:val="64"/>
              </w:numPr>
              <w:spacing w:line="360" w:lineRule="auto"/>
              <w:ind w:firstLineChars="0"/>
              <w:rPr>
                <w:ins w:id="5122" w:author="马玉成" w:date="2018-09-18T14:51:00Z"/>
                <w:rFonts w:ascii="宋体" w:eastAsia="宋体" w:hAnsi="宋体" w:cs="宋体"/>
                <w:bCs/>
                <w:color w:val="000000"/>
                <w:sz w:val="18"/>
                <w:szCs w:val="18"/>
                <w:rPrChange w:id="5123" w:author="北京车和家" w:date="2019-01-16T14:24:00Z">
                  <w:rPr>
                    <w:ins w:id="5124" w:author="马玉成" w:date="2018-09-18T14:51:00Z"/>
                  </w:rPr>
                </w:rPrChange>
              </w:rPr>
              <w:pPrChange w:id="5125" w:author="马玉成" w:date="2018-09-18T14:52:00Z">
                <w:pPr>
                  <w:spacing w:line="360" w:lineRule="auto"/>
                  <w:ind w:firstLineChars="250" w:firstLine="450"/>
                </w:pPr>
              </w:pPrChange>
            </w:pPr>
            <w:ins w:id="5126" w:author="马玉成" w:date="2018-09-18T14:5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VCU_PT_TractionMode==0x1 active</w:t>
              </w:r>
            </w:ins>
          </w:p>
          <w:p w14:paraId="6F4C096D" w14:textId="77777777" w:rsidR="002749AD" w:rsidRPr="009675BC" w:rsidRDefault="002749AD" w:rsidP="00B55B10">
            <w:pPr>
              <w:spacing w:line="360" w:lineRule="auto"/>
              <w:ind w:firstLineChars="200" w:firstLine="360"/>
              <w:jc w:val="both"/>
              <w:rPr>
                <w:ins w:id="5127" w:author="马玉成" w:date="2018-09-18T14:58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128" w:author="马玉成" w:date="2018-09-18T14:57:00Z">
              <w:r w:rsidRPr="009675BC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不</w:t>
              </w:r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满足以上条件则按键</w:t>
              </w:r>
            </w:ins>
            <w:ins w:id="5129" w:author="马玉成" w:date="2018-09-18T14:58:00Z">
              <w:r w:rsidRPr="009675BC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可操作。</w:t>
              </w:r>
            </w:ins>
          </w:p>
          <w:p w14:paraId="4337617D" w14:textId="5312949D" w:rsidR="006B2C34" w:rsidRPr="009675BC" w:rsidDel="002749AD" w:rsidRDefault="006B2C34" w:rsidP="00B55B10">
            <w:pPr>
              <w:spacing w:line="360" w:lineRule="auto"/>
              <w:ind w:firstLineChars="250" w:firstLine="450"/>
              <w:rPr>
                <w:del w:id="5130" w:author="马玉成" w:date="2018-09-18T14:57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del w:id="5131" w:author="马玉成" w:date="2018-09-18T14:57:00Z">
              <w:r w:rsidRPr="009675BC" w:rsidDel="002749A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电源档位</w:delText>
              </w:r>
              <w:r w:rsidRPr="009675BC" w:rsidDel="002749AD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 xml:space="preserve">ON时，若车速有效 &amp;&amp; </w:delText>
              </w:r>
              <w:r w:rsidRPr="009675BC" w:rsidDel="002749A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车速</w:delText>
              </w:r>
              <w:r w:rsidRPr="009675BC" w:rsidDel="002749AD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 xml:space="preserve"> </w:delText>
              </w:r>
              <w:r w:rsidRPr="009675BC" w:rsidDel="002749A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≥</w:delText>
              </w:r>
              <w:r w:rsidRPr="009675BC" w:rsidDel="002749AD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 xml:space="preserve"> 2km/h，CCP按键置灰，并在按键附近提示“当前禁止关闭电源”；若车速无效或（车速有效 &amp;&amp; </w:delText>
              </w:r>
              <w:r w:rsidRPr="009675BC" w:rsidDel="002749A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车速</w:delText>
              </w:r>
              <w:r w:rsidRPr="009675BC" w:rsidDel="002749AD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 xml:space="preserve"> &lt; 2km/h </w:delText>
              </w:r>
              <w:r w:rsidRPr="009675BC" w:rsidDel="002749AD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delText>），按键可被操作，触摸按键后弹出信息“请确定是否关闭整车电源？”如果选择是则发</w:delText>
              </w:r>
              <w:r w:rsidRPr="009675BC" w:rsidDel="002749AD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delText>0x1 request，否则发送0x0。</w:delText>
              </w:r>
            </w:del>
          </w:p>
          <w:p w14:paraId="3EA3C403" w14:textId="2F00B99D" w:rsidR="006B2C34" w:rsidRPr="009675BC" w:rsidDel="002749AD" w:rsidRDefault="006B2C34" w:rsidP="00B55B10">
            <w:pPr>
              <w:spacing w:line="360" w:lineRule="auto"/>
              <w:rPr>
                <w:del w:id="5132" w:author="马玉成" w:date="2018-09-18T14:47:00Z"/>
                <w:rFonts w:ascii="宋体" w:eastAsia="宋体" w:hAnsi="宋体" w:cs="宋体"/>
                <w:b/>
                <w:bCs/>
                <w:color w:val="FF0000"/>
                <w:sz w:val="18"/>
                <w:szCs w:val="18"/>
              </w:rPr>
            </w:pPr>
            <w:del w:id="5133" w:author="马玉成" w:date="2018-09-18T14:47:00Z">
              <w:r w:rsidRPr="009675BC" w:rsidDel="002749AD">
                <w:rPr>
                  <w:rFonts w:ascii="宋体" w:eastAsia="宋体" w:hAnsi="宋体" w:cs="宋体"/>
                  <w:b/>
                  <w:bCs/>
                  <w:color w:val="FF0000"/>
                  <w:sz w:val="18"/>
                  <w:szCs w:val="18"/>
                </w:rPr>
                <w:delText>PPV实现方案：</w:delText>
              </w:r>
            </w:del>
          </w:p>
          <w:p w14:paraId="2BA38B7F" w14:textId="360935FD" w:rsidR="006B2C34" w:rsidRPr="009675BC" w:rsidDel="002749AD" w:rsidRDefault="006B2C34" w:rsidP="00B55B10">
            <w:pPr>
              <w:spacing w:line="360" w:lineRule="auto"/>
              <w:ind w:firstLineChars="200" w:firstLine="360"/>
              <w:rPr>
                <w:del w:id="5134" w:author="马玉成" w:date="2018-09-18T14:47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5135" w:author="马玉成" w:date="2018-09-18T14:47:00Z"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BCM收到CCP的请求信号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，判断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相应的条件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后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进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电源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模式切换。</w:delText>
              </w:r>
            </w:del>
          </w:p>
          <w:p w14:paraId="3C2B49E6" w14:textId="3E49120A" w:rsidR="006B2C34" w:rsidRPr="009675BC" w:rsidDel="002749AD" w:rsidRDefault="006B2C34" w:rsidP="00B55B10">
            <w:pPr>
              <w:spacing w:line="360" w:lineRule="auto"/>
              <w:ind w:firstLineChars="200" w:firstLine="360"/>
              <w:jc w:val="both"/>
              <w:rPr>
                <w:del w:id="5136" w:author="马玉成" w:date="2018-09-18T14:47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5137" w:author="马玉成" w:date="2018-09-18T14:47:00Z"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CCP屏幕点亮后按键默认是可以操作的，CCP根据BCM反馈BCM_EmergencyPowerOffFeedback == 0x1 Requst Inhibit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禁止电源关闭，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CCP按键置灰，并在按键附近提示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“当前禁止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关闭电源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”；如果反馈可以关闭电源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BCM_PowerOFFFeedback== 0x0 Requst allowed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，按键可被操作，触摸按键后弹出信息“请确定是否关闭整车电源？”如果选择是则发送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0x1 request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，否则发送</w:delText>
              </w:r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0x0</w:delText>
              </w:r>
              <w:r w:rsidRPr="009675BC" w:rsidDel="002749AD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delText>。</w:delText>
              </w:r>
            </w:del>
          </w:p>
          <w:p w14:paraId="63BED053" w14:textId="77777777" w:rsidR="006B2C34" w:rsidRPr="009675BC" w:rsidRDefault="006B2C34" w:rsidP="00B55B10">
            <w:pPr>
              <w:spacing w:line="360" w:lineRule="auto"/>
              <w:ind w:firstLineChars="200" w:firstLine="360"/>
              <w:jc w:val="both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休眠唤醒后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发送0x0 No Request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。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CCP功能触发后信号发送三帧 0x1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之后发送0x0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如下图所示：</w:t>
            </w:r>
          </w:p>
          <w:p w14:paraId="2A4ADCD7" w14:textId="77777777" w:rsidR="006B2C34" w:rsidRPr="009675BC" w:rsidRDefault="006B2C34" w:rsidP="00B55B10">
            <w:pPr>
              <w:spacing w:line="360" w:lineRule="auto"/>
              <w:ind w:firstLineChars="200" w:firstLine="40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01017">
              <w:object w:dxaOrig="5401" w:dyaOrig="1980" w14:anchorId="12F7B71B">
                <v:shape id="_x0000_i1034" type="#_x0000_t75" style="width:186.45pt;height:65.35pt" o:ole="">
                  <v:imagedata r:id="rId17" o:title=""/>
                </v:shape>
                <o:OLEObject Type="Embed" ProgID="Visio.Drawing.15" ShapeID="_x0000_i1034" DrawAspect="Content" ObjectID="_1609665835" r:id="rId29"/>
              </w:object>
            </w:r>
          </w:p>
          <w:p w14:paraId="1506F209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2.请求信号:</w:t>
            </w:r>
          </w:p>
          <w:p w14:paraId="467FF326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IPC_EmergencyPowerOff</w:t>
            </w:r>
            <w:r w:rsidRPr="009675BC" w:rsidDel="00C51E27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==0x0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No Request</w:t>
            </w:r>
          </w:p>
          <w:p w14:paraId="359FD544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IPC_EmergencyPowerOff ==0x1</w:t>
            </w:r>
            <w:r w:rsidRPr="009675BC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，</w:t>
            </w:r>
            <w:r w:rsidRPr="009675BC">
              <w:rPr>
                <w:rFonts w:ascii="宋体" w:eastAsia="宋体" w:hAnsi="宋体" w:cs="宋体"/>
                <w:color w:val="000000"/>
                <w:sz w:val="18"/>
                <w:szCs w:val="18"/>
              </w:rPr>
              <w:t>Request</w:t>
            </w:r>
          </w:p>
          <w:p w14:paraId="4FC57116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3.反馈信号</w:t>
            </w: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64903B99" w14:textId="5113397F" w:rsidR="006B2C34" w:rsidRPr="009675BC" w:rsidDel="002749AD" w:rsidRDefault="006B2C34" w:rsidP="00B55B10">
            <w:pPr>
              <w:spacing w:line="360" w:lineRule="auto"/>
              <w:jc w:val="both"/>
              <w:rPr>
                <w:del w:id="5138" w:author="马玉成" w:date="2018-09-18T14:47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5139" w:author="马玉成" w:date="2018-09-18T14:47:00Z"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BCM_EmergencyPowerOffFeedback== 0x0 Requst allowed</w:delText>
              </w:r>
            </w:del>
          </w:p>
          <w:p w14:paraId="0C4B37EC" w14:textId="12DDD509" w:rsidR="006B2C34" w:rsidRPr="009675BC" w:rsidDel="002749AD" w:rsidRDefault="006B2C34" w:rsidP="00B55B10">
            <w:pPr>
              <w:spacing w:line="360" w:lineRule="auto"/>
              <w:rPr>
                <w:del w:id="5140" w:author="马玉成" w:date="2018-09-18T14:47:00Z"/>
                <w:rFonts w:ascii="宋体" w:eastAsia="宋体" w:hAnsi="宋体" w:cs="宋体"/>
                <w:color w:val="000000"/>
                <w:sz w:val="18"/>
                <w:szCs w:val="18"/>
              </w:rPr>
            </w:pPr>
            <w:del w:id="5141" w:author="马玉成" w:date="2018-09-18T14:47:00Z">
              <w:r w:rsidRPr="009675BC" w:rsidDel="002749AD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delText>BCM_EmergencyPowerOffFeedback == 0x1 Requst Inhibit</w:delText>
              </w:r>
            </w:del>
          </w:p>
          <w:p w14:paraId="3CAD1C52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ESP_VehicleSpeedValid = 0x</w:t>
            </w:r>
            <w:proofErr w:type="gramStart"/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0:Valid</w:t>
            </w:r>
            <w:proofErr w:type="gramEnd"/>
          </w:p>
          <w:p w14:paraId="5824497C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ESP_VehicleSpeedValid = 0x</w:t>
            </w:r>
            <w:proofErr w:type="gramStart"/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1:Invalid</w:t>
            </w:r>
            <w:proofErr w:type="gramEnd"/>
          </w:p>
          <w:p w14:paraId="0323EFC5" w14:textId="77777777" w:rsidR="006B2C34" w:rsidRPr="009675BC" w:rsidRDefault="006B2C34" w:rsidP="00B55B10">
            <w:pPr>
              <w:spacing w:line="360" w:lineRule="auto"/>
              <w:rPr>
                <w:ins w:id="5142" w:author="马玉成" w:date="2018-09-18T15:00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ESP_VehicleSpeed</w:t>
            </w:r>
          </w:p>
          <w:p w14:paraId="02D1F781" w14:textId="7D5BC7C6" w:rsidR="002749AD" w:rsidRPr="009675BC" w:rsidRDefault="002749AD" w:rsidP="00B55B10">
            <w:pPr>
              <w:spacing w:line="360" w:lineRule="auto"/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143" w:author="马玉成" w:date="2018-09-18T15:00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VCU_PT_TractionMode</w:t>
              </w:r>
            </w:ins>
            <w:ins w:id="5144" w:author="马玉成" w:date="2018-09-18T15:01:00Z">
              <w:r w:rsidR="00A6458C"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=0x0 inactive，0x1 active</w:t>
              </w:r>
            </w:ins>
          </w:p>
          <w:p w14:paraId="14B20441" w14:textId="77777777" w:rsidR="006B2C34" w:rsidRPr="009675BC" w:rsidRDefault="006B2C34" w:rsidP="00B55B10">
            <w:pPr>
              <w:jc w:val="both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4.异常信号处理</w:t>
            </w:r>
          </w:p>
          <w:p w14:paraId="0C59E120" w14:textId="77777777" w:rsidR="006B2C34" w:rsidRPr="009675BC" w:rsidRDefault="006B2C34" w:rsidP="00B55B10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丢失时间＜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10cycle time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保持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当前状态，当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≥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10 cycle time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时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，功能</w:t>
            </w:r>
            <w:proofErr w:type="gramStart"/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不</w:t>
            </w:r>
            <w:proofErr w:type="gramEnd"/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可用或失效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，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功能不显示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或</w:t>
            </w:r>
            <w:r w:rsidRPr="009675BC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置灰</w:t>
            </w: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；</w:t>
            </w:r>
          </w:p>
          <w:p w14:paraId="6F1E32E2" w14:textId="77777777" w:rsidR="006B2C34" w:rsidRPr="009675BC" w:rsidRDefault="006B2C34" w:rsidP="00B55B10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9675BC">
              <w:rPr>
                <w:rFonts w:hAnsi="宋体"/>
                <w:sz w:val="18"/>
                <w:szCs w:val="18"/>
              </w:rPr>
              <w:t>IPC开机后</w:t>
            </w:r>
            <w:r w:rsidRPr="009675BC">
              <w:rPr>
                <w:rFonts w:hAnsi="宋体" w:hint="eastAsia"/>
                <w:sz w:val="18"/>
                <w:szCs w:val="18"/>
              </w:rPr>
              <w:t>如果</w:t>
            </w:r>
            <w:r w:rsidRPr="009675BC">
              <w:rPr>
                <w:rFonts w:hAnsi="宋体"/>
                <w:sz w:val="18"/>
                <w:szCs w:val="18"/>
              </w:rPr>
              <w:t>在1S</w:t>
            </w:r>
            <w:r w:rsidRPr="009675BC">
              <w:rPr>
                <w:rFonts w:hAnsi="宋体" w:hint="eastAsia"/>
                <w:sz w:val="18"/>
                <w:szCs w:val="18"/>
              </w:rPr>
              <w:t>时间</w:t>
            </w:r>
            <w:r w:rsidRPr="009675BC">
              <w:rPr>
                <w:rFonts w:hAnsi="宋体"/>
                <w:sz w:val="18"/>
                <w:szCs w:val="18"/>
              </w:rPr>
              <w:t>内收不到反馈信号，</w:t>
            </w:r>
            <w:r w:rsidRPr="009675BC">
              <w:rPr>
                <w:rFonts w:hAnsi="宋体" w:hint="eastAsia"/>
                <w:sz w:val="18"/>
                <w:szCs w:val="18"/>
              </w:rPr>
              <w:t>此功能</w:t>
            </w:r>
            <w:r w:rsidRPr="009675BC">
              <w:rPr>
                <w:rFonts w:hAnsi="宋体"/>
                <w:sz w:val="18"/>
                <w:szCs w:val="18"/>
              </w:rPr>
              <w:t>失效；</w:t>
            </w:r>
            <w:r w:rsidRPr="009675BC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丢失信号接收</w:t>
            </w:r>
            <w:r w:rsidRPr="009675BC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一帧正常信号之后即</w:t>
            </w:r>
            <w:r w:rsidRPr="009675BC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恢复正常，根据实际值进行显示。</w:t>
            </w:r>
          </w:p>
          <w:p w14:paraId="7492F305" w14:textId="77777777" w:rsidR="006B2C34" w:rsidRPr="009675BC" w:rsidRDefault="006B2C34" w:rsidP="00B55B10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5.信号为无效或者预留</w:t>
            </w:r>
            <w:r w:rsidRPr="009675BC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9675BC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：</w:t>
            </w:r>
          </w:p>
          <w:p w14:paraId="44820ED0" w14:textId="77777777" w:rsidR="006B2C34" w:rsidRPr="009675BC" w:rsidRDefault="006B2C34" w:rsidP="00B55B10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</w:pPr>
            <w:r w:rsidRPr="009675BC">
              <w:rPr>
                <w:rFonts w:asciiTheme="minorEastAsia" w:eastAsiaTheme="minorEastAsia" w:hAnsiTheme="minorEastAsia" w:cs="Arial Unicode MS" w:hint="eastAsia"/>
                <w:color w:val="auto"/>
                <w:sz w:val="18"/>
                <w:szCs w:val="18"/>
              </w:rPr>
              <w:t>无</w:t>
            </w:r>
          </w:p>
        </w:tc>
      </w:tr>
    </w:tbl>
    <w:p w14:paraId="1AD2D984" w14:textId="77777777" w:rsidR="000135B5" w:rsidRPr="0051062A" w:rsidRDefault="00BD4307">
      <w:pPr>
        <w:pStyle w:val="3"/>
        <w:rPr>
          <w:ins w:id="5145" w:author="马玉成" w:date="2018-09-20T11:27:00Z"/>
          <w:strike/>
          <w:rPrChange w:id="5146" w:author="北京车和家" w:date="2018-12-28T19:13:00Z">
            <w:rPr>
              <w:ins w:id="5147" w:author="马玉成" w:date="2018-09-20T11:27:00Z"/>
            </w:rPr>
          </w:rPrChange>
        </w:rPr>
      </w:pPr>
      <w:r w:rsidRPr="0051062A">
        <w:rPr>
          <w:strike/>
          <w:rPrChange w:id="5148" w:author="北京车和家" w:date="2018-12-28T19:13:00Z">
            <w:rPr/>
          </w:rPrChange>
        </w:rPr>
        <w:br w:type="page"/>
      </w:r>
    </w:p>
    <w:p w14:paraId="25EF5E5E" w14:textId="1456D8E8" w:rsidR="000135B5" w:rsidRDefault="000135B5">
      <w:pPr>
        <w:pStyle w:val="3"/>
        <w:rPr>
          <w:ins w:id="5149" w:author="马玉成" w:date="2018-09-20T11:31:00Z"/>
        </w:rPr>
      </w:pPr>
      <w:bookmarkStart w:id="5150" w:name="_Toc532203433"/>
      <w:ins w:id="5151" w:author="马玉成" w:date="2018-09-20T11:31:00Z">
        <w:r>
          <w:rPr>
            <w:rFonts w:hint="eastAsia"/>
          </w:rPr>
          <w:lastRenderedPageBreak/>
          <w:t>触屏</w:t>
        </w:r>
        <w:r>
          <w:t>上电</w:t>
        </w:r>
        <w:bookmarkEnd w:id="5150"/>
      </w:ins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1900"/>
        <w:gridCol w:w="2070"/>
        <w:gridCol w:w="3145"/>
        <w:gridCol w:w="1471"/>
      </w:tblGrid>
      <w:tr w:rsidR="000135B5" w:rsidRPr="004510F8" w14:paraId="066D0906" w14:textId="77777777" w:rsidTr="001B1FC9">
        <w:trPr>
          <w:trHeight w:val="270"/>
          <w:tblHeader/>
          <w:ins w:id="5152" w:author="马玉成" w:date="2018-09-20T11:31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4F87E" w14:textId="77777777" w:rsidR="000135B5" w:rsidRPr="004510F8" w:rsidRDefault="000135B5" w:rsidP="001B1FC9">
            <w:pPr>
              <w:spacing w:line="360" w:lineRule="auto"/>
              <w:rPr>
                <w:ins w:id="5153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154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DCE38" w14:textId="63F533B7" w:rsidR="000135B5" w:rsidRPr="004510F8" w:rsidRDefault="000135B5" w:rsidP="001B1FC9">
            <w:pPr>
              <w:spacing w:line="360" w:lineRule="auto"/>
              <w:rPr>
                <w:ins w:id="5155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156" w:author="马玉成" w:date="2018-09-20T11:31:00Z">
              <w:r>
                <w:rPr>
                  <w:rFonts w:hint="eastAsia"/>
                  <w:sz w:val="18"/>
                  <w:szCs w:val="18"/>
                </w:rPr>
                <w:t>触屏上电</w:t>
              </w:r>
            </w:ins>
            <w:ins w:id="5157" w:author="马玉成" w:date="2018-09-20T13:13:00Z">
              <w:r>
                <w:rPr>
                  <w:rFonts w:hint="eastAsia"/>
                  <w:sz w:val="18"/>
                  <w:szCs w:val="18"/>
                </w:rPr>
                <w:t>功能</w:t>
              </w:r>
            </w:ins>
          </w:p>
        </w:tc>
      </w:tr>
      <w:tr w:rsidR="000135B5" w:rsidRPr="004510F8" w14:paraId="1965AA4F" w14:textId="77777777" w:rsidTr="001B1FC9">
        <w:trPr>
          <w:trHeight w:val="270"/>
          <w:tblHeader/>
          <w:ins w:id="5158" w:author="马玉成" w:date="2018-09-20T11:31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D405" w14:textId="77777777" w:rsidR="000135B5" w:rsidRPr="004510F8" w:rsidRDefault="000135B5" w:rsidP="001B1FC9">
            <w:pPr>
              <w:spacing w:line="360" w:lineRule="auto"/>
              <w:rPr>
                <w:ins w:id="5159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160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757712" w14:textId="60694640" w:rsidR="000135B5" w:rsidRPr="004510F8" w:rsidRDefault="000135B5">
            <w:pPr>
              <w:spacing w:line="360" w:lineRule="auto"/>
              <w:rPr>
                <w:ins w:id="5161" w:author="马玉成" w:date="2018-09-20T11:31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162" w:author="马玉成" w:date="2018-09-20T11:31:00Z">
              <w:r>
                <w:rPr>
                  <w:rFonts w:hint="eastAsia"/>
                  <w:sz w:val="18"/>
                  <w:szCs w:val="18"/>
                </w:rPr>
                <w:t>在</w:t>
              </w:r>
              <w:r>
                <w:rPr>
                  <w:sz w:val="18"/>
                  <w:szCs w:val="18"/>
                </w:rPr>
                <w:t>整车电源</w:t>
              </w:r>
            </w:ins>
            <w:ins w:id="5163" w:author="马玉成" w:date="2018-09-20T11:32:00Z">
              <w:r>
                <w:rPr>
                  <w:sz w:val="18"/>
                  <w:szCs w:val="18"/>
                </w:rPr>
                <w:t>OFF 1min</w:t>
              </w:r>
              <w:r>
                <w:rPr>
                  <w:sz w:val="18"/>
                  <w:szCs w:val="18"/>
                </w:rPr>
                <w:t>内，</w:t>
              </w:r>
            </w:ins>
            <w:ins w:id="5164" w:author="马玉成" w:date="2018-09-20T11:31:00Z">
              <w:r w:rsidRPr="004510F8">
                <w:rPr>
                  <w:rFonts w:hint="eastAsia"/>
                  <w:sz w:val="18"/>
                  <w:szCs w:val="18"/>
                </w:rPr>
                <w:t>用户</w:t>
              </w:r>
              <w:r w:rsidRPr="004510F8">
                <w:rPr>
                  <w:sz w:val="18"/>
                  <w:szCs w:val="18"/>
                </w:rPr>
                <w:t>可以</w:t>
              </w:r>
            </w:ins>
            <w:ins w:id="5165" w:author="马玉成" w:date="2018-09-20T13:14:00Z">
              <w:r>
                <w:rPr>
                  <w:rFonts w:hint="eastAsia"/>
                  <w:sz w:val="18"/>
                  <w:szCs w:val="18"/>
                </w:rPr>
                <w:t>在</w:t>
              </w:r>
            </w:ins>
            <w:ins w:id="5166" w:author="马玉成" w:date="2018-09-20T11:32:00Z">
              <w:r>
                <w:rPr>
                  <w:rFonts w:hint="eastAsia"/>
                  <w:sz w:val="18"/>
                  <w:szCs w:val="18"/>
                </w:rPr>
                <w:t>CCP</w:t>
              </w:r>
              <w:r>
                <w:rPr>
                  <w:sz w:val="18"/>
                  <w:szCs w:val="18"/>
                </w:rPr>
                <w:t>屏</w:t>
              </w:r>
            </w:ins>
            <w:ins w:id="5167" w:author="马玉成" w:date="2018-09-20T13:14:00Z">
              <w:r>
                <w:rPr>
                  <w:rFonts w:hint="eastAsia"/>
                  <w:sz w:val="18"/>
                  <w:szCs w:val="18"/>
                </w:rPr>
                <w:t>息</w:t>
              </w:r>
              <w:proofErr w:type="gramStart"/>
              <w:r>
                <w:rPr>
                  <w:rFonts w:hint="eastAsia"/>
                  <w:sz w:val="18"/>
                  <w:szCs w:val="18"/>
                </w:rPr>
                <w:t>屏</w:t>
              </w:r>
              <w:r>
                <w:rPr>
                  <w:sz w:val="18"/>
                  <w:szCs w:val="18"/>
                </w:rPr>
                <w:t>状态</w:t>
              </w:r>
              <w:proofErr w:type="gramEnd"/>
              <w:r>
                <w:rPr>
                  <w:sz w:val="18"/>
                  <w:szCs w:val="18"/>
                </w:rPr>
                <w:t>下点击后进行电源切换到电源</w:t>
              </w:r>
              <w:r>
                <w:rPr>
                  <w:sz w:val="18"/>
                  <w:szCs w:val="18"/>
                </w:rPr>
                <w:t>ACC</w:t>
              </w:r>
              <w:r>
                <w:rPr>
                  <w:sz w:val="18"/>
                  <w:szCs w:val="18"/>
                </w:rPr>
                <w:t>档</w:t>
              </w:r>
            </w:ins>
            <w:ins w:id="5168" w:author="马玉成" w:date="2018-09-20T11:31:00Z">
              <w:r w:rsidRPr="004510F8">
                <w:rPr>
                  <w:sz w:val="18"/>
                  <w:szCs w:val="18"/>
                </w:rPr>
                <w:t>。</w:t>
              </w:r>
            </w:ins>
          </w:p>
        </w:tc>
      </w:tr>
      <w:tr w:rsidR="000135B5" w:rsidRPr="004510F8" w14:paraId="3A3759E6" w14:textId="77777777" w:rsidTr="001B1FC9">
        <w:trPr>
          <w:trHeight w:val="270"/>
          <w:tblHeader/>
          <w:ins w:id="5169" w:author="马玉成" w:date="2018-09-20T11:31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435816" w14:textId="77777777" w:rsidR="000135B5" w:rsidRPr="004510F8" w:rsidRDefault="000135B5" w:rsidP="001B1FC9">
            <w:pPr>
              <w:spacing w:line="360" w:lineRule="auto"/>
              <w:rPr>
                <w:ins w:id="5170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171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973774" w14:textId="5C46EADA" w:rsidR="000135B5" w:rsidRPr="004510F8" w:rsidRDefault="005E77A8" w:rsidP="001B1FC9">
            <w:pPr>
              <w:spacing w:line="360" w:lineRule="auto"/>
              <w:rPr>
                <w:ins w:id="5172" w:author="马玉成" w:date="2018-09-20T11:31:00Z"/>
                <w:sz w:val="18"/>
                <w:szCs w:val="18"/>
              </w:rPr>
            </w:pPr>
            <w:ins w:id="5173" w:author="马玉成" w:date="2018-09-20T16:22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OFF</w:t>
              </w:r>
            </w:ins>
          </w:p>
        </w:tc>
      </w:tr>
      <w:tr w:rsidR="000135B5" w:rsidRPr="004510F8" w14:paraId="577B88D8" w14:textId="77777777" w:rsidTr="001B1FC9">
        <w:trPr>
          <w:trHeight w:val="270"/>
          <w:tblHeader/>
          <w:ins w:id="5174" w:author="马玉成" w:date="2018-09-20T11:31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8090A9" w14:textId="77777777" w:rsidR="000135B5" w:rsidRPr="004510F8" w:rsidRDefault="000135B5" w:rsidP="001B1FC9">
            <w:pPr>
              <w:spacing w:line="360" w:lineRule="auto"/>
              <w:rPr>
                <w:ins w:id="5175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176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73AA7DD" w14:textId="77777777" w:rsidR="000135B5" w:rsidRPr="004510F8" w:rsidRDefault="000135B5" w:rsidP="001B1FC9">
            <w:pPr>
              <w:spacing w:line="360" w:lineRule="auto"/>
              <w:jc w:val="center"/>
              <w:rPr>
                <w:ins w:id="5177" w:author="马玉成" w:date="2018-09-20T11:31:00Z"/>
                <w:sz w:val="18"/>
                <w:szCs w:val="18"/>
              </w:rPr>
            </w:pPr>
            <w:ins w:id="5178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046CEE2" w14:textId="77777777" w:rsidR="000135B5" w:rsidRPr="004510F8" w:rsidRDefault="000135B5" w:rsidP="001B1FC9">
            <w:pPr>
              <w:spacing w:line="360" w:lineRule="auto"/>
              <w:jc w:val="center"/>
              <w:rPr>
                <w:ins w:id="5179" w:author="马玉成" w:date="2018-09-20T11:31:00Z"/>
                <w:sz w:val="18"/>
                <w:szCs w:val="18"/>
              </w:rPr>
            </w:pPr>
            <w:ins w:id="5180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0135B5" w:rsidRPr="004510F8" w14:paraId="44EAA6F1" w14:textId="77777777" w:rsidTr="001B1FC9">
        <w:trPr>
          <w:trHeight w:val="270"/>
          <w:tblHeader/>
          <w:ins w:id="5181" w:author="马玉成" w:date="2018-09-20T11:31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3DB104" w14:textId="77777777" w:rsidR="000135B5" w:rsidRPr="004510F8" w:rsidRDefault="000135B5" w:rsidP="001B1FC9">
            <w:pPr>
              <w:spacing w:line="360" w:lineRule="auto"/>
              <w:rPr>
                <w:ins w:id="5182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EBCCB89" w14:textId="6351D3AB" w:rsidR="000135B5" w:rsidRPr="004510F8" w:rsidRDefault="000135B5" w:rsidP="001B1FC9">
            <w:pPr>
              <w:spacing w:line="360" w:lineRule="auto"/>
              <w:jc w:val="center"/>
              <w:rPr>
                <w:ins w:id="5183" w:author="马玉成" w:date="2018-09-20T11:31:00Z"/>
                <w:sz w:val="18"/>
                <w:szCs w:val="18"/>
              </w:rPr>
            </w:pPr>
            <w:ins w:id="5184" w:author="马玉成" w:date="2018-09-20T11:3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5185" w:author="马玉成" w:date="2018-09-20T13:16:00Z">
              <w:r w:rsidRPr="000014C7">
                <w:rPr>
                  <w:rFonts w:eastAsia="宋体"/>
                  <w:color w:val="191F25"/>
                  <w:szCs w:val="21"/>
                  <w:shd w:val="clear" w:color="auto" w:fill="FFFFFF"/>
                </w:rPr>
                <w:t>ACCRequest</w:t>
              </w:r>
            </w:ins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D8FB84" w14:textId="77777777" w:rsidR="000135B5" w:rsidRPr="004510F8" w:rsidRDefault="000135B5" w:rsidP="001B1FC9">
            <w:pPr>
              <w:spacing w:line="360" w:lineRule="auto"/>
              <w:jc w:val="center"/>
              <w:rPr>
                <w:ins w:id="5186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187" w:author="马玉成" w:date="2018-09-20T11:3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F3FAAB" w14:textId="77777777" w:rsidR="000135B5" w:rsidRDefault="000135B5" w:rsidP="001B1FC9">
            <w:pPr>
              <w:jc w:val="center"/>
              <w:rPr>
                <w:ins w:id="5188" w:author="马玉成" w:date="2018-09-20T13:1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189" w:author="马玉成" w:date="2018-09-20T13:17:00Z"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BCM_PowerMode</w:t>
              </w:r>
            </w:ins>
          </w:p>
          <w:p w14:paraId="32EC8A26" w14:textId="316E6C9F" w:rsidR="000135B5" w:rsidRPr="004510F8" w:rsidRDefault="000135B5" w:rsidP="001B1FC9">
            <w:pPr>
              <w:jc w:val="center"/>
              <w:rPr>
                <w:ins w:id="5190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191" w:author="马玉成" w:date="2018-09-20T13:17:00Z"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BCM_PowerModeFlag</w:t>
              </w:r>
            </w:ins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CAC4C" w14:textId="77777777" w:rsidR="000135B5" w:rsidRPr="004510F8" w:rsidRDefault="000135B5" w:rsidP="001B1FC9">
            <w:pPr>
              <w:jc w:val="center"/>
              <w:rPr>
                <w:ins w:id="5192" w:author="马玉成" w:date="2018-09-20T11:31:00Z"/>
                <w:sz w:val="18"/>
                <w:szCs w:val="18"/>
              </w:rPr>
            </w:pPr>
            <w:ins w:id="5193" w:author="马玉成" w:date="2018-09-20T11:31:00Z">
              <w:r w:rsidRPr="004510F8">
                <w:rPr>
                  <w:rFonts w:hint="eastAsia"/>
                  <w:sz w:val="18"/>
                  <w:szCs w:val="18"/>
                </w:rPr>
                <w:t>C</w:t>
              </w:r>
            </w:ins>
          </w:p>
        </w:tc>
      </w:tr>
      <w:tr w:rsidR="000135B5" w:rsidRPr="004510F8" w14:paraId="441C5E4A" w14:textId="77777777" w:rsidTr="001B1FC9">
        <w:trPr>
          <w:trHeight w:val="983"/>
          <w:tblHeader/>
          <w:ins w:id="5194" w:author="马玉成" w:date="2018-09-20T11:31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34264" w14:textId="77777777" w:rsidR="000135B5" w:rsidRPr="004510F8" w:rsidRDefault="000135B5" w:rsidP="001B1FC9">
            <w:pPr>
              <w:spacing w:line="360" w:lineRule="auto"/>
              <w:rPr>
                <w:ins w:id="5195" w:author="马玉成" w:date="2018-09-20T11:31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196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E6E42C" w14:textId="77777777" w:rsidR="000135B5" w:rsidRPr="004510F8" w:rsidRDefault="000135B5" w:rsidP="001B1FC9">
            <w:pPr>
              <w:spacing w:line="360" w:lineRule="auto"/>
              <w:rPr>
                <w:ins w:id="5197" w:author="马玉成" w:date="2018-09-20T11:3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198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26EC2FDC" w14:textId="272AE5EA" w:rsidR="000135B5" w:rsidRDefault="000135B5" w:rsidP="001B1FC9">
            <w:pPr>
              <w:spacing w:line="360" w:lineRule="auto"/>
              <w:ind w:firstLineChars="200" w:firstLine="360"/>
              <w:jc w:val="both"/>
              <w:rPr>
                <w:ins w:id="5199" w:author="马玉成" w:date="2018-09-20T13:18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200" w:author="马玉成" w:date="2018-09-20T13:18:00Z">
              <w:r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在</w:t>
              </w:r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整车电源从非OFF切换到OFF</w:t>
              </w:r>
            </w:ins>
            <w:ins w:id="5201" w:author="马玉成" w:date="2018-09-20T13:20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1min内</w:t>
              </w:r>
            </w:ins>
            <w:ins w:id="5202" w:author="马玉成" w:date="2018-09-20T13:18:00Z">
              <w:r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时，用户</w:t>
              </w:r>
            </w:ins>
            <w:ins w:id="5203" w:author="马玉成" w:date="2018-09-20T13:20:00Z">
              <w:r w:rsidRPr="004510F8">
                <w:rPr>
                  <w:sz w:val="18"/>
                  <w:szCs w:val="18"/>
                </w:rPr>
                <w:t>可以</w:t>
              </w:r>
              <w:r>
                <w:rPr>
                  <w:rFonts w:hint="eastAsia"/>
                  <w:sz w:val="18"/>
                  <w:szCs w:val="18"/>
                </w:rPr>
                <w:t>在</w:t>
              </w:r>
              <w:r>
                <w:rPr>
                  <w:rFonts w:hint="eastAsia"/>
                  <w:sz w:val="18"/>
                  <w:szCs w:val="18"/>
                </w:rPr>
                <w:t>CCP</w:t>
              </w:r>
              <w:r>
                <w:rPr>
                  <w:sz w:val="18"/>
                  <w:szCs w:val="18"/>
                </w:rPr>
                <w:t>屏</w:t>
              </w:r>
              <w:r>
                <w:rPr>
                  <w:rFonts w:hint="eastAsia"/>
                  <w:sz w:val="18"/>
                  <w:szCs w:val="18"/>
                </w:rPr>
                <w:t>息</w:t>
              </w:r>
              <w:proofErr w:type="gramStart"/>
              <w:r>
                <w:rPr>
                  <w:rFonts w:hint="eastAsia"/>
                  <w:sz w:val="18"/>
                  <w:szCs w:val="18"/>
                </w:rPr>
                <w:t>屏</w:t>
              </w:r>
              <w:r>
                <w:rPr>
                  <w:sz w:val="18"/>
                  <w:szCs w:val="18"/>
                </w:rPr>
                <w:t>状态</w:t>
              </w:r>
              <w:proofErr w:type="gramEnd"/>
              <w:r>
                <w:rPr>
                  <w:sz w:val="18"/>
                  <w:szCs w:val="18"/>
                </w:rPr>
                <w:t>下点击后进行电源切换到电源</w:t>
              </w:r>
              <w:r>
                <w:rPr>
                  <w:sz w:val="18"/>
                  <w:szCs w:val="18"/>
                </w:rPr>
                <w:t>ACC</w:t>
              </w:r>
              <w:r>
                <w:rPr>
                  <w:sz w:val="18"/>
                  <w:szCs w:val="18"/>
                </w:rPr>
                <w:t>档</w:t>
              </w:r>
              <w:r>
                <w:rPr>
                  <w:rFonts w:hint="eastAsia"/>
                  <w:sz w:val="18"/>
                  <w:szCs w:val="18"/>
                </w:rPr>
                <w:t>。用户</w:t>
              </w:r>
              <w:r>
                <w:rPr>
                  <w:sz w:val="18"/>
                  <w:szCs w:val="18"/>
                </w:rPr>
                <w:t>点击后发送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  <w:r w:rsidRPr="000014C7">
                <w:rPr>
                  <w:rFonts w:eastAsia="宋体"/>
                  <w:color w:val="191F25"/>
                  <w:szCs w:val="21"/>
                  <w:shd w:val="clear" w:color="auto" w:fill="FFFFFF"/>
                </w:rPr>
                <w:t>ACCRequest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 xml:space="preserve"> == </w:t>
              </w:r>
            </w:ins>
            <w:ins w:id="5204" w:author="马玉成" w:date="2018-09-20T13:21:00Z"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ACC request</w:t>
              </w:r>
              <w:r>
                <w:rPr>
                  <w:rFonts w:eastAsia="宋体"/>
                  <w:color w:val="191F25"/>
                  <w:szCs w:val="21"/>
                  <w:shd w:val="clear" w:color="auto" w:fill="FFFFFF"/>
                </w:rPr>
                <w:t>三帧，然后发</w:t>
              </w:r>
              <w:r>
                <w:rPr>
                  <w:rFonts w:eastAsia="宋体" w:hint="eastAsia"/>
                  <w:color w:val="191F25"/>
                  <w:szCs w:val="21"/>
                  <w:shd w:val="clear" w:color="auto" w:fill="FFFFFF"/>
                </w:rPr>
                <w:t>0.</w:t>
              </w:r>
            </w:ins>
          </w:p>
          <w:p w14:paraId="0185A39F" w14:textId="59F94764" w:rsidR="000135B5" w:rsidRPr="004510F8" w:rsidRDefault="000135B5" w:rsidP="001B1FC9">
            <w:pPr>
              <w:spacing w:line="360" w:lineRule="auto"/>
              <w:ind w:firstLineChars="200" w:firstLine="360"/>
              <w:rPr>
                <w:ins w:id="5205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206" w:author="马玉成" w:date="2018-09-20T13:21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BCM接收到IPC请求后把电源切换本地ACC，然后</w:t>
              </w:r>
            </w:ins>
            <w:ins w:id="5207" w:author="马玉成" w:date="2018-09-20T13:22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再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根据电源状态点亮IPC屏和CCP屏。</w:t>
              </w:r>
            </w:ins>
          </w:p>
          <w:p w14:paraId="7EE2BD7C" w14:textId="77777777" w:rsidR="000135B5" w:rsidRPr="004510F8" w:rsidRDefault="000135B5" w:rsidP="001B1FC9">
            <w:pPr>
              <w:spacing w:line="360" w:lineRule="auto"/>
              <w:rPr>
                <w:ins w:id="5208" w:author="马玉成" w:date="2018-09-20T11:3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209" w:author="马玉成" w:date="2018-09-20T11:31:00Z"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5B8C3D20" w14:textId="707862D7" w:rsidR="000135B5" w:rsidRPr="004510F8" w:rsidRDefault="000135B5" w:rsidP="001B1FC9">
            <w:pPr>
              <w:spacing w:line="360" w:lineRule="auto"/>
              <w:rPr>
                <w:ins w:id="5210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211" w:author="马玉成" w:date="2018-09-20T13:22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  <w:r w:rsidRPr="000014C7">
                <w:rPr>
                  <w:rFonts w:eastAsia="宋体"/>
                  <w:color w:val="191F25"/>
                  <w:szCs w:val="21"/>
                  <w:shd w:val="clear" w:color="auto" w:fill="FFFFFF"/>
                </w:rPr>
                <w:t>ACCRequest</w:t>
              </w:r>
            </w:ins>
            <w:ins w:id="5212" w:author="马玉成" w:date="2018-09-20T11:31:00Z">
              <w:r w:rsidRPr="004510F8" w:rsidDel="00C51E27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==0x0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，No</w:t>
              </w:r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Request</w:t>
              </w:r>
            </w:ins>
          </w:p>
          <w:p w14:paraId="2E11DC67" w14:textId="55BCAB7C" w:rsidR="000135B5" w:rsidRPr="004510F8" w:rsidRDefault="000135B5" w:rsidP="001B1FC9">
            <w:pPr>
              <w:spacing w:line="360" w:lineRule="auto"/>
              <w:rPr>
                <w:ins w:id="5213" w:author="马玉成" w:date="2018-09-20T11:3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214" w:author="马玉成" w:date="2018-09-20T13:22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  <w:r w:rsidRPr="000014C7">
                <w:rPr>
                  <w:rFonts w:eastAsia="宋体"/>
                  <w:color w:val="191F25"/>
                  <w:szCs w:val="21"/>
                  <w:shd w:val="clear" w:color="auto" w:fill="FFFFFF"/>
                </w:rPr>
                <w:t>ACCRequest</w:t>
              </w:r>
            </w:ins>
            <w:ins w:id="5215" w:author="马玉成" w:date="2018-09-20T11:3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==0x1</w:t>
              </w:r>
              <w:r w:rsidRPr="004510F8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</w:ins>
            <w:ins w:id="5216" w:author="马玉成" w:date="2018-09-20T13:22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ACC</w:t>
              </w:r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 </w:t>
              </w:r>
            </w:ins>
            <w:ins w:id="5217" w:author="马玉成" w:date="2018-09-20T11:31:00Z">
              <w:r w:rsidRPr="004510F8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Request</w:t>
              </w:r>
            </w:ins>
          </w:p>
          <w:p w14:paraId="7E4124D8" w14:textId="36A9C6FB" w:rsidR="000135B5" w:rsidRPr="000135B5" w:rsidRDefault="000135B5">
            <w:pPr>
              <w:spacing w:line="360" w:lineRule="auto"/>
              <w:rPr>
                <w:ins w:id="5218" w:author="马玉成" w:date="2018-09-20T13:23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5219" w:author="马玉成" w:date="2018-09-20T13:23:00Z">
                  <w:rPr>
                    <w:ins w:id="5220" w:author="马玉成" w:date="2018-09-20T13:23:00Z"/>
                  </w:rPr>
                </w:rPrChange>
              </w:rPr>
            </w:pPr>
            <w:ins w:id="5221" w:author="马玉成" w:date="2018-09-20T13:23:00Z">
              <w:r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3.</w:t>
              </w:r>
            </w:ins>
            <w:ins w:id="5222" w:author="马玉成" w:date="2018-09-20T11:31:00Z">
              <w:r w:rsidRPr="000135B5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5223" w:author="马玉成" w:date="2018-09-20T13:23:00Z">
                    <w:rPr>
                      <w:rFonts w:hint="eastAsia"/>
                    </w:rPr>
                  </w:rPrChange>
                </w:rPr>
                <w:t>反馈信号：</w:t>
              </w:r>
            </w:ins>
          </w:p>
          <w:p w14:paraId="0609157C" w14:textId="65272AB7" w:rsidR="000135B5" w:rsidRDefault="000135B5">
            <w:pPr>
              <w:spacing w:line="360" w:lineRule="auto"/>
              <w:ind w:firstLineChars="50" w:firstLine="90"/>
              <w:rPr>
                <w:ins w:id="5224" w:author="马玉成" w:date="2018-09-20T13:33:00Z"/>
                <w:rFonts w:ascii="宋体" w:eastAsia="宋体" w:hAnsi="宋体" w:cs="宋体"/>
                <w:color w:val="000000"/>
                <w:sz w:val="18"/>
                <w:szCs w:val="18"/>
              </w:rPr>
              <w:pPrChange w:id="5225" w:author="马玉成" w:date="2018-09-20T13:23:00Z">
                <w:pPr>
                  <w:spacing w:line="360" w:lineRule="auto"/>
                </w:pPr>
              </w:pPrChange>
            </w:pPr>
            <w:ins w:id="5226" w:author="马玉成" w:date="2018-09-20T13:23:00Z"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5227" w:author="马玉成" w:date="2018-09-20T13:23:00Z">
                    <w:rPr/>
                  </w:rPrChange>
                </w:rPr>
                <w:t>BCM_PowerMode</w:t>
              </w:r>
            </w:ins>
            <w:ins w:id="5228" w:author="马玉成" w:date="2018-09-20T13:33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==</w:t>
              </w:r>
              <w:r>
                <w:t xml:space="preserve"> </w:t>
              </w:r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0x0:OFF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0x1:ACC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0x2:ON</w:t>
              </w:r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0135B5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0x3:Invalid</w:t>
              </w:r>
            </w:ins>
          </w:p>
          <w:p w14:paraId="2A9EA7B7" w14:textId="161B4AC2" w:rsidR="000135B5" w:rsidRPr="000135B5" w:rsidRDefault="000135B5">
            <w:pPr>
              <w:spacing w:line="360" w:lineRule="auto"/>
              <w:ind w:firstLineChars="50" w:firstLine="90"/>
              <w:rPr>
                <w:ins w:id="5229" w:author="马玉成" w:date="2018-09-20T11:31:00Z"/>
                <w:rFonts w:ascii="宋体" w:eastAsia="宋体" w:hAnsi="宋体" w:cs="宋体"/>
                <w:bCs/>
                <w:color w:val="000000"/>
                <w:sz w:val="18"/>
                <w:szCs w:val="18"/>
                <w:rPrChange w:id="5230" w:author="马玉成" w:date="2018-09-20T13:33:00Z">
                  <w:rPr>
                    <w:ins w:id="5231" w:author="马玉成" w:date="2018-09-20T11:31:00Z"/>
                  </w:rPr>
                </w:rPrChange>
              </w:rPr>
              <w:pPrChange w:id="5232" w:author="马玉成" w:date="2018-09-20T13:23:00Z">
                <w:pPr>
                  <w:spacing w:line="360" w:lineRule="auto"/>
                </w:pPr>
              </w:pPrChange>
            </w:pPr>
            <w:ins w:id="5233" w:author="马玉成" w:date="2018-09-20T13:33:00Z">
              <w:r w:rsidRPr="000135B5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  <w:rPrChange w:id="5234" w:author="马玉成" w:date="2018-09-20T13:33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BCM_PowerModeFlag ==0x0:Local Power Mode</w:t>
              </w:r>
              <w:r w:rsidRPr="000135B5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  <w:rPrChange w:id="5235" w:author="马玉成" w:date="2018-09-20T13:33:00Z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，</w:t>
              </w:r>
              <w:r w:rsidRPr="000135B5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  <w:rPrChange w:id="5236" w:author="马玉成" w:date="2018-09-20T13:33:00Z">
                    <w:rPr>
                      <w:rFonts w:ascii="宋体" w:eastAsia="宋体" w:hAnsi="宋体" w:cs="宋体"/>
                      <w:b/>
                      <w:bCs/>
                      <w:color w:val="000000"/>
                      <w:sz w:val="18"/>
                      <w:szCs w:val="18"/>
                    </w:rPr>
                  </w:rPrChange>
                </w:rPr>
                <w:t>0x1:Remote Power Mode</w:t>
              </w:r>
            </w:ins>
          </w:p>
          <w:p w14:paraId="2B83CECD" w14:textId="77777777" w:rsidR="000135B5" w:rsidRPr="004510F8" w:rsidRDefault="000135B5" w:rsidP="001B1FC9">
            <w:pPr>
              <w:jc w:val="both"/>
              <w:rPr>
                <w:ins w:id="5237" w:author="马玉成" w:date="2018-09-20T11:3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238" w:author="马玉成" w:date="2018-09-20T11:31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19B63E92" w14:textId="697538E1" w:rsidR="000135B5" w:rsidRPr="004510F8" w:rsidRDefault="000135B5">
            <w:pPr>
              <w:pStyle w:val="Default"/>
              <w:topLinePunct/>
              <w:autoSpaceDE/>
              <w:autoSpaceDN/>
              <w:spacing w:line="360" w:lineRule="auto"/>
              <w:ind w:firstLineChars="100" w:firstLine="180"/>
              <w:jc w:val="both"/>
              <w:rPr>
                <w:ins w:id="5239" w:author="马玉成" w:date="2018-09-20T11:31:00Z"/>
                <w:rFonts w:asciiTheme="minorEastAsia" w:eastAsiaTheme="minorEastAsia" w:hAnsiTheme="minorEastAsia" w:cs="Arial Unicode MS"/>
                <w:sz w:val="18"/>
                <w:szCs w:val="18"/>
              </w:rPr>
              <w:pPrChange w:id="5240" w:author="马玉成" w:date="2018-09-20T13:34:00Z">
                <w:pPr>
                  <w:pStyle w:val="Default"/>
                  <w:topLinePunct/>
                  <w:autoSpaceDE/>
                  <w:autoSpaceDN/>
                  <w:spacing w:line="360" w:lineRule="auto"/>
                  <w:jc w:val="both"/>
                </w:pPr>
              </w:pPrChange>
            </w:pPr>
            <w:ins w:id="5241" w:author="马玉成" w:date="2018-09-20T13:34:00Z">
              <w:r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不处理</w:t>
              </w:r>
            </w:ins>
          </w:p>
          <w:p w14:paraId="7F8B1D82" w14:textId="77777777" w:rsidR="000135B5" w:rsidRPr="004510F8" w:rsidRDefault="000135B5" w:rsidP="001B1FC9">
            <w:pPr>
              <w:spacing w:line="360" w:lineRule="auto"/>
              <w:rPr>
                <w:ins w:id="5242" w:author="马玉成" w:date="2018-09-20T11:31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243" w:author="马玉成" w:date="2018-09-20T11:31:00Z"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.信号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为无效或者预留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16F80674" w14:textId="0FE666E0" w:rsidR="000135B5" w:rsidRPr="004510F8" w:rsidRDefault="000135B5" w:rsidP="001B1FC9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ins w:id="5244" w:author="马玉成" w:date="2018-09-20T11:31:00Z"/>
              </w:rPr>
            </w:pPr>
            <w:ins w:id="5245" w:author="马玉成" w:date="2018-09-20T13:34:00Z">
              <w:r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不处理</w:t>
              </w:r>
            </w:ins>
          </w:p>
        </w:tc>
      </w:tr>
    </w:tbl>
    <w:p w14:paraId="62CC0389" w14:textId="77777777" w:rsidR="000135B5" w:rsidRPr="00684F63" w:rsidRDefault="000135B5">
      <w:pPr>
        <w:rPr>
          <w:ins w:id="5246" w:author="马玉成" w:date="2018-09-20T11:27:00Z"/>
        </w:rPr>
        <w:pPrChange w:id="5247" w:author="马玉成" w:date="2018-09-20T11:31:00Z">
          <w:pPr>
            <w:pStyle w:val="3"/>
          </w:pPr>
        </w:pPrChange>
      </w:pPr>
    </w:p>
    <w:p w14:paraId="06BC5027" w14:textId="334B7A35" w:rsidR="006A16E9" w:rsidRPr="009675BC" w:rsidRDefault="006A16E9" w:rsidP="006A16E9">
      <w:pPr>
        <w:pStyle w:val="2"/>
        <w:tabs>
          <w:tab w:val="num" w:pos="1854"/>
        </w:tabs>
        <w:ind w:leftChars="567" w:left="1134"/>
        <w:rPr>
          <w:rFonts w:ascii="Microsoft YaHei UI" w:eastAsia="Microsoft YaHei UI" w:hAnsi="Microsoft YaHei UI" w:cs="Arial"/>
        </w:rPr>
      </w:pPr>
      <w:bookmarkStart w:id="5248" w:name="_Toc532203434"/>
      <w:r w:rsidRPr="009675BC">
        <w:rPr>
          <w:rFonts w:hint="eastAsia"/>
        </w:rPr>
        <w:t>手动控制</w:t>
      </w:r>
      <w:r w:rsidRPr="009675BC">
        <w:rPr>
          <w:rFonts w:ascii="Microsoft YaHei UI" w:eastAsia="Microsoft YaHei UI" w:hAnsi="Microsoft YaHei UI" w:cs="Arial" w:hint="eastAsia"/>
        </w:rPr>
        <w:t>环视功能</w:t>
      </w:r>
      <w:bookmarkEnd w:id="5248"/>
      <w:ins w:id="5249" w:author="北京车和家" w:date="2018-12-28T19:18:00Z">
        <w:r w:rsidR="0051062A" w:rsidRPr="009675BC">
          <w:rPr>
            <w:rFonts w:ascii="Microsoft YaHei UI" w:eastAsia="Microsoft YaHei UI" w:hAnsi="Microsoft YaHei UI" w:cs="Arial" w:hint="eastAsia"/>
          </w:rPr>
          <w:t>（</w:t>
        </w:r>
      </w:ins>
      <w:ins w:id="5250" w:author="北京车和家" w:date="2019-01-16T14:24:00Z">
        <w:r w:rsidR="009675BC" w:rsidRPr="009675BC">
          <w:rPr>
            <w:rFonts w:ascii="Microsoft YaHei UI" w:eastAsia="Microsoft YaHei UI" w:hAnsi="Microsoft YaHei UI" w:cs="Arial" w:hint="eastAsia"/>
          </w:rPr>
          <w:t>本地</w:t>
        </w:r>
        <w:r w:rsidR="009675BC" w:rsidRPr="009675BC">
          <w:rPr>
            <w:rFonts w:ascii="Microsoft YaHei UI" w:eastAsia="Microsoft YaHei UI" w:hAnsi="Microsoft YaHei UI" w:cs="Arial"/>
          </w:rPr>
          <w:t>UI</w:t>
        </w:r>
        <w:r w:rsidR="009675BC" w:rsidRPr="009675BC">
          <w:rPr>
            <w:rFonts w:ascii="Microsoft YaHei UI" w:eastAsia="Microsoft YaHei UI" w:hAnsi="Microsoft YaHei UI" w:cs="Arial" w:hint="eastAsia"/>
          </w:rPr>
          <w:t>控制全部删除，通过板间通信接受</w:t>
        </w:r>
        <w:r w:rsidR="009675BC" w:rsidRPr="009675BC">
          <w:rPr>
            <w:rFonts w:ascii="Microsoft YaHei UI" w:eastAsia="Microsoft YaHei UI" w:hAnsi="Microsoft YaHei UI" w:cs="Arial"/>
          </w:rPr>
          <w:t>HU</w:t>
        </w:r>
        <w:r w:rsidR="009675BC" w:rsidRPr="009675BC">
          <w:rPr>
            <w:rFonts w:ascii="Microsoft YaHei UI" w:eastAsia="Microsoft YaHei UI" w:hAnsi="Microsoft YaHei UI" w:cs="Arial" w:hint="eastAsia"/>
          </w:rPr>
          <w:t>控制指令</w:t>
        </w:r>
      </w:ins>
      <w:ins w:id="5251" w:author="北京车和家" w:date="2018-12-28T19:18:00Z">
        <w:r w:rsidR="0051062A" w:rsidRPr="009675BC">
          <w:rPr>
            <w:rFonts w:ascii="Microsoft YaHei UI" w:eastAsia="Microsoft YaHei UI" w:hAnsi="Microsoft YaHei UI" w:cs="Arial" w:hint="eastAsia"/>
          </w:rPr>
          <w:t>）</w:t>
        </w:r>
      </w:ins>
    </w:p>
    <w:p w14:paraId="015BA83C" w14:textId="71FD0561" w:rsidR="006A16E9" w:rsidRPr="009675BC" w:rsidRDefault="006A16E9" w:rsidP="006A16E9">
      <w:pPr>
        <w:pStyle w:val="3"/>
      </w:pPr>
      <w:bookmarkStart w:id="5252" w:name="_Toc532203435"/>
      <w:r w:rsidRPr="009675BC">
        <w:rPr>
          <w:rFonts w:hint="eastAsia"/>
        </w:rPr>
        <w:t>手动开启环视</w:t>
      </w:r>
      <w:bookmarkEnd w:id="5252"/>
      <w:ins w:id="5253" w:author="北京车和家" w:date="2019-01-16T14:25:00Z">
        <w:r w:rsidR="009675BC" w:rsidRPr="00555DEF">
          <w:rPr>
            <w:rFonts w:hint="eastAsia"/>
          </w:rPr>
          <w:t>（取消）</w:t>
        </w:r>
      </w:ins>
    </w:p>
    <w:p w14:paraId="1E3071D3" w14:textId="77777777" w:rsidR="006A16E9" w:rsidRPr="009675BC" w:rsidRDefault="006A16E9" w:rsidP="006A16E9"/>
    <w:p w14:paraId="6B7E09BE" w14:textId="20241375" w:rsidR="00CE16BE" w:rsidRPr="009675BC" w:rsidRDefault="006A16E9" w:rsidP="006A16E9">
      <w:pPr>
        <w:pStyle w:val="3"/>
        <w:rPr>
          <w:ins w:id="5254" w:author="北京车和家" w:date="2018-11-12T18:53:00Z"/>
          <w:rPrChange w:id="5255" w:author="北京车和家" w:date="2019-01-16T14:25:00Z">
            <w:rPr>
              <w:ins w:id="5256" w:author="北京车和家" w:date="2018-11-12T18:53:00Z"/>
              <w:strike/>
            </w:rPr>
          </w:rPrChange>
        </w:rPr>
      </w:pPr>
      <w:bookmarkStart w:id="5257" w:name="_Toc532203436"/>
      <w:r w:rsidRPr="009675BC">
        <w:rPr>
          <w:rFonts w:hint="eastAsia"/>
        </w:rPr>
        <w:lastRenderedPageBreak/>
        <w:t>手动关闭环视</w:t>
      </w:r>
      <w:ins w:id="5258" w:author="北京车和家" w:date="2018-11-12T18:53:00Z">
        <w:r w:rsidR="0001072B" w:rsidRPr="009675BC">
          <w:rPr>
            <w:rFonts w:hint="eastAsia"/>
            <w:rPrChange w:id="5259" w:author="北京车和家" w:date="2019-01-16T14:25:00Z">
              <w:rPr>
                <w:rFonts w:hint="eastAsia"/>
                <w:strike/>
              </w:rPr>
            </w:rPrChange>
          </w:rPr>
          <w:t>（取消）</w:t>
        </w:r>
        <w:bookmarkEnd w:id="5257"/>
      </w:ins>
    </w:p>
    <w:p w14:paraId="230B309E" w14:textId="3116E8C0" w:rsidR="0001072B" w:rsidRPr="009675BC" w:rsidRDefault="00DF64EC" w:rsidP="00DF64EC">
      <w:pPr>
        <w:pStyle w:val="3"/>
        <w:rPr>
          <w:ins w:id="5260" w:author="北京车和家" w:date="2018-11-12T18:54:00Z"/>
        </w:rPr>
      </w:pPr>
      <w:bookmarkStart w:id="5261" w:name="_Toc532203437"/>
      <w:ins w:id="5262" w:author="北京车和家" w:date="2018-11-12T18:53:00Z">
        <w:r w:rsidRPr="009675BC">
          <w:rPr>
            <w:rFonts w:hint="eastAsia"/>
          </w:rPr>
          <w:t>狭窄路段自动开启环视设置</w:t>
        </w:r>
      </w:ins>
      <w:bookmarkEnd w:id="5261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DF64EC" w:rsidRPr="009675BC" w14:paraId="2BE1CB9D" w14:textId="77777777" w:rsidTr="00E539D3">
        <w:trPr>
          <w:trHeight w:val="270"/>
          <w:tblHeader/>
          <w:ins w:id="5263" w:author="北京车和家" w:date="2018-11-12T18:54:00Z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9DFA2" w14:textId="77777777" w:rsidR="00DF64EC" w:rsidRPr="009675BC" w:rsidRDefault="00DF64EC" w:rsidP="00E539D3">
            <w:pPr>
              <w:spacing w:line="360" w:lineRule="auto"/>
              <w:rPr>
                <w:ins w:id="5264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265" w:author="北京车和家" w:date="2018-11-12T18:54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E525A5" w14:textId="58833EE9" w:rsidR="00DF64EC" w:rsidRPr="009675BC" w:rsidRDefault="00DF64EC" w:rsidP="00E539D3">
            <w:pPr>
              <w:spacing w:line="360" w:lineRule="auto"/>
              <w:rPr>
                <w:ins w:id="5266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267" w:author="北京车和家" w:date="2018-11-12T18:54:00Z">
              <w:r w:rsidRPr="009675BC">
                <w:rPr>
                  <w:rFonts w:hint="eastAsia"/>
                  <w:sz w:val="18"/>
                  <w:szCs w:val="18"/>
                </w:rPr>
                <w:t>狭窄路段自动开启环视设置功能</w:t>
              </w:r>
            </w:ins>
          </w:p>
        </w:tc>
      </w:tr>
      <w:tr w:rsidR="00DF64EC" w:rsidRPr="009675BC" w14:paraId="452B0118" w14:textId="77777777" w:rsidTr="00E539D3">
        <w:trPr>
          <w:trHeight w:val="270"/>
          <w:tblHeader/>
          <w:ins w:id="5268" w:author="北京车和家" w:date="2018-11-12T18:54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D0102" w14:textId="77777777" w:rsidR="00DF64EC" w:rsidRPr="009675BC" w:rsidRDefault="00DF64EC" w:rsidP="00E539D3">
            <w:pPr>
              <w:spacing w:line="360" w:lineRule="auto"/>
              <w:rPr>
                <w:ins w:id="5269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270" w:author="北京车和家" w:date="2018-11-12T18:54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2C7254" w14:textId="2B914E44" w:rsidR="00DF64EC" w:rsidRPr="009675BC" w:rsidRDefault="00DF64EC" w:rsidP="00E539D3">
            <w:pPr>
              <w:spacing w:line="360" w:lineRule="auto"/>
              <w:rPr>
                <w:ins w:id="5271" w:author="北京车和家" w:date="2018-11-12T18:54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272" w:author="北京车和家" w:date="2018-11-12T18:54:00Z">
              <w:r w:rsidRPr="009675BC">
                <w:rPr>
                  <w:rFonts w:hint="eastAsia"/>
                  <w:sz w:val="18"/>
                  <w:szCs w:val="18"/>
                </w:rPr>
                <w:t>狭窄路段自动开启环视设置功能开启关闭</w:t>
              </w:r>
            </w:ins>
          </w:p>
        </w:tc>
      </w:tr>
      <w:tr w:rsidR="00DF64EC" w:rsidRPr="009675BC" w14:paraId="10B99036" w14:textId="77777777" w:rsidTr="00E539D3">
        <w:trPr>
          <w:trHeight w:val="270"/>
          <w:tblHeader/>
          <w:ins w:id="5273" w:author="北京车和家" w:date="2018-11-12T18:54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D5C3DF" w14:textId="77777777" w:rsidR="00DF64EC" w:rsidRPr="009675BC" w:rsidRDefault="00DF64EC" w:rsidP="00E539D3">
            <w:pPr>
              <w:spacing w:line="360" w:lineRule="auto"/>
              <w:rPr>
                <w:ins w:id="5274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275" w:author="北京车和家" w:date="2018-11-12T18:54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C806CC" w14:textId="77777777" w:rsidR="00DF64EC" w:rsidRPr="009675BC" w:rsidRDefault="00DF64EC" w:rsidP="00E539D3">
            <w:pPr>
              <w:spacing w:line="360" w:lineRule="auto"/>
              <w:rPr>
                <w:ins w:id="5276" w:author="北京车和家" w:date="2018-11-12T18:54:00Z"/>
                <w:sz w:val="18"/>
                <w:szCs w:val="18"/>
              </w:rPr>
            </w:pPr>
            <w:ins w:id="5277" w:author="北京车和家" w:date="2018-11-12T18:54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F64EC" w:rsidRPr="009675BC" w14:paraId="16FE651E" w14:textId="77777777" w:rsidTr="00E539D3">
        <w:trPr>
          <w:trHeight w:val="270"/>
          <w:tblHeader/>
          <w:ins w:id="5278" w:author="北京车和家" w:date="2018-11-12T18:54:00Z"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E21C3" w14:textId="77777777" w:rsidR="00DF64EC" w:rsidRPr="009675BC" w:rsidRDefault="00DF64EC" w:rsidP="00E539D3">
            <w:pPr>
              <w:spacing w:line="360" w:lineRule="auto"/>
              <w:rPr>
                <w:ins w:id="5279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280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9C20DE2" w14:textId="77777777" w:rsidR="00DF64EC" w:rsidRPr="009675BC" w:rsidRDefault="00DF64EC" w:rsidP="00E539D3">
            <w:pPr>
              <w:spacing w:line="360" w:lineRule="auto"/>
              <w:jc w:val="center"/>
              <w:rPr>
                <w:ins w:id="5281" w:author="北京车和家" w:date="2018-11-12T18:54:00Z"/>
                <w:sz w:val="18"/>
                <w:szCs w:val="18"/>
              </w:rPr>
            </w:pPr>
            <w:ins w:id="5282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49B5AFD" w14:textId="77777777" w:rsidR="00DF64EC" w:rsidRPr="009675BC" w:rsidRDefault="00DF64EC" w:rsidP="00E539D3">
            <w:pPr>
              <w:spacing w:line="360" w:lineRule="auto"/>
              <w:jc w:val="center"/>
              <w:rPr>
                <w:ins w:id="5283" w:author="北京车和家" w:date="2018-11-12T18:54:00Z"/>
                <w:sz w:val="18"/>
                <w:szCs w:val="18"/>
              </w:rPr>
            </w:pPr>
            <w:ins w:id="5284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F64EC" w:rsidRPr="009675BC" w14:paraId="1B19E5B5" w14:textId="77777777" w:rsidTr="00E539D3">
        <w:trPr>
          <w:trHeight w:val="270"/>
          <w:tblHeader/>
          <w:ins w:id="5285" w:author="北京车和家" w:date="2018-11-12T18:54:00Z"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9F522" w14:textId="77777777" w:rsidR="00DF64EC" w:rsidRPr="009675BC" w:rsidRDefault="00DF64EC" w:rsidP="00E539D3">
            <w:pPr>
              <w:spacing w:line="360" w:lineRule="auto"/>
              <w:rPr>
                <w:ins w:id="5286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9BDECE6" w14:textId="007448B8" w:rsidR="00DF64EC" w:rsidRPr="009675BC" w:rsidRDefault="00DF64EC" w:rsidP="00E539D3">
            <w:pPr>
              <w:spacing w:line="360" w:lineRule="auto"/>
              <w:rPr>
                <w:ins w:id="5287" w:author="北京车和家" w:date="2018-11-12T18:54:00Z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635FB56" w14:textId="77777777" w:rsidR="00DF64EC" w:rsidRPr="009675BC" w:rsidRDefault="00DF64EC" w:rsidP="00E539D3">
            <w:pPr>
              <w:spacing w:line="360" w:lineRule="auto"/>
              <w:rPr>
                <w:ins w:id="5288" w:author="北京车和家" w:date="2018-11-12T18:54:00Z"/>
                <w:sz w:val="18"/>
                <w:szCs w:val="18"/>
              </w:rPr>
            </w:pPr>
            <w:ins w:id="5289" w:author="北京车和家" w:date="2018-11-12T18:54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FF7EC88" w14:textId="77777777" w:rsidR="00DF64EC" w:rsidRPr="009675BC" w:rsidRDefault="00DF64EC" w:rsidP="00E539D3">
            <w:pPr>
              <w:spacing w:line="360" w:lineRule="auto"/>
              <w:rPr>
                <w:ins w:id="5290" w:author="北京车和家" w:date="2018-11-12T18:54:00Z"/>
                <w:sz w:val="18"/>
                <w:szCs w:val="18"/>
              </w:rPr>
            </w:pPr>
            <w:ins w:id="5291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539F287" w14:textId="77777777" w:rsidR="00DF64EC" w:rsidRPr="009675BC" w:rsidRDefault="00DF64EC" w:rsidP="00E539D3">
            <w:pPr>
              <w:spacing w:line="360" w:lineRule="auto"/>
              <w:rPr>
                <w:ins w:id="5292" w:author="北京车和家" w:date="2018-11-12T18:54:00Z"/>
                <w:sz w:val="18"/>
                <w:szCs w:val="18"/>
                <w:rPrChange w:id="5293" w:author="北京车和家" w:date="2019-01-16T14:25:00Z">
                  <w:rPr>
                    <w:ins w:id="5294" w:author="北京车和家" w:date="2018-11-12T18:54:00Z"/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DF64EC" w:rsidRPr="009675BC" w14:paraId="4070AA5C" w14:textId="77777777" w:rsidTr="00E539D3">
        <w:trPr>
          <w:trHeight w:val="825"/>
          <w:tblHeader/>
          <w:ins w:id="5295" w:author="北京车和家" w:date="2018-11-12T18:54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213A" w14:textId="77777777" w:rsidR="00DF64EC" w:rsidRPr="009675BC" w:rsidRDefault="00DF64EC" w:rsidP="00E539D3">
            <w:pPr>
              <w:spacing w:line="360" w:lineRule="auto"/>
              <w:rPr>
                <w:ins w:id="5296" w:author="北京车和家" w:date="2018-11-12T18:54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297" w:author="北京车和家" w:date="2018-11-12T18:54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9D8B0F" w14:textId="77777777" w:rsidR="00DF64EC" w:rsidRPr="009675BC" w:rsidRDefault="00DF64EC" w:rsidP="00E539D3">
            <w:pPr>
              <w:spacing w:line="360" w:lineRule="auto"/>
              <w:rPr>
                <w:ins w:id="5298" w:author="北京车和家" w:date="2018-11-12T18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299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78571E07" w14:textId="77777777" w:rsidR="00A450FB" w:rsidRPr="009675BC" w:rsidRDefault="00DF64EC" w:rsidP="00E539D3">
            <w:pPr>
              <w:spacing w:line="360" w:lineRule="auto"/>
              <w:rPr>
                <w:ins w:id="5300" w:author="北京车和家" w:date="2018-11-13T10:0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01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，手指不离开认为是同一事件。环视收到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</w:p>
          <w:p w14:paraId="12E37407" w14:textId="77777777" w:rsidR="00A450FB" w:rsidRPr="009675BC" w:rsidRDefault="00DF64EC" w:rsidP="00E539D3">
            <w:pPr>
              <w:spacing w:line="360" w:lineRule="auto"/>
              <w:rPr>
                <w:ins w:id="5302" w:author="北京车和家" w:date="2018-11-13T10:0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03" w:author="北京车和家" w:date="2018-11-12T18:54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</w:ins>
            <w:ins w:id="5304" w:author="北京车和家" w:date="2018-11-13T10:02:00Z">
              <w:r w:rsidR="00A450FB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需要记忆设置，</w:t>
              </w:r>
            </w:ins>
            <w:ins w:id="5305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休眠唤醒后发送上次</w:t>
              </w:r>
            </w:ins>
            <w:ins w:id="5306" w:author="北京车和家" w:date="2018-11-13T10:02:00Z">
              <w:r w:rsidR="00A450FB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设置的</w:t>
              </w:r>
            </w:ins>
            <w:ins w:id="5307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值</w:t>
              </w:r>
            </w:ins>
            <w:ins w:id="5308" w:author="北京车和家" w:date="2018-11-13T10:02:00Z">
              <w:r w:rsidR="00A450FB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04EC81E3" w14:textId="2C05CB4A" w:rsidR="00DF64EC" w:rsidRPr="009675BC" w:rsidRDefault="00A450FB" w:rsidP="00E539D3">
            <w:pPr>
              <w:spacing w:line="360" w:lineRule="auto"/>
              <w:rPr>
                <w:ins w:id="5309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10" w:author="北京车和家" w:date="2018-11-13T10:02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</w:t>
              </w:r>
            </w:ins>
            <w:ins w:id="5311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P</w:t>
              </w:r>
            </w:ins>
            <w:ins w:id="5312" w:author="北京车和家" w:date="2018-11-12T18:54:00Z">
              <w:r w:rsidR="00DF64EC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  <w:r w:rsidR="00DF64EC"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enable</w:t>
              </w:r>
              <w:r w:rsidR="00DF64EC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003FA73A" w14:textId="77777777" w:rsidR="00DF64EC" w:rsidRPr="009675BC" w:rsidRDefault="00DF64EC" w:rsidP="00E539D3">
            <w:pPr>
              <w:spacing w:line="360" w:lineRule="auto"/>
              <w:rPr>
                <w:ins w:id="5313" w:author="北京车和家" w:date="2018-11-12T18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14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68A2586B" w14:textId="037CB007" w:rsidR="00DF64EC" w:rsidRPr="009675BC" w:rsidRDefault="00DF64EC" w:rsidP="00E539D3">
            <w:pPr>
              <w:spacing w:line="360" w:lineRule="auto"/>
              <w:rPr>
                <w:ins w:id="5315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16" w:author="北京车和家" w:date="2018-11-12T18:55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参见《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USB板间通信各应用_Topic_Message_定义》</w:t>
              </w:r>
            </w:ins>
          </w:p>
          <w:p w14:paraId="3726EC2B" w14:textId="77777777" w:rsidR="00DF64EC" w:rsidRPr="009675BC" w:rsidRDefault="00DF64EC" w:rsidP="00E539D3">
            <w:pPr>
              <w:spacing w:line="360" w:lineRule="auto"/>
              <w:rPr>
                <w:ins w:id="5317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6B3F0BA7" w14:textId="77777777" w:rsidR="00DF64EC" w:rsidRPr="009675BC" w:rsidRDefault="00DF64EC" w:rsidP="00E539D3">
            <w:pPr>
              <w:spacing w:line="360" w:lineRule="auto"/>
              <w:rPr>
                <w:ins w:id="5318" w:author="北京车和家" w:date="2018-11-12T18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19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6CAF044B" w14:textId="77777777" w:rsidR="00DF64EC" w:rsidRPr="009675BC" w:rsidRDefault="00DF64EC" w:rsidP="00E539D3">
            <w:pPr>
              <w:spacing w:line="360" w:lineRule="auto"/>
              <w:rPr>
                <w:ins w:id="5320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21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1144B08D" w14:textId="77777777" w:rsidR="00DF64EC" w:rsidRPr="009675BC" w:rsidRDefault="00DF64EC" w:rsidP="00E539D3">
            <w:pPr>
              <w:spacing w:line="360" w:lineRule="auto"/>
              <w:rPr>
                <w:ins w:id="5322" w:author="北京车和家" w:date="2018-11-12T18:5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23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1335DC14" w14:textId="77777777" w:rsidR="00DF64EC" w:rsidRPr="009675BC" w:rsidRDefault="00DF64EC" w:rsidP="00E539D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324" w:author="北京车和家" w:date="2018-11-12T18:54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325" w:author="北京车和家" w:date="2018-11-12T18:54:00Z">
              <w:r w:rsidRPr="009675BC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  <w:p w14:paraId="1448B05A" w14:textId="77777777" w:rsidR="00DF64EC" w:rsidRPr="009675BC" w:rsidRDefault="00DF64EC" w:rsidP="00E539D3">
            <w:pPr>
              <w:spacing w:line="360" w:lineRule="auto"/>
              <w:rPr>
                <w:ins w:id="5326" w:author="北京车和家" w:date="2018-11-12T18:54:00Z"/>
                <w:rFonts w:ascii="宋体" w:eastAsia="宋体" w:hAnsi="宋体" w:cs="宋体"/>
                <w:sz w:val="18"/>
                <w:szCs w:val="18"/>
              </w:rPr>
            </w:pPr>
            <w:ins w:id="5327" w:author="北京车和家" w:date="2018-11-12T18:54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9675BC">
                <w:rPr>
                  <w:rFonts w:hAnsi="宋体"/>
                  <w:b/>
                  <w:sz w:val="18"/>
                  <w:szCs w:val="18"/>
                </w:rPr>
                <w:t>：</w:t>
              </w:r>
              <w:r w:rsidRPr="009675BC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</w:p>
          <w:p w14:paraId="43A2324E" w14:textId="77777777" w:rsidR="00DF64EC" w:rsidRPr="009675BC" w:rsidRDefault="00DF64EC" w:rsidP="00E539D3">
            <w:pPr>
              <w:spacing w:line="360" w:lineRule="auto"/>
              <w:rPr>
                <w:ins w:id="5328" w:author="北京车和家" w:date="2018-11-12T18:5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29" w:author="北京车和家" w:date="2018-11-12T18:54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56EBC977" w14:textId="4C3D27B3" w:rsidR="00DF64EC" w:rsidRPr="00501017" w:rsidRDefault="00DF64EC">
      <w:pPr>
        <w:pStyle w:val="3"/>
        <w:rPr>
          <w:ins w:id="5330" w:author="北京车和家" w:date="2018-11-12T18:54:00Z"/>
        </w:rPr>
        <w:pPrChange w:id="5331" w:author="北京车和家" w:date="2018-11-12T18:56:00Z">
          <w:pPr/>
        </w:pPrChange>
      </w:pPr>
      <w:bookmarkStart w:id="5332" w:name="_Toc532203438"/>
      <w:ins w:id="5333" w:author="北京车和家" w:date="2018-11-12T18:56:00Z">
        <w:r w:rsidRPr="00255784">
          <w:rPr>
            <w:rFonts w:hint="eastAsia"/>
          </w:rPr>
          <w:lastRenderedPageBreak/>
          <w:t>驶出车位自动开启环视</w:t>
        </w:r>
      </w:ins>
      <w:ins w:id="5334" w:author="北京车和家" w:date="2018-11-12T18:57:00Z">
        <w:r w:rsidRPr="009845CA">
          <w:rPr>
            <w:rFonts w:hint="eastAsia"/>
          </w:rPr>
          <w:t>设置</w:t>
        </w:r>
      </w:ins>
      <w:bookmarkEnd w:id="5332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DF64EC" w:rsidRPr="009675BC" w14:paraId="6423FA3B" w14:textId="77777777" w:rsidTr="00E539D3">
        <w:trPr>
          <w:trHeight w:val="270"/>
          <w:tblHeader/>
          <w:ins w:id="5335" w:author="北京车和家" w:date="2018-11-12T18:56:00Z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41DE0" w14:textId="77777777" w:rsidR="00DF64EC" w:rsidRPr="009675BC" w:rsidRDefault="00DF64EC" w:rsidP="00E539D3">
            <w:pPr>
              <w:spacing w:line="360" w:lineRule="auto"/>
              <w:rPr>
                <w:ins w:id="5336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337" w:author="北京车和家" w:date="2018-11-12T18:5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6B157B" w14:textId="227A5CFA" w:rsidR="00DF64EC" w:rsidRPr="009675BC" w:rsidRDefault="00DF64EC" w:rsidP="00E539D3">
            <w:pPr>
              <w:spacing w:line="360" w:lineRule="auto"/>
              <w:rPr>
                <w:ins w:id="5338" w:author="北京车和家" w:date="2018-11-12T18:5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39" w:author="北京车和家" w:date="2018-11-12T18:56:00Z">
              <w:r w:rsidRPr="009675BC">
                <w:rPr>
                  <w:rFonts w:hint="eastAsia"/>
                  <w:sz w:val="18"/>
                  <w:szCs w:val="18"/>
                </w:rPr>
                <w:t>驶出车位自动开启环视设置功能</w:t>
              </w:r>
            </w:ins>
          </w:p>
        </w:tc>
      </w:tr>
      <w:tr w:rsidR="00DF64EC" w:rsidRPr="009675BC" w14:paraId="7A3D586E" w14:textId="77777777" w:rsidTr="00E539D3">
        <w:trPr>
          <w:trHeight w:val="270"/>
          <w:tblHeader/>
          <w:ins w:id="5340" w:author="北京车和家" w:date="2018-11-12T18:56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38E83" w14:textId="77777777" w:rsidR="00DF64EC" w:rsidRPr="009675BC" w:rsidRDefault="00DF64EC" w:rsidP="00E539D3">
            <w:pPr>
              <w:spacing w:line="360" w:lineRule="auto"/>
              <w:rPr>
                <w:ins w:id="5341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342" w:author="北京车和家" w:date="2018-11-12T18:5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BF12B3" w14:textId="46226216" w:rsidR="00DF64EC" w:rsidRPr="009675BC" w:rsidRDefault="00DF64EC" w:rsidP="00E539D3">
            <w:pPr>
              <w:spacing w:line="360" w:lineRule="auto"/>
              <w:rPr>
                <w:ins w:id="5343" w:author="北京车和家" w:date="2018-11-12T18:5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344" w:author="北京车和家" w:date="2018-11-12T18:56:00Z">
              <w:r w:rsidRPr="009675BC">
                <w:rPr>
                  <w:rFonts w:hint="eastAsia"/>
                  <w:sz w:val="18"/>
                  <w:szCs w:val="18"/>
                </w:rPr>
                <w:t>驶出车位自动开启环视设置功能开启关闭</w:t>
              </w:r>
            </w:ins>
          </w:p>
        </w:tc>
      </w:tr>
      <w:tr w:rsidR="00DF64EC" w:rsidRPr="009675BC" w14:paraId="72C8D884" w14:textId="77777777" w:rsidTr="00E539D3">
        <w:trPr>
          <w:trHeight w:val="270"/>
          <w:tblHeader/>
          <w:ins w:id="5345" w:author="北京车和家" w:date="2018-11-12T18:56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67A62" w14:textId="77777777" w:rsidR="00DF64EC" w:rsidRPr="009675BC" w:rsidRDefault="00DF64EC" w:rsidP="00E539D3">
            <w:pPr>
              <w:spacing w:line="360" w:lineRule="auto"/>
              <w:rPr>
                <w:ins w:id="5346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347" w:author="北京车和家" w:date="2018-11-12T18:5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241D658" w14:textId="77777777" w:rsidR="00DF64EC" w:rsidRPr="009675BC" w:rsidRDefault="00DF64EC" w:rsidP="00E539D3">
            <w:pPr>
              <w:spacing w:line="360" w:lineRule="auto"/>
              <w:rPr>
                <w:ins w:id="5348" w:author="北京车和家" w:date="2018-11-12T18:56:00Z"/>
                <w:sz w:val="18"/>
                <w:szCs w:val="18"/>
              </w:rPr>
            </w:pPr>
            <w:ins w:id="5349" w:author="北京车和家" w:date="2018-11-12T18:5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F64EC" w:rsidRPr="009675BC" w14:paraId="1C65BCE0" w14:textId="77777777" w:rsidTr="00E539D3">
        <w:trPr>
          <w:trHeight w:val="270"/>
          <w:tblHeader/>
          <w:ins w:id="5350" w:author="北京车和家" w:date="2018-11-12T18:56:00Z"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72509" w14:textId="77777777" w:rsidR="00DF64EC" w:rsidRPr="009675BC" w:rsidRDefault="00DF64EC" w:rsidP="00E539D3">
            <w:pPr>
              <w:spacing w:line="360" w:lineRule="auto"/>
              <w:rPr>
                <w:ins w:id="5351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352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C47F18" w14:textId="77777777" w:rsidR="00DF64EC" w:rsidRPr="009675BC" w:rsidRDefault="00DF64EC" w:rsidP="00E539D3">
            <w:pPr>
              <w:spacing w:line="360" w:lineRule="auto"/>
              <w:jc w:val="center"/>
              <w:rPr>
                <w:ins w:id="5353" w:author="北京车和家" w:date="2018-11-12T18:56:00Z"/>
                <w:sz w:val="18"/>
                <w:szCs w:val="18"/>
              </w:rPr>
            </w:pPr>
            <w:ins w:id="5354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4C97BB" w14:textId="77777777" w:rsidR="00DF64EC" w:rsidRPr="009675BC" w:rsidRDefault="00DF64EC" w:rsidP="00E539D3">
            <w:pPr>
              <w:spacing w:line="360" w:lineRule="auto"/>
              <w:jc w:val="center"/>
              <w:rPr>
                <w:ins w:id="5355" w:author="北京车和家" w:date="2018-11-12T18:56:00Z"/>
                <w:sz w:val="18"/>
                <w:szCs w:val="18"/>
              </w:rPr>
            </w:pPr>
            <w:ins w:id="5356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F64EC" w:rsidRPr="009675BC" w14:paraId="60A909C6" w14:textId="77777777" w:rsidTr="00E539D3">
        <w:trPr>
          <w:trHeight w:val="270"/>
          <w:tblHeader/>
          <w:ins w:id="5357" w:author="北京车和家" w:date="2018-11-12T18:56:00Z"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B8BFC" w14:textId="77777777" w:rsidR="00DF64EC" w:rsidRPr="009675BC" w:rsidRDefault="00DF64EC" w:rsidP="00E539D3">
            <w:pPr>
              <w:spacing w:line="360" w:lineRule="auto"/>
              <w:rPr>
                <w:ins w:id="5358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05F547" w14:textId="77777777" w:rsidR="00DF64EC" w:rsidRPr="009675BC" w:rsidRDefault="00DF64EC" w:rsidP="00E539D3">
            <w:pPr>
              <w:spacing w:line="360" w:lineRule="auto"/>
              <w:rPr>
                <w:ins w:id="5359" w:author="北京车和家" w:date="2018-11-12T18:56:00Z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39F5724" w14:textId="77777777" w:rsidR="00DF64EC" w:rsidRPr="009675BC" w:rsidRDefault="00DF64EC" w:rsidP="00E539D3">
            <w:pPr>
              <w:spacing w:line="360" w:lineRule="auto"/>
              <w:rPr>
                <w:ins w:id="5360" w:author="北京车和家" w:date="2018-11-12T18:56:00Z"/>
                <w:sz w:val="18"/>
                <w:szCs w:val="18"/>
              </w:rPr>
            </w:pPr>
            <w:ins w:id="5361" w:author="北京车和家" w:date="2018-11-12T18:5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2DF02AE" w14:textId="77777777" w:rsidR="00DF64EC" w:rsidRPr="009675BC" w:rsidRDefault="00DF64EC" w:rsidP="00E539D3">
            <w:pPr>
              <w:spacing w:line="360" w:lineRule="auto"/>
              <w:rPr>
                <w:ins w:id="5362" w:author="北京车和家" w:date="2018-11-12T18:56:00Z"/>
                <w:sz w:val="18"/>
                <w:szCs w:val="18"/>
              </w:rPr>
            </w:pPr>
            <w:ins w:id="5363" w:author="北京车和家" w:date="2018-11-12T18:56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07697C5" w14:textId="77777777" w:rsidR="00DF64EC" w:rsidRPr="009675BC" w:rsidRDefault="00DF64EC" w:rsidP="00E539D3">
            <w:pPr>
              <w:spacing w:line="360" w:lineRule="auto"/>
              <w:rPr>
                <w:ins w:id="5364" w:author="北京车和家" w:date="2018-11-12T18:56:00Z"/>
                <w:sz w:val="18"/>
                <w:szCs w:val="18"/>
                <w:rPrChange w:id="5365" w:author="北京车和家" w:date="2019-01-16T14:25:00Z">
                  <w:rPr>
                    <w:ins w:id="5366" w:author="北京车和家" w:date="2018-11-12T18:56:00Z"/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DF64EC" w:rsidRPr="009675BC" w14:paraId="046BBF9C" w14:textId="77777777" w:rsidTr="00E539D3">
        <w:trPr>
          <w:trHeight w:val="825"/>
          <w:tblHeader/>
          <w:ins w:id="5367" w:author="北京车和家" w:date="2018-11-12T18:56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8ED63" w14:textId="77777777" w:rsidR="00DF64EC" w:rsidRPr="009675BC" w:rsidRDefault="00DF64EC" w:rsidP="00E539D3">
            <w:pPr>
              <w:spacing w:line="360" w:lineRule="auto"/>
              <w:rPr>
                <w:ins w:id="5368" w:author="北京车和家" w:date="2018-11-12T18:5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369" w:author="北京车和家" w:date="2018-11-12T18:5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E7C8F4" w14:textId="77777777" w:rsidR="00DF64EC" w:rsidRPr="009675BC" w:rsidRDefault="00DF64EC" w:rsidP="00E539D3">
            <w:pPr>
              <w:spacing w:line="360" w:lineRule="auto"/>
              <w:rPr>
                <w:ins w:id="5370" w:author="北京车和家" w:date="2018-11-12T18:5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71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7B17CFE7" w14:textId="77777777" w:rsidR="00A450FB" w:rsidRPr="009675BC" w:rsidRDefault="00A450FB" w:rsidP="00A450FB">
            <w:pPr>
              <w:spacing w:line="360" w:lineRule="auto"/>
              <w:rPr>
                <w:ins w:id="5372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73" w:author="北京车和家" w:date="2018-11-13T10:03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，手指不离开认为是同一事件。环视收到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</w:p>
          <w:p w14:paraId="5B8FBB9D" w14:textId="77777777" w:rsidR="00A450FB" w:rsidRPr="009675BC" w:rsidRDefault="00A450FB" w:rsidP="00A450FB">
            <w:pPr>
              <w:spacing w:line="360" w:lineRule="auto"/>
              <w:rPr>
                <w:ins w:id="5374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75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CCP需要记忆设置，休眠唤醒后发送上次设置的值。</w:t>
              </w:r>
            </w:ins>
          </w:p>
          <w:p w14:paraId="341D690D" w14:textId="77777777" w:rsidR="00A450FB" w:rsidRPr="009675BC" w:rsidRDefault="00A450FB" w:rsidP="00A450FB">
            <w:pPr>
              <w:spacing w:line="360" w:lineRule="auto"/>
              <w:rPr>
                <w:ins w:id="5376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77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enable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7C502065" w14:textId="77777777" w:rsidR="00DF64EC" w:rsidRPr="009675BC" w:rsidRDefault="00DF64EC" w:rsidP="00E539D3">
            <w:pPr>
              <w:spacing w:line="360" w:lineRule="auto"/>
              <w:rPr>
                <w:ins w:id="5378" w:author="北京车和家" w:date="2018-11-12T18:5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79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28F7B808" w14:textId="77777777" w:rsidR="00DF64EC" w:rsidRPr="009675BC" w:rsidRDefault="00DF64EC" w:rsidP="00E539D3">
            <w:pPr>
              <w:spacing w:line="360" w:lineRule="auto"/>
              <w:rPr>
                <w:ins w:id="5380" w:author="北京车和家" w:date="2018-11-12T18:5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81" w:author="北京车和家" w:date="2018-11-12T18:56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参见《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USB板间通信各应用_Topic_Message_定义》</w:t>
              </w:r>
            </w:ins>
          </w:p>
          <w:p w14:paraId="425BCFC4" w14:textId="77777777" w:rsidR="00DF64EC" w:rsidRPr="009675BC" w:rsidRDefault="00DF64EC" w:rsidP="00E539D3">
            <w:pPr>
              <w:spacing w:line="360" w:lineRule="auto"/>
              <w:rPr>
                <w:ins w:id="5382" w:author="北京车和家" w:date="2018-11-12T18:56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573E6945" w14:textId="77777777" w:rsidR="00DF64EC" w:rsidRPr="009675BC" w:rsidRDefault="00DF64EC" w:rsidP="00E539D3">
            <w:pPr>
              <w:spacing w:line="360" w:lineRule="auto"/>
              <w:rPr>
                <w:ins w:id="5383" w:author="北京车和家" w:date="2018-11-12T18:5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84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10595875" w14:textId="77777777" w:rsidR="00DF64EC" w:rsidRPr="009675BC" w:rsidRDefault="00DF64EC" w:rsidP="00E539D3">
            <w:pPr>
              <w:spacing w:line="360" w:lineRule="auto"/>
              <w:rPr>
                <w:ins w:id="5385" w:author="北京车和家" w:date="2018-11-12T18:5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86" w:author="北京车和家" w:date="2018-11-12T18:56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4EA3328E" w14:textId="77777777" w:rsidR="00DF64EC" w:rsidRPr="009675BC" w:rsidRDefault="00DF64EC" w:rsidP="00E539D3">
            <w:pPr>
              <w:spacing w:line="360" w:lineRule="auto"/>
              <w:rPr>
                <w:ins w:id="5387" w:author="北京车和家" w:date="2018-11-12T18:5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388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65D75850" w14:textId="77777777" w:rsidR="00DF64EC" w:rsidRPr="009675BC" w:rsidRDefault="00DF64EC" w:rsidP="00E539D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389" w:author="北京车和家" w:date="2018-11-12T18:56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390" w:author="北京车和家" w:date="2018-11-12T18:56:00Z">
              <w:r w:rsidRPr="009675BC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  <w:p w14:paraId="1163D007" w14:textId="77777777" w:rsidR="00DF64EC" w:rsidRPr="009675BC" w:rsidRDefault="00DF64EC" w:rsidP="00E539D3">
            <w:pPr>
              <w:spacing w:line="360" w:lineRule="auto"/>
              <w:rPr>
                <w:ins w:id="5391" w:author="北京车和家" w:date="2018-11-12T18:56:00Z"/>
                <w:rFonts w:ascii="宋体" w:eastAsia="宋体" w:hAnsi="宋体" w:cs="宋体"/>
                <w:sz w:val="18"/>
                <w:szCs w:val="18"/>
              </w:rPr>
            </w:pPr>
            <w:ins w:id="5392" w:author="北京车和家" w:date="2018-11-12T18:5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9675BC">
                <w:rPr>
                  <w:rFonts w:hAnsi="宋体"/>
                  <w:b/>
                  <w:sz w:val="18"/>
                  <w:szCs w:val="18"/>
                </w:rPr>
                <w:t>：</w:t>
              </w:r>
              <w:r w:rsidRPr="009675BC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</w:p>
          <w:p w14:paraId="3D3063A7" w14:textId="77777777" w:rsidR="00DF64EC" w:rsidRPr="009675BC" w:rsidRDefault="00DF64EC" w:rsidP="00E539D3">
            <w:pPr>
              <w:spacing w:line="360" w:lineRule="auto"/>
              <w:rPr>
                <w:ins w:id="5393" w:author="北京车和家" w:date="2018-11-12T18:5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394" w:author="北京车和家" w:date="2018-11-12T18:56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511E9563" w14:textId="08B61480" w:rsidR="00DF64EC" w:rsidRPr="00501017" w:rsidRDefault="00DF64EC">
      <w:pPr>
        <w:pStyle w:val="3"/>
        <w:rPr>
          <w:ins w:id="5395" w:author="北京车和家" w:date="2018-11-12T18:54:00Z"/>
        </w:rPr>
        <w:pPrChange w:id="5396" w:author="北京车和家" w:date="2018-11-12T18:57:00Z">
          <w:pPr/>
        </w:pPrChange>
      </w:pPr>
      <w:bookmarkStart w:id="5397" w:name="_Toc532203439"/>
      <w:ins w:id="5398" w:author="北京车和家" w:date="2018-11-12T18:57:00Z">
        <w:r w:rsidRPr="00255784">
          <w:rPr>
            <w:rFonts w:hint="eastAsia"/>
          </w:rPr>
          <w:lastRenderedPageBreak/>
          <w:t>障碍物标记设置</w:t>
        </w:r>
      </w:ins>
      <w:bookmarkEnd w:id="5397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DF64EC" w:rsidRPr="009675BC" w14:paraId="43DB5E08" w14:textId="77777777" w:rsidTr="00E539D3">
        <w:trPr>
          <w:trHeight w:val="270"/>
          <w:tblHeader/>
          <w:ins w:id="5399" w:author="北京车和家" w:date="2018-11-12T18:57:00Z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C4553" w14:textId="77777777" w:rsidR="00DF64EC" w:rsidRPr="009675BC" w:rsidRDefault="00DF64EC" w:rsidP="00E539D3">
            <w:pPr>
              <w:spacing w:line="360" w:lineRule="auto"/>
              <w:rPr>
                <w:ins w:id="5400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01" w:author="北京车和家" w:date="2018-11-12T18:57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7C5526" w14:textId="3D0AA7E8" w:rsidR="00DF64EC" w:rsidRPr="009675BC" w:rsidRDefault="00DF64EC" w:rsidP="00E539D3">
            <w:pPr>
              <w:spacing w:line="360" w:lineRule="auto"/>
              <w:rPr>
                <w:ins w:id="5402" w:author="北京车和家" w:date="2018-11-12T18:5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03" w:author="北京车和家" w:date="2018-11-12T18:57:00Z">
              <w:r w:rsidRPr="009675BC">
                <w:rPr>
                  <w:rFonts w:hint="eastAsia"/>
                  <w:sz w:val="18"/>
                  <w:szCs w:val="18"/>
                </w:rPr>
                <w:t>障碍物标记设置功能</w:t>
              </w:r>
            </w:ins>
          </w:p>
        </w:tc>
      </w:tr>
      <w:tr w:rsidR="00DF64EC" w:rsidRPr="009675BC" w14:paraId="5B352B48" w14:textId="77777777" w:rsidTr="00E539D3">
        <w:trPr>
          <w:trHeight w:val="270"/>
          <w:tblHeader/>
          <w:ins w:id="5404" w:author="北京车和家" w:date="2018-11-12T18:57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340D5" w14:textId="77777777" w:rsidR="00DF64EC" w:rsidRPr="009675BC" w:rsidRDefault="00DF64EC" w:rsidP="00E539D3">
            <w:pPr>
              <w:spacing w:line="360" w:lineRule="auto"/>
              <w:rPr>
                <w:ins w:id="5405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06" w:author="北京车和家" w:date="2018-11-12T18:57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CB02BE" w14:textId="718BC4A2" w:rsidR="00DF64EC" w:rsidRPr="009675BC" w:rsidRDefault="00DF64EC" w:rsidP="00E539D3">
            <w:pPr>
              <w:spacing w:line="360" w:lineRule="auto"/>
              <w:rPr>
                <w:ins w:id="5407" w:author="北京车和家" w:date="2018-11-12T18:57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408" w:author="北京车和家" w:date="2018-11-12T18:57:00Z">
              <w:r w:rsidRPr="009675BC">
                <w:rPr>
                  <w:rFonts w:hint="eastAsia"/>
                  <w:sz w:val="18"/>
                  <w:szCs w:val="18"/>
                </w:rPr>
                <w:t>障碍物标记设置功能开启关闭</w:t>
              </w:r>
            </w:ins>
          </w:p>
        </w:tc>
      </w:tr>
      <w:tr w:rsidR="00DF64EC" w:rsidRPr="009675BC" w14:paraId="4171563D" w14:textId="77777777" w:rsidTr="00E539D3">
        <w:trPr>
          <w:trHeight w:val="270"/>
          <w:tblHeader/>
          <w:ins w:id="5409" w:author="北京车和家" w:date="2018-11-12T18:57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CA5774" w14:textId="77777777" w:rsidR="00DF64EC" w:rsidRPr="009675BC" w:rsidRDefault="00DF64EC" w:rsidP="00E539D3">
            <w:pPr>
              <w:spacing w:line="360" w:lineRule="auto"/>
              <w:rPr>
                <w:ins w:id="5410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11" w:author="北京车和家" w:date="2018-11-12T18:57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89BF00" w14:textId="77777777" w:rsidR="00DF64EC" w:rsidRPr="009675BC" w:rsidRDefault="00DF64EC" w:rsidP="00E539D3">
            <w:pPr>
              <w:spacing w:line="360" w:lineRule="auto"/>
              <w:rPr>
                <w:ins w:id="5412" w:author="北京车和家" w:date="2018-11-12T18:57:00Z"/>
                <w:sz w:val="18"/>
                <w:szCs w:val="18"/>
              </w:rPr>
            </w:pPr>
            <w:ins w:id="5413" w:author="北京车和家" w:date="2018-11-12T18:57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F64EC" w:rsidRPr="009675BC" w14:paraId="129EAD65" w14:textId="77777777" w:rsidTr="00E539D3">
        <w:trPr>
          <w:trHeight w:val="270"/>
          <w:tblHeader/>
          <w:ins w:id="5414" w:author="北京车和家" w:date="2018-11-12T18:57:00Z"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649F0" w14:textId="77777777" w:rsidR="00DF64EC" w:rsidRPr="009675BC" w:rsidRDefault="00DF64EC" w:rsidP="00E539D3">
            <w:pPr>
              <w:spacing w:line="360" w:lineRule="auto"/>
              <w:rPr>
                <w:ins w:id="5415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16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04F459D" w14:textId="77777777" w:rsidR="00DF64EC" w:rsidRPr="009675BC" w:rsidRDefault="00DF64EC" w:rsidP="00E539D3">
            <w:pPr>
              <w:spacing w:line="360" w:lineRule="auto"/>
              <w:jc w:val="center"/>
              <w:rPr>
                <w:ins w:id="5417" w:author="北京车和家" w:date="2018-11-12T18:57:00Z"/>
                <w:sz w:val="18"/>
                <w:szCs w:val="18"/>
              </w:rPr>
            </w:pPr>
            <w:ins w:id="5418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C2E988A" w14:textId="77777777" w:rsidR="00DF64EC" w:rsidRPr="009675BC" w:rsidRDefault="00DF64EC" w:rsidP="00E539D3">
            <w:pPr>
              <w:spacing w:line="360" w:lineRule="auto"/>
              <w:jc w:val="center"/>
              <w:rPr>
                <w:ins w:id="5419" w:author="北京车和家" w:date="2018-11-12T18:57:00Z"/>
                <w:sz w:val="18"/>
                <w:szCs w:val="18"/>
              </w:rPr>
            </w:pPr>
            <w:ins w:id="5420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F64EC" w:rsidRPr="009675BC" w14:paraId="57268B38" w14:textId="77777777" w:rsidTr="00E539D3">
        <w:trPr>
          <w:trHeight w:val="270"/>
          <w:tblHeader/>
          <w:ins w:id="5421" w:author="北京车和家" w:date="2018-11-12T18:57:00Z"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6EA533" w14:textId="77777777" w:rsidR="00DF64EC" w:rsidRPr="009675BC" w:rsidRDefault="00DF64EC" w:rsidP="00E539D3">
            <w:pPr>
              <w:spacing w:line="360" w:lineRule="auto"/>
              <w:rPr>
                <w:ins w:id="5422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C4877E" w14:textId="77777777" w:rsidR="00DF64EC" w:rsidRPr="009675BC" w:rsidRDefault="00DF64EC" w:rsidP="00E539D3">
            <w:pPr>
              <w:spacing w:line="360" w:lineRule="auto"/>
              <w:rPr>
                <w:ins w:id="5423" w:author="北京车和家" w:date="2018-11-12T18:57:00Z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8ED140" w14:textId="77777777" w:rsidR="00DF64EC" w:rsidRPr="009675BC" w:rsidRDefault="00DF64EC" w:rsidP="00E539D3">
            <w:pPr>
              <w:spacing w:line="360" w:lineRule="auto"/>
              <w:rPr>
                <w:ins w:id="5424" w:author="北京车和家" w:date="2018-11-12T18:57:00Z"/>
                <w:sz w:val="18"/>
                <w:szCs w:val="18"/>
              </w:rPr>
            </w:pPr>
            <w:ins w:id="5425" w:author="北京车和家" w:date="2018-11-12T18:57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AFE746C" w14:textId="77777777" w:rsidR="00DF64EC" w:rsidRPr="009675BC" w:rsidRDefault="00DF64EC" w:rsidP="00E539D3">
            <w:pPr>
              <w:spacing w:line="360" w:lineRule="auto"/>
              <w:rPr>
                <w:ins w:id="5426" w:author="北京车和家" w:date="2018-11-12T18:57:00Z"/>
                <w:sz w:val="18"/>
                <w:szCs w:val="18"/>
              </w:rPr>
            </w:pPr>
            <w:ins w:id="5427" w:author="北京车和家" w:date="2018-11-12T18:57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EC50391" w14:textId="77777777" w:rsidR="00DF64EC" w:rsidRPr="009675BC" w:rsidRDefault="00DF64EC" w:rsidP="00E539D3">
            <w:pPr>
              <w:spacing w:line="360" w:lineRule="auto"/>
              <w:rPr>
                <w:ins w:id="5428" w:author="北京车和家" w:date="2018-11-12T18:57:00Z"/>
                <w:sz w:val="18"/>
                <w:szCs w:val="18"/>
                <w:rPrChange w:id="5429" w:author="北京车和家" w:date="2019-01-16T14:25:00Z">
                  <w:rPr>
                    <w:ins w:id="5430" w:author="北京车和家" w:date="2018-11-12T18:57:00Z"/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DF64EC" w:rsidRPr="009675BC" w14:paraId="50DF08EE" w14:textId="77777777" w:rsidTr="00E539D3">
        <w:trPr>
          <w:trHeight w:val="825"/>
          <w:tblHeader/>
          <w:ins w:id="5431" w:author="北京车和家" w:date="2018-11-12T18:57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7D05C" w14:textId="77777777" w:rsidR="00DF64EC" w:rsidRPr="009675BC" w:rsidRDefault="00DF64EC" w:rsidP="00E539D3">
            <w:pPr>
              <w:spacing w:line="360" w:lineRule="auto"/>
              <w:rPr>
                <w:ins w:id="5432" w:author="北京车和家" w:date="2018-11-12T18:57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33" w:author="北京车和家" w:date="2018-11-12T18:57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164A4" w14:textId="77777777" w:rsidR="00DF64EC" w:rsidRPr="009675BC" w:rsidRDefault="00DF64EC" w:rsidP="00E539D3">
            <w:pPr>
              <w:spacing w:line="360" w:lineRule="auto"/>
              <w:rPr>
                <w:ins w:id="5434" w:author="北京车和家" w:date="2018-11-12T18:57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435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522F78BC" w14:textId="77777777" w:rsidR="00A450FB" w:rsidRPr="009675BC" w:rsidRDefault="00A450FB" w:rsidP="00A450FB">
            <w:pPr>
              <w:spacing w:line="360" w:lineRule="auto"/>
              <w:rPr>
                <w:ins w:id="5436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37" w:author="北京车和家" w:date="2018-11-13T10:03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，手指不离开认为是同一事件。环视收到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</w:p>
          <w:p w14:paraId="0237A017" w14:textId="77777777" w:rsidR="00A450FB" w:rsidRPr="009675BC" w:rsidRDefault="00A450FB" w:rsidP="00A450FB">
            <w:pPr>
              <w:spacing w:line="360" w:lineRule="auto"/>
              <w:rPr>
                <w:ins w:id="5438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39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CCP需要记忆设置，休眠唤醒后发送上次设置的值。</w:t>
              </w:r>
            </w:ins>
          </w:p>
          <w:p w14:paraId="2B053307" w14:textId="77777777" w:rsidR="00A450FB" w:rsidRPr="009675BC" w:rsidRDefault="00A450FB" w:rsidP="00A450FB">
            <w:pPr>
              <w:spacing w:line="360" w:lineRule="auto"/>
              <w:rPr>
                <w:ins w:id="5440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41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enable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3FA3992B" w14:textId="77777777" w:rsidR="00DF64EC" w:rsidRPr="009675BC" w:rsidRDefault="00DF64EC" w:rsidP="00E539D3">
            <w:pPr>
              <w:spacing w:line="360" w:lineRule="auto"/>
              <w:rPr>
                <w:ins w:id="5442" w:author="北京车和家" w:date="2018-11-12T18:57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443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0237DD51" w14:textId="77777777" w:rsidR="00DF64EC" w:rsidRPr="009675BC" w:rsidRDefault="00DF64EC" w:rsidP="00E539D3">
            <w:pPr>
              <w:spacing w:line="360" w:lineRule="auto"/>
              <w:rPr>
                <w:ins w:id="5444" w:author="北京车和家" w:date="2018-11-12T18:5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45" w:author="北京车和家" w:date="2018-11-12T18:57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参见《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USB板间通信各应用_Topic_Message_定义》</w:t>
              </w:r>
            </w:ins>
          </w:p>
          <w:p w14:paraId="343225F9" w14:textId="77777777" w:rsidR="00DF64EC" w:rsidRPr="009675BC" w:rsidRDefault="00DF64EC" w:rsidP="00E539D3">
            <w:pPr>
              <w:spacing w:line="360" w:lineRule="auto"/>
              <w:rPr>
                <w:ins w:id="5446" w:author="北京车和家" w:date="2018-11-12T18:57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02E7881F" w14:textId="77777777" w:rsidR="00DF64EC" w:rsidRPr="009675BC" w:rsidRDefault="00DF64EC" w:rsidP="00E539D3">
            <w:pPr>
              <w:spacing w:line="360" w:lineRule="auto"/>
              <w:rPr>
                <w:ins w:id="5447" w:author="北京车和家" w:date="2018-11-12T18:57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448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075DBC65" w14:textId="77777777" w:rsidR="00DF64EC" w:rsidRPr="009675BC" w:rsidRDefault="00DF64EC" w:rsidP="00E539D3">
            <w:pPr>
              <w:spacing w:line="360" w:lineRule="auto"/>
              <w:rPr>
                <w:ins w:id="5449" w:author="北京车和家" w:date="2018-11-12T18:5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50" w:author="北京车和家" w:date="2018-11-12T18:57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32112BD6" w14:textId="77777777" w:rsidR="00DF64EC" w:rsidRPr="009675BC" w:rsidRDefault="00DF64EC" w:rsidP="00E539D3">
            <w:pPr>
              <w:spacing w:line="360" w:lineRule="auto"/>
              <w:rPr>
                <w:ins w:id="5451" w:author="北京车和家" w:date="2018-11-12T18:57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452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57CB839A" w14:textId="77777777" w:rsidR="00DF64EC" w:rsidRPr="009675BC" w:rsidRDefault="00DF64EC" w:rsidP="00E539D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453" w:author="北京车和家" w:date="2018-11-12T18:57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454" w:author="北京车和家" w:date="2018-11-12T18:57:00Z">
              <w:r w:rsidRPr="009675BC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  <w:p w14:paraId="358497DB" w14:textId="77777777" w:rsidR="00DF64EC" w:rsidRPr="009675BC" w:rsidRDefault="00DF64EC" w:rsidP="00E539D3">
            <w:pPr>
              <w:spacing w:line="360" w:lineRule="auto"/>
              <w:rPr>
                <w:ins w:id="5455" w:author="北京车和家" w:date="2018-11-12T18:57:00Z"/>
                <w:rFonts w:ascii="宋体" w:eastAsia="宋体" w:hAnsi="宋体" w:cs="宋体"/>
                <w:sz w:val="18"/>
                <w:szCs w:val="18"/>
              </w:rPr>
            </w:pPr>
            <w:ins w:id="5456" w:author="北京车和家" w:date="2018-11-12T18:57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9675BC">
                <w:rPr>
                  <w:rFonts w:hAnsi="宋体"/>
                  <w:b/>
                  <w:sz w:val="18"/>
                  <w:szCs w:val="18"/>
                </w:rPr>
                <w:t>：</w:t>
              </w:r>
              <w:r w:rsidRPr="009675BC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</w:p>
          <w:p w14:paraId="3AC273BE" w14:textId="77777777" w:rsidR="00DF64EC" w:rsidRPr="009675BC" w:rsidRDefault="00DF64EC" w:rsidP="00E539D3">
            <w:pPr>
              <w:spacing w:line="360" w:lineRule="auto"/>
              <w:rPr>
                <w:ins w:id="5457" w:author="北京车和家" w:date="2018-11-12T18:57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58" w:author="北京车和家" w:date="2018-11-12T18:57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7EE7EFA3" w14:textId="0A57A1A9" w:rsidR="00DF64EC" w:rsidRPr="00501017" w:rsidRDefault="00DF64EC">
      <w:pPr>
        <w:pStyle w:val="3"/>
        <w:rPr>
          <w:ins w:id="5459" w:author="北京车和家" w:date="2018-11-12T18:54:00Z"/>
        </w:rPr>
        <w:pPrChange w:id="5460" w:author="北京车和家" w:date="2018-11-12T18:58:00Z">
          <w:pPr/>
        </w:pPrChange>
      </w:pPr>
      <w:bookmarkStart w:id="5461" w:name="_Toc532203440"/>
      <w:ins w:id="5462" w:author="北京车和家" w:date="2018-11-12T18:58:00Z">
        <w:r w:rsidRPr="00255784">
          <w:rPr>
            <w:rFonts w:hint="eastAsia"/>
          </w:rPr>
          <w:lastRenderedPageBreak/>
          <w:t>泊车辅助线标记设置</w:t>
        </w:r>
      </w:ins>
      <w:bookmarkEnd w:id="5461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DF64EC" w:rsidRPr="009675BC" w14:paraId="205E11E2" w14:textId="77777777" w:rsidTr="00E539D3">
        <w:trPr>
          <w:trHeight w:val="270"/>
          <w:tblHeader/>
          <w:ins w:id="5463" w:author="北京车和家" w:date="2018-11-12T18:58:00Z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F2C86" w14:textId="77777777" w:rsidR="00DF64EC" w:rsidRPr="009675BC" w:rsidRDefault="00DF64EC" w:rsidP="00E539D3">
            <w:pPr>
              <w:spacing w:line="360" w:lineRule="auto"/>
              <w:rPr>
                <w:ins w:id="5464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65" w:author="北京车和家" w:date="2018-11-12T18:58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0C0665" w14:textId="4F97CA3D" w:rsidR="00DF64EC" w:rsidRPr="009675BC" w:rsidRDefault="00DF64EC" w:rsidP="00E539D3">
            <w:pPr>
              <w:spacing w:line="360" w:lineRule="auto"/>
              <w:rPr>
                <w:ins w:id="5466" w:author="北京车和家" w:date="2018-11-12T18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467" w:author="北京车和家" w:date="2018-11-12T18:58:00Z">
              <w:r w:rsidRPr="009675BC">
                <w:rPr>
                  <w:rFonts w:hint="eastAsia"/>
                  <w:sz w:val="18"/>
                  <w:szCs w:val="18"/>
                </w:rPr>
                <w:t>泊车辅助线标记设置功能</w:t>
              </w:r>
            </w:ins>
          </w:p>
        </w:tc>
      </w:tr>
      <w:tr w:rsidR="00DF64EC" w:rsidRPr="009675BC" w14:paraId="3A433D8C" w14:textId="77777777" w:rsidTr="00E539D3">
        <w:trPr>
          <w:trHeight w:val="270"/>
          <w:tblHeader/>
          <w:ins w:id="5468" w:author="北京车和家" w:date="2018-11-12T18:58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0BFA0" w14:textId="77777777" w:rsidR="00DF64EC" w:rsidRPr="009675BC" w:rsidRDefault="00DF64EC" w:rsidP="00E539D3">
            <w:pPr>
              <w:spacing w:line="360" w:lineRule="auto"/>
              <w:rPr>
                <w:ins w:id="5469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70" w:author="北京车和家" w:date="2018-11-12T18:58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2443A0" w14:textId="00B0A4C4" w:rsidR="00DF64EC" w:rsidRPr="009675BC" w:rsidRDefault="00DF64EC" w:rsidP="00E539D3">
            <w:pPr>
              <w:spacing w:line="360" w:lineRule="auto"/>
              <w:rPr>
                <w:ins w:id="5471" w:author="北京车和家" w:date="2018-11-12T18:58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472" w:author="北京车和家" w:date="2018-11-12T18:58:00Z">
              <w:r w:rsidRPr="009675BC">
                <w:rPr>
                  <w:rFonts w:hint="eastAsia"/>
                  <w:sz w:val="18"/>
                  <w:szCs w:val="18"/>
                </w:rPr>
                <w:t>泊车辅助线标记设置功能开启关闭</w:t>
              </w:r>
            </w:ins>
          </w:p>
        </w:tc>
      </w:tr>
      <w:tr w:rsidR="00DF64EC" w:rsidRPr="009675BC" w14:paraId="10D7269B" w14:textId="77777777" w:rsidTr="00E539D3">
        <w:trPr>
          <w:trHeight w:val="270"/>
          <w:tblHeader/>
          <w:ins w:id="5473" w:author="北京车和家" w:date="2018-11-12T18:58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9CF768" w14:textId="77777777" w:rsidR="00DF64EC" w:rsidRPr="009675BC" w:rsidRDefault="00DF64EC" w:rsidP="00E539D3">
            <w:pPr>
              <w:spacing w:line="360" w:lineRule="auto"/>
              <w:rPr>
                <w:ins w:id="5474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75" w:author="北京车和家" w:date="2018-11-12T18:58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CC1890" w14:textId="77777777" w:rsidR="00DF64EC" w:rsidRPr="009675BC" w:rsidRDefault="00DF64EC" w:rsidP="00E539D3">
            <w:pPr>
              <w:spacing w:line="360" w:lineRule="auto"/>
              <w:rPr>
                <w:ins w:id="5476" w:author="北京车和家" w:date="2018-11-12T18:58:00Z"/>
                <w:sz w:val="18"/>
                <w:szCs w:val="18"/>
              </w:rPr>
            </w:pPr>
            <w:ins w:id="5477" w:author="北京车和家" w:date="2018-11-12T18:58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F64EC" w:rsidRPr="009675BC" w14:paraId="187931C1" w14:textId="77777777" w:rsidTr="00E539D3">
        <w:trPr>
          <w:trHeight w:val="270"/>
          <w:tblHeader/>
          <w:ins w:id="5478" w:author="北京车和家" w:date="2018-11-12T18:58:00Z"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0B711" w14:textId="77777777" w:rsidR="00DF64EC" w:rsidRPr="009675BC" w:rsidRDefault="00DF64EC" w:rsidP="00E539D3">
            <w:pPr>
              <w:spacing w:line="360" w:lineRule="auto"/>
              <w:rPr>
                <w:ins w:id="5479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80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ABC7D7" w14:textId="77777777" w:rsidR="00DF64EC" w:rsidRPr="009675BC" w:rsidRDefault="00DF64EC" w:rsidP="00E539D3">
            <w:pPr>
              <w:spacing w:line="360" w:lineRule="auto"/>
              <w:jc w:val="center"/>
              <w:rPr>
                <w:ins w:id="5481" w:author="北京车和家" w:date="2018-11-12T18:58:00Z"/>
                <w:sz w:val="18"/>
                <w:szCs w:val="18"/>
              </w:rPr>
            </w:pPr>
            <w:ins w:id="5482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A1E5395" w14:textId="77777777" w:rsidR="00DF64EC" w:rsidRPr="009675BC" w:rsidRDefault="00DF64EC" w:rsidP="00E539D3">
            <w:pPr>
              <w:spacing w:line="360" w:lineRule="auto"/>
              <w:jc w:val="center"/>
              <w:rPr>
                <w:ins w:id="5483" w:author="北京车和家" w:date="2018-11-12T18:58:00Z"/>
                <w:sz w:val="18"/>
                <w:szCs w:val="18"/>
              </w:rPr>
            </w:pPr>
            <w:ins w:id="5484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F64EC" w:rsidRPr="009675BC" w14:paraId="74C15C12" w14:textId="77777777" w:rsidTr="00E539D3">
        <w:trPr>
          <w:trHeight w:val="270"/>
          <w:tblHeader/>
          <w:ins w:id="5485" w:author="北京车和家" w:date="2018-11-12T18:58:00Z"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67C8C" w14:textId="77777777" w:rsidR="00DF64EC" w:rsidRPr="009675BC" w:rsidRDefault="00DF64EC" w:rsidP="00E539D3">
            <w:pPr>
              <w:spacing w:line="360" w:lineRule="auto"/>
              <w:rPr>
                <w:ins w:id="5486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94F2FB" w14:textId="77777777" w:rsidR="00DF64EC" w:rsidRPr="009675BC" w:rsidRDefault="00DF64EC" w:rsidP="00E539D3">
            <w:pPr>
              <w:spacing w:line="360" w:lineRule="auto"/>
              <w:rPr>
                <w:ins w:id="5487" w:author="北京车和家" w:date="2018-11-12T18:58:00Z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53A6538" w14:textId="77777777" w:rsidR="00DF64EC" w:rsidRPr="009675BC" w:rsidRDefault="00DF64EC" w:rsidP="00E539D3">
            <w:pPr>
              <w:spacing w:line="360" w:lineRule="auto"/>
              <w:rPr>
                <w:ins w:id="5488" w:author="北京车和家" w:date="2018-11-12T18:58:00Z"/>
                <w:sz w:val="18"/>
                <w:szCs w:val="18"/>
              </w:rPr>
            </w:pPr>
            <w:ins w:id="5489" w:author="北京车和家" w:date="2018-11-12T18:58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C49ED9D" w14:textId="77777777" w:rsidR="00DF64EC" w:rsidRPr="009675BC" w:rsidRDefault="00DF64EC" w:rsidP="00E539D3">
            <w:pPr>
              <w:spacing w:line="360" w:lineRule="auto"/>
              <w:rPr>
                <w:ins w:id="5490" w:author="北京车和家" w:date="2018-11-12T18:58:00Z"/>
                <w:sz w:val="18"/>
                <w:szCs w:val="18"/>
              </w:rPr>
            </w:pPr>
            <w:ins w:id="5491" w:author="北京车和家" w:date="2018-11-12T18:58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B2D5276" w14:textId="77777777" w:rsidR="00DF64EC" w:rsidRPr="009675BC" w:rsidRDefault="00DF64EC" w:rsidP="00E539D3">
            <w:pPr>
              <w:spacing w:line="360" w:lineRule="auto"/>
              <w:rPr>
                <w:ins w:id="5492" w:author="北京车和家" w:date="2018-11-12T18:58:00Z"/>
                <w:sz w:val="18"/>
                <w:szCs w:val="18"/>
                <w:rPrChange w:id="5493" w:author="北京车和家" w:date="2019-01-16T14:25:00Z">
                  <w:rPr>
                    <w:ins w:id="5494" w:author="北京车和家" w:date="2018-11-12T18:58:00Z"/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DF64EC" w:rsidRPr="009675BC" w14:paraId="799F0EFD" w14:textId="77777777" w:rsidTr="00E539D3">
        <w:trPr>
          <w:trHeight w:val="825"/>
          <w:tblHeader/>
          <w:ins w:id="5495" w:author="北京车和家" w:date="2018-11-12T18:58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60B43" w14:textId="77777777" w:rsidR="00DF64EC" w:rsidRPr="009675BC" w:rsidRDefault="00DF64EC" w:rsidP="00E539D3">
            <w:pPr>
              <w:spacing w:line="360" w:lineRule="auto"/>
              <w:rPr>
                <w:ins w:id="5496" w:author="北京车和家" w:date="2018-11-12T18:58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497" w:author="北京车和家" w:date="2018-11-12T18:58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D265" w14:textId="77777777" w:rsidR="00DF64EC" w:rsidRPr="009675BC" w:rsidRDefault="00DF64EC" w:rsidP="00E539D3">
            <w:pPr>
              <w:spacing w:line="360" w:lineRule="auto"/>
              <w:rPr>
                <w:ins w:id="5498" w:author="北京车和家" w:date="2018-11-12T18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499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5333310B" w14:textId="77777777" w:rsidR="00A450FB" w:rsidRPr="009675BC" w:rsidRDefault="00A450FB" w:rsidP="00A450FB">
            <w:pPr>
              <w:spacing w:line="360" w:lineRule="auto"/>
              <w:rPr>
                <w:ins w:id="5500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01" w:author="北京车和家" w:date="2018-11-13T10:03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，手指不离开认为是同一事件。环视收到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</w:p>
          <w:p w14:paraId="6DED6256" w14:textId="77777777" w:rsidR="00A450FB" w:rsidRPr="009675BC" w:rsidRDefault="00A450FB" w:rsidP="00A450FB">
            <w:pPr>
              <w:spacing w:line="360" w:lineRule="auto"/>
              <w:rPr>
                <w:ins w:id="5502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03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CCP需要记忆设置，休眠唤醒后发送上次设置的值。</w:t>
              </w:r>
            </w:ins>
          </w:p>
          <w:p w14:paraId="46E27A4C" w14:textId="77777777" w:rsidR="00A450FB" w:rsidRPr="009675BC" w:rsidRDefault="00A450FB" w:rsidP="00A450FB">
            <w:pPr>
              <w:spacing w:line="360" w:lineRule="auto"/>
              <w:rPr>
                <w:ins w:id="5504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05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enable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0E5F3A7C" w14:textId="77777777" w:rsidR="00DF64EC" w:rsidRPr="009675BC" w:rsidRDefault="00DF64EC" w:rsidP="00E539D3">
            <w:pPr>
              <w:spacing w:line="360" w:lineRule="auto"/>
              <w:rPr>
                <w:ins w:id="5506" w:author="北京车和家" w:date="2018-11-12T18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07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76536E13" w14:textId="77777777" w:rsidR="00DF64EC" w:rsidRPr="009675BC" w:rsidRDefault="00DF64EC" w:rsidP="00E539D3">
            <w:pPr>
              <w:spacing w:line="360" w:lineRule="auto"/>
              <w:rPr>
                <w:ins w:id="5508" w:author="北京车和家" w:date="2018-11-12T18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09" w:author="北京车和家" w:date="2018-11-12T18:58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参见《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USB板间通信各应用_Topic_Message_定义》</w:t>
              </w:r>
            </w:ins>
          </w:p>
          <w:p w14:paraId="79B2D698" w14:textId="77777777" w:rsidR="00DF64EC" w:rsidRPr="009675BC" w:rsidRDefault="00DF64EC" w:rsidP="00E539D3">
            <w:pPr>
              <w:spacing w:line="360" w:lineRule="auto"/>
              <w:rPr>
                <w:ins w:id="5510" w:author="北京车和家" w:date="2018-11-12T18:58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5CDF839F" w14:textId="77777777" w:rsidR="00DF64EC" w:rsidRPr="009675BC" w:rsidRDefault="00DF64EC" w:rsidP="00E539D3">
            <w:pPr>
              <w:spacing w:line="360" w:lineRule="auto"/>
              <w:rPr>
                <w:ins w:id="5511" w:author="北京车和家" w:date="2018-11-12T18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12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05C95517" w14:textId="77777777" w:rsidR="00DF64EC" w:rsidRPr="009675BC" w:rsidRDefault="00DF64EC" w:rsidP="00E539D3">
            <w:pPr>
              <w:spacing w:line="360" w:lineRule="auto"/>
              <w:rPr>
                <w:ins w:id="5513" w:author="北京车和家" w:date="2018-11-12T18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14" w:author="北京车和家" w:date="2018-11-12T18:58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17D1FD2B" w14:textId="77777777" w:rsidR="00DF64EC" w:rsidRPr="009675BC" w:rsidRDefault="00DF64EC" w:rsidP="00E539D3">
            <w:pPr>
              <w:spacing w:line="360" w:lineRule="auto"/>
              <w:rPr>
                <w:ins w:id="5515" w:author="北京车和家" w:date="2018-11-12T18:58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16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6DEA1BBB" w14:textId="77777777" w:rsidR="00DF64EC" w:rsidRPr="009675BC" w:rsidRDefault="00DF64EC" w:rsidP="00E539D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517" w:author="北京车和家" w:date="2018-11-12T18:58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518" w:author="北京车和家" w:date="2018-11-12T18:58:00Z">
              <w:r w:rsidRPr="009675BC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  <w:p w14:paraId="4936CF37" w14:textId="77777777" w:rsidR="00DF64EC" w:rsidRPr="009675BC" w:rsidRDefault="00DF64EC" w:rsidP="00E539D3">
            <w:pPr>
              <w:spacing w:line="360" w:lineRule="auto"/>
              <w:rPr>
                <w:ins w:id="5519" w:author="北京车和家" w:date="2018-11-12T18:58:00Z"/>
                <w:rFonts w:ascii="宋体" w:eastAsia="宋体" w:hAnsi="宋体" w:cs="宋体"/>
                <w:sz w:val="18"/>
                <w:szCs w:val="18"/>
              </w:rPr>
            </w:pPr>
            <w:ins w:id="5520" w:author="北京车和家" w:date="2018-11-12T18:58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9675BC">
                <w:rPr>
                  <w:rFonts w:hAnsi="宋体"/>
                  <w:b/>
                  <w:sz w:val="18"/>
                  <w:szCs w:val="18"/>
                </w:rPr>
                <w:t>：</w:t>
              </w:r>
              <w:r w:rsidRPr="009675BC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</w:p>
          <w:p w14:paraId="56B85B9A" w14:textId="77777777" w:rsidR="00DF64EC" w:rsidRPr="009675BC" w:rsidRDefault="00DF64EC" w:rsidP="00E539D3">
            <w:pPr>
              <w:spacing w:line="360" w:lineRule="auto"/>
              <w:rPr>
                <w:ins w:id="5521" w:author="北京车和家" w:date="2018-11-12T18:58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22" w:author="北京车和家" w:date="2018-11-12T18:58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33E497E7" w14:textId="74B08237" w:rsidR="00DF64EC" w:rsidRPr="00501017" w:rsidRDefault="00DF64EC">
      <w:pPr>
        <w:pStyle w:val="3"/>
        <w:rPr>
          <w:ins w:id="5523" w:author="北京车和家" w:date="2018-11-12T18:54:00Z"/>
        </w:rPr>
        <w:pPrChange w:id="5524" w:author="北京车和家" w:date="2018-11-12T18:59:00Z">
          <w:pPr/>
        </w:pPrChange>
      </w:pPr>
      <w:bookmarkStart w:id="5525" w:name="_Toc532203441"/>
      <w:ins w:id="5526" w:author="北京车和家" w:date="2018-11-12T18:58:00Z">
        <w:r w:rsidRPr="00255784">
          <w:rPr>
            <w:rFonts w:hint="eastAsia"/>
          </w:rPr>
          <w:lastRenderedPageBreak/>
          <w:t>自动泊车路径标记设置</w:t>
        </w:r>
      </w:ins>
      <w:bookmarkEnd w:id="5525"/>
    </w:p>
    <w:tbl>
      <w:tblPr>
        <w:tblW w:w="9458" w:type="dxa"/>
        <w:tblLook w:val="04A0" w:firstRow="1" w:lastRow="0" w:firstColumn="1" w:lastColumn="0" w:noHBand="0" w:noVBand="1"/>
      </w:tblPr>
      <w:tblGrid>
        <w:gridCol w:w="1125"/>
        <w:gridCol w:w="2488"/>
        <w:gridCol w:w="1055"/>
        <w:gridCol w:w="2462"/>
        <w:gridCol w:w="2328"/>
      </w:tblGrid>
      <w:tr w:rsidR="00DF64EC" w:rsidRPr="009675BC" w14:paraId="657E2259" w14:textId="77777777" w:rsidTr="00E539D3">
        <w:trPr>
          <w:trHeight w:val="270"/>
          <w:tblHeader/>
          <w:ins w:id="5527" w:author="北京车和家" w:date="2018-11-12T18:59:00Z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7C36A" w14:textId="77777777" w:rsidR="00DF64EC" w:rsidRPr="009675BC" w:rsidRDefault="00DF64EC" w:rsidP="00E539D3">
            <w:pPr>
              <w:spacing w:line="360" w:lineRule="auto"/>
              <w:rPr>
                <w:ins w:id="5528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529" w:author="北京车和家" w:date="2018-11-12T18:59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33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09AC4" w14:textId="5636151B" w:rsidR="00DF64EC" w:rsidRPr="009675BC" w:rsidRDefault="00DF64EC" w:rsidP="00E539D3">
            <w:pPr>
              <w:spacing w:line="360" w:lineRule="auto"/>
              <w:rPr>
                <w:ins w:id="5530" w:author="北京车和家" w:date="2018-11-12T18:5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31" w:author="北京车和家" w:date="2018-11-12T18:59:00Z">
              <w:r w:rsidRPr="009675BC">
                <w:rPr>
                  <w:rFonts w:hint="eastAsia"/>
                  <w:sz w:val="18"/>
                  <w:szCs w:val="18"/>
                </w:rPr>
                <w:t>自动泊车路径标记设置功能</w:t>
              </w:r>
            </w:ins>
          </w:p>
        </w:tc>
      </w:tr>
      <w:tr w:rsidR="00DF64EC" w:rsidRPr="009675BC" w14:paraId="62C1534B" w14:textId="77777777" w:rsidTr="00E539D3">
        <w:trPr>
          <w:trHeight w:val="270"/>
          <w:tblHeader/>
          <w:ins w:id="5532" w:author="北京车和家" w:date="2018-11-12T18:59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8A5AC" w14:textId="77777777" w:rsidR="00DF64EC" w:rsidRPr="009675BC" w:rsidRDefault="00DF64EC" w:rsidP="00E539D3">
            <w:pPr>
              <w:spacing w:line="360" w:lineRule="auto"/>
              <w:rPr>
                <w:ins w:id="5533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534" w:author="北京车和家" w:date="2018-11-12T18:59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F87C33" w14:textId="01DF88D0" w:rsidR="00DF64EC" w:rsidRPr="009675BC" w:rsidRDefault="00DF64EC" w:rsidP="00E539D3">
            <w:pPr>
              <w:spacing w:line="360" w:lineRule="auto"/>
              <w:rPr>
                <w:ins w:id="5535" w:author="北京车和家" w:date="2018-11-12T18:59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536" w:author="北京车和家" w:date="2018-11-12T18:59:00Z">
              <w:r w:rsidRPr="009675BC">
                <w:rPr>
                  <w:rFonts w:hint="eastAsia"/>
                  <w:sz w:val="18"/>
                  <w:szCs w:val="18"/>
                </w:rPr>
                <w:t>自动泊车路径标记设置功能开启关闭</w:t>
              </w:r>
            </w:ins>
          </w:p>
        </w:tc>
      </w:tr>
      <w:tr w:rsidR="00DF64EC" w:rsidRPr="009675BC" w14:paraId="736E1A66" w14:textId="77777777" w:rsidTr="00E539D3">
        <w:trPr>
          <w:trHeight w:val="270"/>
          <w:tblHeader/>
          <w:ins w:id="5537" w:author="北京车和家" w:date="2018-11-12T18:59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548E0" w14:textId="77777777" w:rsidR="00DF64EC" w:rsidRPr="009675BC" w:rsidRDefault="00DF64EC" w:rsidP="00E539D3">
            <w:pPr>
              <w:spacing w:line="360" w:lineRule="auto"/>
              <w:rPr>
                <w:ins w:id="5538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539" w:author="北京车和家" w:date="2018-11-12T18:59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E9910B" w14:textId="77777777" w:rsidR="00DF64EC" w:rsidRPr="009675BC" w:rsidRDefault="00DF64EC" w:rsidP="00E539D3">
            <w:pPr>
              <w:spacing w:line="360" w:lineRule="auto"/>
              <w:rPr>
                <w:ins w:id="5540" w:author="北京车和家" w:date="2018-11-12T18:59:00Z"/>
                <w:sz w:val="18"/>
                <w:szCs w:val="18"/>
              </w:rPr>
            </w:pPr>
            <w:ins w:id="5541" w:author="北京车和家" w:date="2018-11-12T18:59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F64EC" w:rsidRPr="009675BC" w14:paraId="68820EC9" w14:textId="77777777" w:rsidTr="00E539D3">
        <w:trPr>
          <w:trHeight w:val="270"/>
          <w:tblHeader/>
          <w:ins w:id="5542" w:author="北京车和家" w:date="2018-11-12T18:59:00Z"/>
        </w:trPr>
        <w:tc>
          <w:tcPr>
            <w:tcW w:w="11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7BF3A" w14:textId="77777777" w:rsidR="00DF64EC" w:rsidRPr="009675BC" w:rsidRDefault="00DF64EC" w:rsidP="00E539D3">
            <w:pPr>
              <w:spacing w:line="360" w:lineRule="auto"/>
              <w:rPr>
                <w:ins w:id="5543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544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6FFDCA" w14:textId="77777777" w:rsidR="00DF64EC" w:rsidRPr="009675BC" w:rsidRDefault="00DF64EC" w:rsidP="00E539D3">
            <w:pPr>
              <w:spacing w:line="360" w:lineRule="auto"/>
              <w:jc w:val="center"/>
              <w:rPr>
                <w:ins w:id="5545" w:author="北京车和家" w:date="2018-11-12T18:59:00Z"/>
                <w:sz w:val="18"/>
                <w:szCs w:val="18"/>
              </w:rPr>
            </w:pPr>
            <w:ins w:id="5546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B6839E5" w14:textId="77777777" w:rsidR="00DF64EC" w:rsidRPr="009675BC" w:rsidRDefault="00DF64EC" w:rsidP="00E539D3">
            <w:pPr>
              <w:spacing w:line="360" w:lineRule="auto"/>
              <w:jc w:val="center"/>
              <w:rPr>
                <w:ins w:id="5547" w:author="北京车和家" w:date="2018-11-12T18:59:00Z"/>
                <w:sz w:val="18"/>
                <w:szCs w:val="18"/>
              </w:rPr>
            </w:pPr>
            <w:ins w:id="5548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F64EC" w:rsidRPr="009675BC" w14:paraId="75AB0C50" w14:textId="77777777" w:rsidTr="00E539D3">
        <w:trPr>
          <w:trHeight w:val="270"/>
          <w:tblHeader/>
          <w:ins w:id="5549" w:author="北京车和家" w:date="2018-11-12T18:59:00Z"/>
        </w:trPr>
        <w:tc>
          <w:tcPr>
            <w:tcW w:w="112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7E13F4" w14:textId="77777777" w:rsidR="00DF64EC" w:rsidRPr="009675BC" w:rsidRDefault="00DF64EC" w:rsidP="00E539D3">
            <w:pPr>
              <w:spacing w:line="360" w:lineRule="auto"/>
              <w:rPr>
                <w:ins w:id="5550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D056CC" w14:textId="77777777" w:rsidR="00DF64EC" w:rsidRPr="009675BC" w:rsidRDefault="00DF64EC" w:rsidP="00E539D3">
            <w:pPr>
              <w:spacing w:line="360" w:lineRule="auto"/>
              <w:rPr>
                <w:ins w:id="5551" w:author="北京车和家" w:date="2018-11-12T18:59:00Z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69EC42C" w14:textId="77777777" w:rsidR="00DF64EC" w:rsidRPr="009675BC" w:rsidRDefault="00DF64EC" w:rsidP="00E539D3">
            <w:pPr>
              <w:spacing w:line="360" w:lineRule="auto"/>
              <w:rPr>
                <w:ins w:id="5552" w:author="北京车和家" w:date="2018-11-12T18:59:00Z"/>
                <w:sz w:val="18"/>
                <w:szCs w:val="18"/>
              </w:rPr>
            </w:pPr>
            <w:ins w:id="5553" w:author="北京车和家" w:date="2018-11-12T18:59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3D8B3B0" w14:textId="77777777" w:rsidR="00DF64EC" w:rsidRPr="009675BC" w:rsidRDefault="00DF64EC" w:rsidP="00E539D3">
            <w:pPr>
              <w:spacing w:line="360" w:lineRule="auto"/>
              <w:rPr>
                <w:ins w:id="5554" w:author="北京车和家" w:date="2018-11-12T18:59:00Z"/>
                <w:sz w:val="18"/>
                <w:szCs w:val="18"/>
              </w:rPr>
            </w:pPr>
            <w:ins w:id="5555" w:author="北京车和家" w:date="2018-11-12T18:59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B722966" w14:textId="77777777" w:rsidR="00DF64EC" w:rsidRPr="009675BC" w:rsidRDefault="00DF64EC" w:rsidP="00E539D3">
            <w:pPr>
              <w:spacing w:line="360" w:lineRule="auto"/>
              <w:rPr>
                <w:ins w:id="5556" w:author="北京车和家" w:date="2018-11-12T18:59:00Z"/>
                <w:sz w:val="18"/>
                <w:szCs w:val="18"/>
                <w:rPrChange w:id="5557" w:author="北京车和家" w:date="2019-01-16T14:25:00Z">
                  <w:rPr>
                    <w:ins w:id="5558" w:author="北京车和家" w:date="2018-11-12T18:59:00Z"/>
                    <w:strike/>
                    <w:sz w:val="18"/>
                    <w:szCs w:val="18"/>
                  </w:rPr>
                </w:rPrChange>
              </w:rPr>
            </w:pPr>
          </w:p>
        </w:tc>
      </w:tr>
      <w:tr w:rsidR="00DF64EC" w:rsidRPr="009675BC" w14:paraId="3DD04D75" w14:textId="77777777" w:rsidTr="00E539D3">
        <w:trPr>
          <w:trHeight w:val="825"/>
          <w:tblHeader/>
          <w:ins w:id="5559" w:author="北京车和家" w:date="2018-11-12T18:59:00Z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463C" w14:textId="77777777" w:rsidR="00DF64EC" w:rsidRPr="009675BC" w:rsidRDefault="00DF64EC" w:rsidP="00E539D3">
            <w:pPr>
              <w:spacing w:line="360" w:lineRule="auto"/>
              <w:rPr>
                <w:ins w:id="5560" w:author="北京车和家" w:date="2018-11-12T18:59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561" w:author="北京车和家" w:date="2018-11-12T18:59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07384C" w14:textId="77777777" w:rsidR="00DF64EC" w:rsidRPr="009675BC" w:rsidRDefault="00DF64EC" w:rsidP="00E539D3">
            <w:pPr>
              <w:spacing w:line="360" w:lineRule="auto"/>
              <w:rPr>
                <w:ins w:id="5562" w:author="北京车和家" w:date="2018-11-12T18:5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63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1.控制逻辑：</w:t>
              </w:r>
            </w:ins>
          </w:p>
          <w:p w14:paraId="32015AF7" w14:textId="77777777" w:rsidR="00A450FB" w:rsidRPr="009675BC" w:rsidRDefault="00A450FB" w:rsidP="00A450FB">
            <w:pPr>
              <w:spacing w:line="360" w:lineRule="auto"/>
              <w:rPr>
                <w:ins w:id="5564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65" w:author="北京车和家" w:date="2018-11-13T10:03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用户触控“控件”，触摸后立即发送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信号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，手指不离开认为是同一事件。环视收到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CCP的请求信号后进行模式切换。</w:t>
              </w:r>
            </w:ins>
          </w:p>
          <w:p w14:paraId="790B8227" w14:textId="77777777" w:rsidR="00A450FB" w:rsidRPr="009675BC" w:rsidRDefault="00A450FB" w:rsidP="00A450FB">
            <w:pPr>
              <w:spacing w:line="360" w:lineRule="auto"/>
              <w:rPr>
                <w:ins w:id="5566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67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CCP需要记忆设置，休眠唤醒后发送上次设置的值。</w:t>
              </w:r>
            </w:ins>
          </w:p>
          <w:p w14:paraId="498D1CDC" w14:textId="77777777" w:rsidR="00A450FB" w:rsidRPr="009675BC" w:rsidRDefault="00A450FB" w:rsidP="00A450FB">
            <w:pPr>
              <w:spacing w:line="360" w:lineRule="auto"/>
              <w:rPr>
                <w:ins w:id="5568" w:author="北京车和家" w:date="2018-11-13T10:0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69" w:author="北京车和家" w:date="2018-11-13T10:03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CCP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默认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enable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14:paraId="5D9AF051" w14:textId="77777777" w:rsidR="00DF64EC" w:rsidRPr="009675BC" w:rsidRDefault="00DF64EC" w:rsidP="00E539D3">
            <w:pPr>
              <w:spacing w:line="360" w:lineRule="auto"/>
              <w:rPr>
                <w:ins w:id="5570" w:author="北京车和家" w:date="2018-11-12T18:5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71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1C022BB2" w14:textId="77777777" w:rsidR="00DF64EC" w:rsidRPr="009675BC" w:rsidRDefault="00DF64EC" w:rsidP="00E539D3">
            <w:pPr>
              <w:spacing w:line="360" w:lineRule="auto"/>
              <w:rPr>
                <w:ins w:id="5572" w:author="北京车和家" w:date="2018-11-12T18:5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73" w:author="北京车和家" w:date="2018-11-12T18:59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参见《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USB板间通信各应用_Topic_Message_定义》</w:t>
              </w:r>
            </w:ins>
          </w:p>
          <w:p w14:paraId="1A52FE18" w14:textId="77777777" w:rsidR="00DF64EC" w:rsidRPr="009675BC" w:rsidRDefault="00DF64EC" w:rsidP="00E539D3">
            <w:pPr>
              <w:spacing w:line="360" w:lineRule="auto"/>
              <w:rPr>
                <w:ins w:id="5574" w:author="北京车和家" w:date="2018-11-12T18:59:00Z"/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14:paraId="7CEA9B8F" w14:textId="77777777" w:rsidR="00DF64EC" w:rsidRPr="009675BC" w:rsidRDefault="00DF64EC" w:rsidP="00E539D3">
            <w:pPr>
              <w:spacing w:line="360" w:lineRule="auto"/>
              <w:rPr>
                <w:ins w:id="5575" w:author="北京车和家" w:date="2018-11-12T18:5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76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4F5EA9AB" w14:textId="77777777" w:rsidR="00DF64EC" w:rsidRPr="009675BC" w:rsidRDefault="00DF64EC" w:rsidP="00E539D3">
            <w:pPr>
              <w:spacing w:line="360" w:lineRule="auto"/>
              <w:rPr>
                <w:ins w:id="5577" w:author="北京车和家" w:date="2018-11-12T18:5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78" w:author="北京车和家" w:date="2018-11-12T18:59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  <w:p w14:paraId="7D9FF489" w14:textId="77777777" w:rsidR="00DF64EC" w:rsidRPr="009675BC" w:rsidRDefault="00DF64EC" w:rsidP="00E539D3">
            <w:pPr>
              <w:spacing w:line="360" w:lineRule="auto"/>
              <w:rPr>
                <w:ins w:id="5579" w:author="北京车和家" w:date="2018-11-12T18:59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580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7C752FCA" w14:textId="77777777" w:rsidR="00DF64EC" w:rsidRPr="009675BC" w:rsidRDefault="00DF64EC" w:rsidP="00E539D3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581" w:author="北京车和家" w:date="2018-11-12T18:59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582" w:author="北京车和家" w:date="2018-11-12T18:59:00Z">
              <w:r w:rsidRPr="009675BC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  <w:p w14:paraId="36B75AAF" w14:textId="77777777" w:rsidR="00DF64EC" w:rsidRPr="009675BC" w:rsidRDefault="00DF64EC" w:rsidP="00E539D3">
            <w:pPr>
              <w:spacing w:line="360" w:lineRule="auto"/>
              <w:rPr>
                <w:ins w:id="5583" w:author="北京车和家" w:date="2018-11-12T18:59:00Z"/>
                <w:rFonts w:ascii="宋体" w:eastAsia="宋体" w:hAnsi="宋体" w:cs="宋体"/>
                <w:sz w:val="18"/>
                <w:szCs w:val="18"/>
              </w:rPr>
            </w:pPr>
            <w:ins w:id="5584" w:author="北京车和家" w:date="2018-11-12T18:59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9675BC">
                <w:rPr>
                  <w:rFonts w:hAnsi="宋体"/>
                  <w:b/>
                  <w:sz w:val="18"/>
                  <w:szCs w:val="18"/>
                </w:rPr>
                <w:t>：</w:t>
              </w:r>
              <w:r w:rsidRPr="009675BC">
                <w:rPr>
                  <w:rFonts w:ascii="宋体" w:eastAsia="宋体" w:hAnsi="宋体" w:cs="宋体"/>
                  <w:sz w:val="18"/>
                  <w:szCs w:val="18"/>
                </w:rPr>
                <w:t xml:space="preserve"> </w:t>
              </w:r>
            </w:ins>
          </w:p>
          <w:p w14:paraId="331EC09E" w14:textId="77777777" w:rsidR="00DF64EC" w:rsidRPr="009675BC" w:rsidRDefault="00DF64EC" w:rsidP="00E539D3">
            <w:pPr>
              <w:spacing w:line="360" w:lineRule="auto"/>
              <w:rPr>
                <w:ins w:id="5585" w:author="北京车和家" w:date="2018-11-12T18:5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586" w:author="北京车和家" w:date="2018-11-12T18:59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</w:tr>
    </w:tbl>
    <w:p w14:paraId="2E6CF7AA" w14:textId="2565FA4B" w:rsidR="00DF64EC" w:rsidRPr="0051062A" w:rsidRDefault="00DF64EC" w:rsidP="00DF64EC">
      <w:pPr>
        <w:rPr>
          <w:ins w:id="5587" w:author="北京车和家" w:date="2018-11-12T18:54:00Z"/>
          <w:strike/>
          <w:rPrChange w:id="5588" w:author="北京车和家" w:date="2018-12-28T19:19:00Z">
            <w:rPr>
              <w:ins w:id="5589" w:author="北京车和家" w:date="2018-11-12T18:54:00Z"/>
            </w:rPr>
          </w:rPrChange>
        </w:rPr>
      </w:pPr>
    </w:p>
    <w:p w14:paraId="543FD84D" w14:textId="77777777" w:rsidR="00DF64EC" w:rsidRPr="0051062A" w:rsidRDefault="00DF64EC">
      <w:pPr>
        <w:rPr>
          <w:ins w:id="5590" w:author="北京车和家" w:date="2018-11-12T18:53:00Z"/>
          <w:strike/>
          <w:rPrChange w:id="5591" w:author="北京车和家" w:date="2018-12-28T19:19:00Z">
            <w:rPr>
              <w:ins w:id="5592" w:author="北京车和家" w:date="2018-11-12T18:53:00Z"/>
            </w:rPr>
          </w:rPrChange>
        </w:rPr>
        <w:pPrChange w:id="5593" w:author="北京车和家" w:date="2018-11-12T18:54:00Z">
          <w:pPr>
            <w:pStyle w:val="3"/>
          </w:pPr>
        </w:pPrChange>
      </w:pPr>
    </w:p>
    <w:p w14:paraId="4E6FC2C8" w14:textId="77777777" w:rsidR="00DF64EC" w:rsidRPr="0051062A" w:rsidRDefault="00DF64EC">
      <w:pPr>
        <w:rPr>
          <w:strike/>
          <w:rPrChange w:id="5594" w:author="北京车和家" w:date="2018-12-28T19:19:00Z">
            <w:rPr/>
          </w:rPrChange>
        </w:rPr>
        <w:pPrChange w:id="5595" w:author="北京车和家" w:date="2018-11-12T18:53:00Z">
          <w:pPr>
            <w:pStyle w:val="3"/>
          </w:pPr>
        </w:pPrChange>
      </w:pPr>
    </w:p>
    <w:p w14:paraId="6A31C253" w14:textId="21F0DA9A" w:rsidR="00C77DAB" w:rsidRPr="008759AB" w:rsidRDefault="00C77DAB">
      <w:pPr>
        <w:pStyle w:val="2"/>
        <w:rPr>
          <w:ins w:id="5596" w:author="马玉成" w:date="2018-09-18T15:03:00Z"/>
        </w:rPr>
      </w:pPr>
      <w:bookmarkStart w:id="5597" w:name="_牵引模式进入流程"/>
      <w:bookmarkStart w:id="5598" w:name="_Toc532203442"/>
      <w:bookmarkEnd w:id="5597"/>
      <w:ins w:id="5599" w:author="马玉成" w:date="2018-09-18T15:03:00Z">
        <w:r w:rsidRPr="008759AB">
          <w:rPr>
            <w:rFonts w:hint="eastAsia"/>
          </w:rPr>
          <w:t>天窗遮阳</w:t>
        </w:r>
        <w:proofErr w:type="gramStart"/>
        <w:r w:rsidRPr="008759AB">
          <w:rPr>
            <w:rFonts w:hint="eastAsia"/>
          </w:rPr>
          <w:t>帘</w:t>
        </w:r>
        <w:proofErr w:type="gramEnd"/>
        <w:r w:rsidRPr="008759AB">
          <w:rPr>
            <w:rFonts w:hint="eastAsia"/>
          </w:rPr>
          <w:t>控制</w:t>
        </w:r>
      </w:ins>
      <w:ins w:id="5600" w:author="北京车和家" w:date="2018-11-08T13:05:00Z">
        <w:r w:rsidR="00587513" w:rsidRPr="008759AB">
          <w:rPr>
            <w:rFonts w:hint="eastAsia"/>
            <w:rPrChange w:id="5601" w:author="北京车和家" w:date="2018-11-12T14:47:00Z">
              <w:rPr>
                <w:rFonts w:hint="eastAsia"/>
                <w:strike/>
              </w:rPr>
            </w:rPrChange>
          </w:rPr>
          <w:t>（</w:t>
        </w:r>
      </w:ins>
      <w:ins w:id="5602" w:author="北京车和家" w:date="2018-11-12T14:47:00Z">
        <w:r w:rsidR="008759AB" w:rsidRPr="008759AB">
          <w:rPr>
            <w:rFonts w:hint="eastAsia"/>
          </w:rPr>
          <w:t>空调</w:t>
        </w:r>
        <w:proofErr w:type="gramStart"/>
        <w:r w:rsidR="008759AB" w:rsidRPr="008759AB">
          <w:rPr>
            <w:rFonts w:hint="eastAsia"/>
          </w:rPr>
          <w:t>屏触控操</w:t>
        </w:r>
        <w:proofErr w:type="gramEnd"/>
        <w:r w:rsidR="008759AB" w:rsidRPr="008759AB">
          <w:rPr>
            <w:rFonts w:hint="eastAsia"/>
          </w:rPr>
          <w:t>作界面取消，</w:t>
        </w:r>
        <w:r w:rsidR="008759AB" w:rsidRPr="008759AB">
          <w:rPr>
            <w:rFonts w:hint="eastAsia"/>
          </w:rPr>
          <w:t xml:space="preserve"> </w:t>
        </w:r>
        <w:r w:rsidR="008759AB" w:rsidRPr="008759AB">
          <w:rPr>
            <w:rFonts w:hint="eastAsia"/>
          </w:rPr>
          <w:t>保留语音控制功能</w:t>
        </w:r>
      </w:ins>
      <w:ins w:id="5603" w:author="北京车和家" w:date="2018-11-08T13:05:00Z">
        <w:r w:rsidR="00587513" w:rsidRPr="008759AB">
          <w:rPr>
            <w:rFonts w:hint="eastAsia"/>
            <w:rPrChange w:id="5604" w:author="北京车和家" w:date="2018-11-12T14:47:00Z">
              <w:rPr>
                <w:rFonts w:hint="eastAsia"/>
                <w:strike/>
              </w:rPr>
            </w:rPrChange>
          </w:rPr>
          <w:t>）</w:t>
        </w:r>
      </w:ins>
      <w:bookmarkEnd w:id="5598"/>
    </w:p>
    <w:p w14:paraId="1719B1BE" w14:textId="77777777" w:rsidR="00C77DAB" w:rsidRPr="009524A7" w:rsidRDefault="00C77DAB">
      <w:pPr>
        <w:rPr>
          <w:ins w:id="5605" w:author="马玉成" w:date="2018-09-18T15:03:00Z"/>
          <w:strike/>
          <w:rPrChange w:id="5606" w:author="北京车和家" w:date="2018-11-08T11:31:00Z">
            <w:rPr>
              <w:ins w:id="5607" w:author="马玉成" w:date="2018-09-18T15:03:00Z"/>
            </w:rPr>
          </w:rPrChange>
        </w:rPr>
        <w:pPrChange w:id="5608" w:author="马玉成" w:date="2018-09-18T15:03:00Z">
          <w:pPr>
            <w:pStyle w:val="2"/>
          </w:pPr>
        </w:pPrChange>
      </w:pPr>
    </w:p>
    <w:p w14:paraId="4FC48B7B" w14:textId="0AF29828" w:rsidR="00C77DAB" w:rsidRPr="00E539D3" w:rsidRDefault="00C77DAB">
      <w:pPr>
        <w:pStyle w:val="3"/>
        <w:rPr>
          <w:ins w:id="5609" w:author="马玉成" w:date="2018-09-18T15:04:00Z"/>
        </w:rPr>
        <w:pPrChange w:id="5610" w:author="马玉成" w:date="2018-09-18T15:03:00Z">
          <w:pPr>
            <w:pStyle w:val="2"/>
          </w:pPr>
        </w:pPrChange>
      </w:pPr>
      <w:bookmarkStart w:id="5611" w:name="_Toc532203443"/>
      <w:ins w:id="5612" w:author="马玉成" w:date="2018-09-18T15:04:00Z">
        <w:r w:rsidRPr="00E539D3">
          <w:rPr>
            <w:rFonts w:hint="eastAsia"/>
          </w:rPr>
          <w:lastRenderedPageBreak/>
          <w:t>天窗控制</w:t>
        </w:r>
      </w:ins>
      <w:ins w:id="5613" w:author="北京车和家" w:date="2018-11-08T13:05:00Z">
        <w:r w:rsidR="00587513" w:rsidRPr="00AD2FC1">
          <w:rPr>
            <w:rFonts w:hint="eastAsia"/>
            <w:rPrChange w:id="5614" w:author="北京车和家" w:date="2018-11-12T14:47:00Z">
              <w:rPr>
                <w:rFonts w:hint="eastAsia"/>
                <w:strike/>
              </w:rPr>
            </w:rPrChange>
          </w:rPr>
          <w:t>（</w:t>
        </w:r>
      </w:ins>
      <w:ins w:id="5615" w:author="北京车和家" w:date="2018-11-12T14:47:00Z">
        <w:r w:rsidR="00AD2FC1">
          <w:rPr>
            <w:rFonts w:hint="eastAsia"/>
          </w:rPr>
          <w:t>空调</w:t>
        </w:r>
        <w:proofErr w:type="gramStart"/>
        <w:r w:rsidR="00AD2FC1">
          <w:rPr>
            <w:rFonts w:hint="eastAsia"/>
          </w:rPr>
          <w:t>屏触控操作</w:t>
        </w:r>
        <w:proofErr w:type="gramEnd"/>
        <w:r w:rsidR="00AD2FC1">
          <w:rPr>
            <w:rFonts w:hint="eastAsia"/>
          </w:rPr>
          <w:t>界面取消，</w:t>
        </w:r>
        <w:r w:rsidR="00AD2FC1">
          <w:rPr>
            <w:rFonts w:hint="eastAsia"/>
          </w:rPr>
          <w:t xml:space="preserve"> </w:t>
        </w:r>
        <w:r w:rsidR="00AD2FC1">
          <w:rPr>
            <w:rFonts w:hint="eastAsia"/>
          </w:rPr>
          <w:t>保留语音控制功能</w:t>
        </w:r>
      </w:ins>
      <w:ins w:id="5616" w:author="北京车和家" w:date="2018-11-08T13:05:00Z">
        <w:r w:rsidR="00587513" w:rsidRPr="00AD2FC1">
          <w:rPr>
            <w:rFonts w:hint="eastAsia"/>
            <w:rPrChange w:id="5617" w:author="北京车和家" w:date="2018-11-12T14:47:00Z">
              <w:rPr>
                <w:rFonts w:hint="eastAsia"/>
                <w:strike/>
              </w:rPr>
            </w:rPrChange>
          </w:rPr>
          <w:t>）</w:t>
        </w:r>
      </w:ins>
      <w:bookmarkEnd w:id="5611"/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2094"/>
        <w:gridCol w:w="2070"/>
        <w:gridCol w:w="3132"/>
        <w:gridCol w:w="1291"/>
      </w:tblGrid>
      <w:tr w:rsidR="00C77DAB" w:rsidRPr="00AD2FC1" w14:paraId="7C0189A6" w14:textId="77777777" w:rsidTr="001B1FC9">
        <w:trPr>
          <w:trHeight w:val="270"/>
          <w:tblHeader/>
          <w:ins w:id="5618" w:author="马玉成" w:date="2018-09-18T15:05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3F2A8" w14:textId="77777777" w:rsidR="00C77DAB" w:rsidRPr="00AD2FC1" w:rsidRDefault="00C77DAB" w:rsidP="001B1FC9">
            <w:pPr>
              <w:spacing w:line="360" w:lineRule="auto"/>
              <w:rPr>
                <w:ins w:id="5619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620" w:author="马玉成" w:date="2018-09-18T15:05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t>功能点</w:t>
              </w:r>
            </w:ins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E0E017" w14:textId="09DBE0FD" w:rsidR="00C77DAB" w:rsidRPr="00AD2FC1" w:rsidRDefault="00C77DAB" w:rsidP="001B1FC9">
            <w:pPr>
              <w:spacing w:line="360" w:lineRule="auto"/>
              <w:rPr>
                <w:ins w:id="5621" w:author="马玉成" w:date="2018-09-18T15:05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622" w:author="马玉成" w:date="2018-09-18T15:05:00Z">
              <w:r w:rsidRPr="00AD2FC1">
                <w:rPr>
                  <w:rFonts w:hint="eastAsia"/>
                  <w:sz w:val="18"/>
                  <w:szCs w:val="18"/>
                </w:rPr>
                <w:t>天窗控制</w:t>
              </w:r>
            </w:ins>
          </w:p>
        </w:tc>
      </w:tr>
      <w:tr w:rsidR="00C77DAB" w:rsidRPr="00AD2FC1" w14:paraId="65891AF8" w14:textId="77777777" w:rsidTr="001B1FC9">
        <w:trPr>
          <w:trHeight w:val="270"/>
          <w:tblHeader/>
          <w:ins w:id="5623" w:author="马玉成" w:date="2018-09-18T15:05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AA774" w14:textId="77777777" w:rsidR="00C77DAB" w:rsidRPr="00AD2FC1" w:rsidRDefault="00C77DAB" w:rsidP="001B1FC9">
            <w:pPr>
              <w:spacing w:line="360" w:lineRule="auto"/>
              <w:rPr>
                <w:ins w:id="5624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625" w:author="马玉成" w:date="2018-09-18T15:05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C6FA9C" w14:textId="7C5DE075" w:rsidR="00C77DAB" w:rsidRPr="00AD2FC1" w:rsidRDefault="00C77DAB">
            <w:pPr>
              <w:spacing w:line="360" w:lineRule="auto"/>
              <w:rPr>
                <w:ins w:id="5626" w:author="马玉成" w:date="2018-09-18T15:05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627" w:author="马玉成" w:date="2018-09-18T15:05:00Z">
              <w:r w:rsidRPr="00AD2FC1">
                <w:rPr>
                  <w:rFonts w:hint="eastAsia"/>
                  <w:sz w:val="18"/>
                  <w:szCs w:val="18"/>
                </w:rPr>
                <w:t>用户可以通过</w:t>
              </w:r>
              <w:r w:rsidRPr="00AD2FC1">
                <w:rPr>
                  <w:sz w:val="18"/>
                  <w:szCs w:val="18"/>
                </w:rPr>
                <w:t>CCP</w:t>
              </w:r>
              <w:r w:rsidRPr="00AD2FC1">
                <w:rPr>
                  <w:rFonts w:hint="eastAsia"/>
                  <w:sz w:val="18"/>
                  <w:szCs w:val="18"/>
                </w:rPr>
                <w:t>的开启关闭天窗，可自定义开启。</w:t>
              </w:r>
            </w:ins>
          </w:p>
        </w:tc>
      </w:tr>
      <w:tr w:rsidR="00C77DAB" w:rsidRPr="00AD2FC1" w14:paraId="5422494B" w14:textId="77777777" w:rsidTr="001B1FC9">
        <w:trPr>
          <w:trHeight w:val="270"/>
          <w:tblHeader/>
          <w:ins w:id="5628" w:author="马玉成" w:date="2018-09-18T15:05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C964D" w14:textId="77777777" w:rsidR="00C77DAB" w:rsidRPr="00AD2FC1" w:rsidRDefault="00C77DAB" w:rsidP="001B1FC9">
            <w:pPr>
              <w:spacing w:line="360" w:lineRule="auto"/>
              <w:rPr>
                <w:ins w:id="5629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630" w:author="马玉成" w:date="2018-09-18T15:05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7EEBA1" w14:textId="77777777" w:rsidR="00C77DAB" w:rsidRPr="00AD2FC1" w:rsidRDefault="00C77DAB" w:rsidP="001B1FC9">
            <w:pPr>
              <w:spacing w:line="360" w:lineRule="auto"/>
              <w:rPr>
                <w:ins w:id="5631" w:author="马玉成" w:date="2018-09-18T15:05:00Z"/>
                <w:sz w:val="18"/>
                <w:szCs w:val="18"/>
              </w:rPr>
            </w:pPr>
            <w:ins w:id="5632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C77DAB" w:rsidRPr="00AD2FC1" w14:paraId="4C5BFF4F" w14:textId="77777777" w:rsidTr="001B1FC9">
        <w:trPr>
          <w:trHeight w:val="270"/>
          <w:tblHeader/>
          <w:ins w:id="5633" w:author="马玉成" w:date="2018-09-18T15:05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6298DD" w14:textId="77777777" w:rsidR="00C77DAB" w:rsidRPr="00AD2FC1" w:rsidRDefault="00C77DAB" w:rsidP="001B1FC9">
            <w:pPr>
              <w:spacing w:line="360" w:lineRule="auto"/>
              <w:rPr>
                <w:ins w:id="5634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635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B8F2F39" w14:textId="77777777" w:rsidR="00C77DAB" w:rsidRPr="00AD2FC1" w:rsidRDefault="00C77DAB" w:rsidP="001B1FC9">
            <w:pPr>
              <w:spacing w:line="360" w:lineRule="auto"/>
              <w:jc w:val="center"/>
              <w:rPr>
                <w:ins w:id="5636" w:author="马玉成" w:date="2018-09-18T15:05:00Z"/>
                <w:sz w:val="18"/>
                <w:szCs w:val="18"/>
              </w:rPr>
            </w:pPr>
            <w:ins w:id="5637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F138EDA" w14:textId="77777777" w:rsidR="00C77DAB" w:rsidRPr="00AD2FC1" w:rsidRDefault="00C77DAB" w:rsidP="001B1FC9">
            <w:pPr>
              <w:spacing w:line="360" w:lineRule="auto"/>
              <w:jc w:val="center"/>
              <w:rPr>
                <w:ins w:id="5638" w:author="马玉成" w:date="2018-09-18T15:05:00Z"/>
                <w:sz w:val="18"/>
                <w:szCs w:val="18"/>
              </w:rPr>
            </w:pPr>
            <w:ins w:id="5639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C77DAB" w:rsidRPr="00AD2FC1" w14:paraId="6A45C2E2" w14:textId="77777777" w:rsidTr="001B1FC9">
        <w:trPr>
          <w:trHeight w:val="270"/>
          <w:tblHeader/>
          <w:ins w:id="5640" w:author="马玉成" w:date="2018-09-18T15:05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E69CC" w14:textId="77777777" w:rsidR="00C77DAB" w:rsidRPr="00AD2FC1" w:rsidRDefault="00C77DAB" w:rsidP="001B1FC9">
            <w:pPr>
              <w:spacing w:line="360" w:lineRule="auto"/>
              <w:rPr>
                <w:ins w:id="5641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0D6065" w14:textId="3E9DB031" w:rsidR="00C77DAB" w:rsidRPr="00AD2FC1" w:rsidRDefault="00C77DAB" w:rsidP="001B1FC9">
            <w:pPr>
              <w:spacing w:line="360" w:lineRule="auto"/>
              <w:jc w:val="center"/>
              <w:rPr>
                <w:ins w:id="5642" w:author="马玉成" w:date="2018-09-18T15:05:00Z"/>
                <w:sz w:val="18"/>
                <w:szCs w:val="18"/>
              </w:rPr>
            </w:pPr>
            <w:ins w:id="5643" w:author="马玉成" w:date="2018-09-18T15:13:00Z">
              <w:r w:rsidRPr="00AD2FC1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IPC_SunroofOpenCmd</w:t>
              </w:r>
            </w:ins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37DFC1" w14:textId="77777777" w:rsidR="00C77DAB" w:rsidRPr="00AD2FC1" w:rsidRDefault="00C77DAB" w:rsidP="001B1FC9">
            <w:pPr>
              <w:spacing w:line="360" w:lineRule="auto"/>
              <w:jc w:val="center"/>
              <w:rPr>
                <w:ins w:id="5644" w:author="马玉成" w:date="2018-09-18T15:05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645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B787FF" w14:textId="77777777" w:rsidR="00C77DAB" w:rsidRPr="00AD2FC1" w:rsidRDefault="00C77DAB" w:rsidP="001B1FC9">
            <w:pPr>
              <w:jc w:val="center"/>
              <w:rPr>
                <w:ins w:id="5646" w:author="马玉成" w:date="2018-09-18T15:14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647" w:author="马玉成" w:date="2018-09-18T15:14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BCM_SRPosition</w:t>
              </w:r>
            </w:ins>
          </w:p>
          <w:p w14:paraId="50319D65" w14:textId="77777777" w:rsidR="00C77DAB" w:rsidRPr="00AD2FC1" w:rsidRDefault="00C77DAB" w:rsidP="001B1FC9">
            <w:pPr>
              <w:jc w:val="center"/>
              <w:rPr>
                <w:ins w:id="5648" w:author="马玉成" w:date="2018-09-20T10:41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649" w:author="马玉成" w:date="2018-09-18T15:14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BCM_SRMovement</w:t>
              </w:r>
            </w:ins>
          </w:p>
          <w:p w14:paraId="7F47ADFB" w14:textId="59C15F59" w:rsidR="00ED40E3" w:rsidRPr="00AD2FC1" w:rsidRDefault="00ED40E3">
            <w:pPr>
              <w:spacing w:line="360" w:lineRule="auto"/>
              <w:jc w:val="center"/>
              <w:rPr>
                <w:ins w:id="5650" w:author="马玉成" w:date="2018-09-18T15:05:00Z"/>
                <w:rFonts w:ascii="宋体" w:eastAsia="宋体" w:hAnsi="宋体" w:cs="宋体"/>
                <w:color w:val="000000"/>
                <w:sz w:val="18"/>
                <w:szCs w:val="18"/>
              </w:rPr>
              <w:pPrChange w:id="5651" w:author="马玉成" w:date="2018-09-20T10:41:00Z">
                <w:pPr>
                  <w:jc w:val="center"/>
                </w:pPr>
              </w:pPrChange>
            </w:pPr>
            <w:ins w:id="5652" w:author="马玉成" w:date="2018-09-20T10:4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BCM_SRPositionCount</w:t>
              </w:r>
            </w:ins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EA6586" w14:textId="77777777" w:rsidR="00C77DAB" w:rsidRPr="00AD2FC1" w:rsidRDefault="00C77DAB" w:rsidP="001B1FC9">
            <w:pPr>
              <w:jc w:val="center"/>
              <w:rPr>
                <w:ins w:id="5653" w:author="马玉成" w:date="2018-09-18T15:05:00Z"/>
                <w:sz w:val="18"/>
                <w:szCs w:val="18"/>
              </w:rPr>
            </w:pPr>
            <w:ins w:id="5654" w:author="马玉成" w:date="2018-09-18T15:05:00Z">
              <w:r w:rsidRPr="00AD2FC1">
                <w:rPr>
                  <w:sz w:val="18"/>
                  <w:szCs w:val="18"/>
                </w:rPr>
                <w:t>C</w:t>
              </w:r>
            </w:ins>
          </w:p>
        </w:tc>
      </w:tr>
      <w:tr w:rsidR="00C77DAB" w:rsidRPr="00AD2FC1" w14:paraId="0B0F220F" w14:textId="77777777" w:rsidTr="001B1FC9">
        <w:trPr>
          <w:trHeight w:val="983"/>
          <w:tblHeader/>
          <w:ins w:id="5655" w:author="马玉成" w:date="2018-09-18T15:05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24606" w14:textId="77777777" w:rsidR="00C77DAB" w:rsidRPr="00AD2FC1" w:rsidRDefault="00C77DAB" w:rsidP="001B1FC9">
            <w:pPr>
              <w:spacing w:line="360" w:lineRule="auto"/>
              <w:rPr>
                <w:ins w:id="5656" w:author="马玉成" w:date="2018-09-18T15:05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5657" w:author="马玉成" w:date="2018-09-18T15:05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t>策略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551991" w14:textId="73656350" w:rsidR="00C77DAB" w:rsidRPr="00AD2FC1" w:rsidRDefault="00C77DAB">
            <w:pPr>
              <w:pStyle w:val="af5"/>
              <w:numPr>
                <w:ilvl w:val="0"/>
                <w:numId w:val="65"/>
              </w:numPr>
              <w:spacing w:line="360" w:lineRule="auto"/>
              <w:ind w:firstLineChars="0"/>
              <w:rPr>
                <w:ins w:id="5658" w:author="马玉成" w:date="2018-09-18T15:24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  <w:rPrChange w:id="5659" w:author="北京车和家" w:date="2018-11-12T14:47:00Z">
                  <w:rPr>
                    <w:ins w:id="5660" w:author="马玉成" w:date="2018-09-18T15:24:00Z"/>
                  </w:rPr>
                </w:rPrChange>
              </w:rPr>
              <w:pPrChange w:id="5661" w:author="马玉成" w:date="2018-09-18T15:24:00Z">
                <w:pPr>
                  <w:spacing w:line="360" w:lineRule="auto"/>
                </w:pPr>
              </w:pPrChange>
            </w:pPr>
            <w:ins w:id="5662" w:author="马玉成" w:date="2018-09-18T15:05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  <w:rPrChange w:id="5663" w:author="北京车和家" w:date="2018-11-12T14:47:00Z">
                    <w:rPr>
                      <w:rFonts w:hint="eastAsia"/>
                    </w:rPr>
                  </w:rPrChange>
                </w:rPr>
                <w:t>控制逻辑：</w:t>
              </w:r>
            </w:ins>
          </w:p>
          <w:p w14:paraId="1ECC54A1" w14:textId="6F548FFA" w:rsidR="00050722" w:rsidRPr="00E539D3" w:rsidRDefault="00050722">
            <w:pPr>
              <w:pStyle w:val="HR"/>
              <w:ind w:firstLine="360"/>
              <w:rPr>
                <w:ins w:id="5664" w:author="马玉成" w:date="2018-09-20T10:17:00Z"/>
                <w:rFonts w:asciiTheme="minorEastAsia" w:eastAsiaTheme="minorEastAsia" w:hAnsiTheme="minorEastAsia" w:cs="Arial Unicode MS"/>
                <w:sz w:val="18"/>
                <w:szCs w:val="18"/>
              </w:rPr>
              <w:pPrChange w:id="5665" w:author="马玉成" w:date="2018-09-18T18:04:00Z">
                <w:pPr>
                  <w:spacing w:line="360" w:lineRule="auto"/>
                </w:pPr>
              </w:pPrChange>
            </w:pPr>
            <w:ins w:id="5666" w:author="马玉成" w:date="2018-09-18T17:47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67" w:author="北京车和家" w:date="2018-11-12T14:47:00Z"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天窗关闭状态</w:t>
              </w:r>
            </w:ins>
            <w:ins w:id="5668" w:author="马玉成" w:date="2018-09-18T17:48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69" w:author="北京车和家" w:date="2018-11-12T14:47:00Z"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时，</w:t>
              </w:r>
            </w:ins>
            <w:ins w:id="5670" w:author="北京车和家" w:date="2018-10-23T15:05:00Z">
              <w:r w:rsidR="00CC3812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点击</w:t>
              </w:r>
            </w:ins>
            <w:ins w:id="5671" w:author="北京车和家" w:date="2018-10-23T15:06:00Z">
              <w:r w:rsidR="002D72E8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“通风”</w:t>
              </w:r>
            </w:ins>
            <w:ins w:id="5672" w:author="北京车和家" w:date="2018-10-23T15:05:00Z">
              <w:r w:rsidR="00CC3812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，</w:t>
              </w:r>
            </w:ins>
            <w:ins w:id="5673" w:author="马玉成" w:date="2018-09-18T17:48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74" w:author="北京车和家" w:date="2018-11-12T14:47:00Z"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CCP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75" w:author="北京车和家" w:date="2018-11-12T14:47:00Z"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rPrChange>
                </w:rPr>
                <w:t>发送</w:t>
              </w:r>
            </w:ins>
            <w:ins w:id="5676" w:author="马玉成" w:date="2018-09-18T17:49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77" w:author="北京车和家" w:date="2018-11-12T14:47:00Z">
                    <w:rPr>
                      <w:shd w:val="clear" w:color="auto" w:fill="FFFFFF"/>
                    </w:rPr>
                  </w:rPrChange>
                </w:rPr>
                <w:t>IPC_SunroofOpenCmd==0x1 open request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678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三帧后，天窗会开启到翘起位置</w:t>
              </w:r>
            </w:ins>
            <w:ins w:id="5679" w:author="马玉成" w:date="2018-09-20T10:44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，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遮阳</w:t>
              </w:r>
              <w:proofErr w:type="gramStart"/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帘</w:t>
              </w:r>
              <w:proofErr w:type="gramEnd"/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自动后退43mm</w:t>
              </w:r>
            </w:ins>
            <w:ins w:id="5680" w:author="马玉成" w:date="2018-09-18T17:50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681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；</w:t>
              </w:r>
            </w:ins>
          </w:p>
          <w:p w14:paraId="1547A6A9" w14:textId="3FCCF77A" w:rsidR="00475BED" w:rsidRPr="00AD2FC1" w:rsidRDefault="00475BED">
            <w:pPr>
              <w:pStyle w:val="HR"/>
              <w:ind w:firstLine="360"/>
              <w:rPr>
                <w:ins w:id="5682" w:author="马玉成" w:date="2018-09-18T17:50:00Z"/>
                <w:rFonts w:asciiTheme="minorEastAsia" w:eastAsiaTheme="minorEastAsia" w:hAnsiTheme="minorEastAsia" w:cs="Arial Unicode MS"/>
                <w:sz w:val="18"/>
                <w:szCs w:val="18"/>
                <w:rPrChange w:id="5683" w:author="北京车和家" w:date="2018-11-12T14:47:00Z">
                  <w:rPr>
                    <w:ins w:id="5684" w:author="马玉成" w:date="2018-09-18T17:50:00Z"/>
                    <w:shd w:val="clear" w:color="auto" w:fill="FFFFFF"/>
                  </w:rPr>
                </w:rPrChange>
              </w:rPr>
              <w:pPrChange w:id="5685" w:author="马玉成" w:date="2018-09-18T18:04:00Z">
                <w:pPr>
                  <w:spacing w:line="360" w:lineRule="auto"/>
                </w:pPr>
              </w:pPrChange>
            </w:pPr>
            <w:ins w:id="5686" w:author="马玉成" w:date="2018-09-20T10:17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天窗关闭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状态时，如果要一键打开到最大，</w:t>
              </w:r>
            </w:ins>
            <w:ins w:id="5687" w:author="北京车和家" w:date="2018-10-23T15:06:00Z">
              <w:r w:rsidR="002D72E8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用户点击“打开”，</w:t>
              </w:r>
            </w:ins>
            <w:ins w:id="5688" w:author="马玉成" w:date="2018-09-20T10:17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需要CCP先发</w:t>
              </w:r>
            </w:ins>
            <w:ins w:id="5689" w:author="马玉成" w:date="2018-09-20T10:18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IPC_SunroofOpenCmd==0x1 open request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三帧后，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检测到</w:t>
              </w:r>
              <w:r w:rsidRPr="00E539D3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BCM_SRPosition == 0x0:Tilt up</w:t>
              </w:r>
              <w:r w:rsidRPr="00E539D3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后，</w:t>
              </w:r>
              <w:r w:rsidRPr="00E539D3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再次发送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IPC_SunroofOpenCmd==0x1 open request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三帧</w:t>
              </w:r>
            </w:ins>
            <w:ins w:id="5690" w:author="马玉成" w:date="2018-09-20T10:39:00Z">
              <w:r w:rsidR="008A2014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。</w:t>
              </w:r>
            </w:ins>
          </w:p>
          <w:p w14:paraId="45FAB48D" w14:textId="20EBE1B7" w:rsidR="00050722" w:rsidRPr="00AD2FC1" w:rsidRDefault="00050722">
            <w:pPr>
              <w:pStyle w:val="HR"/>
              <w:ind w:firstLine="360"/>
              <w:rPr>
                <w:ins w:id="5691" w:author="马玉成" w:date="2018-09-18T17:53:00Z"/>
                <w:rFonts w:asciiTheme="minorEastAsia" w:eastAsiaTheme="minorEastAsia" w:hAnsiTheme="minorEastAsia" w:cs="Arial Unicode MS"/>
                <w:sz w:val="18"/>
                <w:szCs w:val="18"/>
                <w:rPrChange w:id="5692" w:author="北京车和家" w:date="2018-11-12T14:47:00Z">
                  <w:rPr>
                    <w:ins w:id="5693" w:author="马玉成" w:date="2018-09-18T17:53:00Z"/>
                    <w:shd w:val="clear" w:color="auto" w:fill="FFFFFF"/>
                  </w:rPr>
                </w:rPrChange>
              </w:rPr>
              <w:pPrChange w:id="5694" w:author="马玉成" w:date="2018-09-18T18:04:00Z">
                <w:pPr>
                  <w:spacing w:line="360" w:lineRule="auto"/>
                </w:pPr>
              </w:pPrChange>
            </w:pPr>
            <w:ins w:id="5695" w:author="马玉成" w:date="2018-09-18T17:50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696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天窗</w:t>
              </w:r>
            </w:ins>
            <w:ins w:id="5697" w:author="马玉成" w:date="2018-09-18T17:51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698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开启最大开度时，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699" w:author="北京车和家" w:date="2018-11-12T14:47:00Z">
                    <w:rPr>
                      <w:shd w:val="clear" w:color="auto" w:fill="FFFFFF"/>
                    </w:rPr>
                  </w:rPrChange>
                </w:rPr>
                <w:t xml:space="preserve">IPC_SunroofCloseCmd==0x1 </w:t>
              </w:r>
            </w:ins>
            <w:ins w:id="5700" w:author="马玉成" w:date="2018-09-18T17:52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701" w:author="北京车和家" w:date="2018-11-12T14:47:00Z">
                    <w:rPr>
                      <w:shd w:val="clear" w:color="auto" w:fill="FFFFFF"/>
                    </w:rPr>
                  </w:rPrChange>
                </w:rPr>
                <w:t>close</w:t>
              </w:r>
            </w:ins>
            <w:ins w:id="5702" w:author="马玉成" w:date="2018-09-18T17:51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703" w:author="北京车和家" w:date="2018-11-12T14:47:00Z">
                    <w:rPr>
                      <w:shd w:val="clear" w:color="auto" w:fill="FFFFFF"/>
                    </w:rPr>
                  </w:rPrChange>
                </w:rPr>
                <w:t xml:space="preserve"> request</w:t>
              </w:r>
            </w:ins>
            <w:ins w:id="5704" w:author="马玉成" w:date="2018-09-18T17:5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05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三帧后，天窗自定运行到完全关闭状态；</w:t>
              </w:r>
            </w:ins>
          </w:p>
          <w:p w14:paraId="143EDE75" w14:textId="22983E92" w:rsidR="00050722" w:rsidRPr="00E539D3" w:rsidRDefault="00050722">
            <w:pPr>
              <w:pStyle w:val="HR"/>
              <w:ind w:firstLine="360"/>
              <w:rPr>
                <w:ins w:id="5706" w:author="马玉成" w:date="2018-09-20T10:21:00Z"/>
                <w:rFonts w:asciiTheme="minorEastAsia" w:eastAsiaTheme="minorEastAsia" w:hAnsiTheme="minorEastAsia" w:cs="Arial Unicode MS"/>
                <w:sz w:val="18"/>
                <w:szCs w:val="18"/>
              </w:rPr>
              <w:pPrChange w:id="5707" w:author="马玉成" w:date="2018-09-18T18:04:00Z">
                <w:pPr>
                  <w:spacing w:line="360" w:lineRule="auto"/>
                </w:pPr>
              </w:pPrChange>
            </w:pPr>
            <w:ins w:id="5708" w:author="马玉成" w:date="2018-09-18T17:53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09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天窗在运动过程中，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710" w:author="北京车和家" w:date="2018-11-12T14:47:00Z">
                    <w:rPr>
                      <w:shd w:val="clear" w:color="auto" w:fill="FFFFFF"/>
                    </w:rPr>
                  </w:rPrChange>
                </w:rPr>
                <w:t>CCP</w:t>
              </w:r>
            </w:ins>
            <w:ins w:id="5711" w:author="马玉成" w:date="2018-09-20T10:36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同时发</w:t>
              </w:r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关闭和开启请求</w:t>
              </w:r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（</w:t>
              </w:r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 xml:space="preserve">IPC_SunroofOpenCmd==0x1 open request </w:t>
              </w:r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和</w:t>
              </w:r>
            </w:ins>
            <w:ins w:id="5712" w:author="马玉成" w:date="2018-09-20T10:37:00Z"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IPC_SunroofCloseCmd==0x1 close request</w:t>
              </w:r>
            </w:ins>
            <w:ins w:id="5713" w:author="马玉成" w:date="2018-09-20T10:36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）</w:t>
              </w:r>
            </w:ins>
            <w:ins w:id="5714" w:author="马玉成" w:date="2018-09-20T10:37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三帧</w:t>
              </w:r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后，</w:t>
              </w:r>
            </w:ins>
            <w:ins w:id="5715" w:author="马玉成" w:date="2018-09-18T17:54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16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天窗会立即暂停</w:t>
              </w:r>
            </w:ins>
            <w:ins w:id="5717" w:author="马玉成" w:date="2018-09-18T17:57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18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，利用此特性可控制天窗开启任意百分比位置</w:t>
              </w:r>
            </w:ins>
            <w:ins w:id="5719" w:author="马玉成" w:date="2018-09-18T18:00:00Z">
              <w:r w:rsidR="00115E1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20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，在天窗运动过程中</w:t>
              </w:r>
              <w:r w:rsidR="00115E1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  <w:rPrChange w:id="5721" w:author="北京车和家" w:date="2018-11-12T14:47:00Z">
                    <w:rPr>
                      <w:shd w:val="clear" w:color="auto" w:fill="FFFFFF"/>
                    </w:rPr>
                  </w:rPrChange>
                </w:rPr>
                <w:t>CCP</w:t>
              </w:r>
              <w:r w:rsidR="00115E1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22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实时计算</w:t>
              </w:r>
            </w:ins>
            <w:ins w:id="5723" w:author="马玉成" w:date="2018-09-18T18:01:00Z">
              <w:r w:rsidR="00115E1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24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天窗当前位置是否为预设百分比</w:t>
              </w:r>
            </w:ins>
            <w:ins w:id="5725" w:author="马玉成" w:date="2018-09-20T10:38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，</w:t>
              </w:r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若达到预设百分比，则把开启请求和关闭请求同时置1，发送三帧进行暂停</w:t>
              </w:r>
            </w:ins>
            <w:ins w:id="5726" w:author="马玉成" w:date="2018-09-18T17:57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  <w:rPrChange w:id="5727" w:author="北京车和家" w:date="2018-11-12T14:47:00Z">
                    <w:rPr>
                      <w:rFonts w:hint="eastAsia"/>
                      <w:shd w:val="clear" w:color="auto" w:fill="FFFFFF"/>
                    </w:rPr>
                  </w:rPrChange>
                </w:rPr>
                <w:t>。</w:t>
              </w:r>
            </w:ins>
          </w:p>
          <w:p w14:paraId="4DF0C91B" w14:textId="0D944A76" w:rsidR="00475BED" w:rsidRPr="00E539D3" w:rsidRDefault="00475BED">
            <w:pPr>
              <w:pStyle w:val="HR"/>
              <w:ind w:firstLine="360"/>
              <w:rPr>
                <w:ins w:id="5728" w:author="马玉成" w:date="2018-09-20T10:23:00Z"/>
                <w:rFonts w:asciiTheme="minorEastAsia" w:eastAsiaTheme="minorEastAsia" w:hAnsiTheme="minorEastAsia" w:cs="Arial Unicode MS"/>
                <w:sz w:val="18"/>
                <w:szCs w:val="18"/>
              </w:rPr>
              <w:pPrChange w:id="5729" w:author="马玉成" w:date="2018-09-18T18:04:00Z">
                <w:pPr>
                  <w:spacing w:line="360" w:lineRule="auto"/>
                </w:pPr>
              </w:pPrChange>
            </w:pPr>
            <w:ins w:id="5730" w:author="马玉成" w:date="2018-09-20T10:2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位置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百分比计算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时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，现根据SrPosition来判断是否处于全开、起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翘或者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全开位置，如果处于这些位置，显示相应</w:t>
              </w:r>
            </w:ins>
            <w:ins w:id="5731" w:author="马玉成" w:date="2018-09-20T10:23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百分比，如果不在这些位置，可根据下表中的描述线性计算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。</w:t>
              </w:r>
            </w:ins>
          </w:p>
          <w:tbl>
            <w:tblPr>
              <w:tblStyle w:val="af6"/>
              <w:tblW w:w="0" w:type="auto"/>
              <w:tblInd w:w="597" w:type="dxa"/>
              <w:tblLook w:val="04A0" w:firstRow="1" w:lastRow="0" w:firstColumn="1" w:lastColumn="0" w:noHBand="0" w:noVBand="1"/>
              <w:tblPrChange w:id="5732" w:author="马玉成" w:date="2018-09-26T14:38:00Z">
                <w:tblPr>
                  <w:tblStyle w:val="af6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2835"/>
              <w:gridCol w:w="2141"/>
              <w:gridCol w:w="2112"/>
              <w:tblGridChange w:id="5733">
                <w:tblGrid>
                  <w:gridCol w:w="2786"/>
                  <w:gridCol w:w="363"/>
                  <w:gridCol w:w="2424"/>
                  <w:gridCol w:w="2787"/>
                </w:tblGrid>
              </w:tblGridChange>
            </w:tblGrid>
            <w:tr w:rsidR="00475BED" w:rsidRPr="00AD2FC1" w14:paraId="43A810DB" w14:textId="77777777" w:rsidTr="008A2C02">
              <w:trPr>
                <w:ins w:id="5734" w:author="马玉成" w:date="2018-09-20T10:23:00Z"/>
              </w:trPr>
              <w:tc>
                <w:tcPr>
                  <w:tcW w:w="2835" w:type="dxa"/>
                  <w:vAlign w:val="center"/>
                  <w:tcPrChange w:id="5735" w:author="马玉成" w:date="2018-09-26T14:38:00Z">
                    <w:tcPr>
                      <w:tcW w:w="2786" w:type="dxa"/>
                    </w:tcPr>
                  </w:tcPrChange>
                </w:tcPr>
                <w:p w14:paraId="62F2C424" w14:textId="13D607CB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36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37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38" w:author="马玉成" w:date="2018-09-20T10:2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SrPosition</w:t>
                    </w:r>
                  </w:ins>
                </w:p>
              </w:tc>
              <w:tc>
                <w:tcPr>
                  <w:tcW w:w="2141" w:type="dxa"/>
                  <w:vAlign w:val="center"/>
                  <w:tcPrChange w:id="5739" w:author="马玉成" w:date="2018-09-26T14:38:00Z">
                    <w:tcPr>
                      <w:tcW w:w="2787" w:type="dxa"/>
                      <w:gridSpan w:val="2"/>
                    </w:tcPr>
                  </w:tcPrChange>
                </w:tcPr>
                <w:p w14:paraId="165B73F8" w14:textId="3036D6E1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40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41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42" w:author="马玉成" w:date="2018-09-20T10:2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SrpositionCount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743" w:author="马玉成" w:date="2018-09-26T14:38:00Z">
                    <w:tcPr>
                      <w:tcW w:w="2787" w:type="dxa"/>
                    </w:tcPr>
                  </w:tcPrChange>
                </w:tcPr>
                <w:p w14:paraId="4D7CB13B" w14:textId="20ABE8A0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44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45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46" w:author="马玉成" w:date="2018-09-20T10:24:00Z"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天窗</w:t>
                    </w:r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百分</w:t>
                    </w:r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比</w:t>
                    </w:r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显示</w:t>
                    </w:r>
                  </w:ins>
                </w:p>
              </w:tc>
            </w:tr>
            <w:tr w:rsidR="00475BED" w:rsidRPr="00AD2FC1" w14:paraId="5B59B35B" w14:textId="77777777" w:rsidTr="008A2C02">
              <w:trPr>
                <w:ins w:id="5747" w:author="马玉成" w:date="2018-09-20T10:23:00Z"/>
              </w:trPr>
              <w:tc>
                <w:tcPr>
                  <w:tcW w:w="2835" w:type="dxa"/>
                  <w:vAlign w:val="center"/>
                  <w:tcPrChange w:id="5748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219B7508" w14:textId="03D004FF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49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50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51" w:author="马玉成" w:date="2018-09-20T10:2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 title up</w:t>
                    </w:r>
                  </w:ins>
                </w:p>
              </w:tc>
              <w:tc>
                <w:tcPr>
                  <w:tcW w:w="2141" w:type="dxa"/>
                  <w:vMerge w:val="restart"/>
                  <w:vAlign w:val="center"/>
                  <w:tcPrChange w:id="5752" w:author="马玉成" w:date="2018-09-26T14:38:00Z">
                    <w:tcPr>
                      <w:tcW w:w="2424" w:type="dxa"/>
                      <w:vMerge w:val="restart"/>
                    </w:tcPr>
                  </w:tcPrChange>
                </w:tcPr>
                <w:p w14:paraId="63E574B8" w14:textId="7AFDBCC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53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54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55" w:author="马玉成" w:date="2018-09-20T10:29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/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756" w:author="马玉成" w:date="2018-09-26T14:38:00Z">
                    <w:tcPr>
                      <w:tcW w:w="2787" w:type="dxa"/>
                    </w:tcPr>
                  </w:tcPrChange>
                </w:tcPr>
                <w:p w14:paraId="74BB9540" w14:textId="1620AC6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57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58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59" w:author="马玉成" w:date="2018-09-20T10:2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475BED" w:rsidRPr="00AD2FC1" w14:paraId="36DDAC83" w14:textId="77777777" w:rsidTr="008A2C02">
              <w:trPr>
                <w:ins w:id="5760" w:author="马玉成" w:date="2018-09-20T10:23:00Z"/>
              </w:trPr>
              <w:tc>
                <w:tcPr>
                  <w:tcW w:w="2835" w:type="dxa"/>
                  <w:vAlign w:val="center"/>
                  <w:tcPrChange w:id="5761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1B4294AF" w14:textId="4211BBC0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62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6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64" w:author="马玉成" w:date="2018-09-20T10:2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 xml:space="preserve">1 </w:t>
                    </w:r>
                  </w:ins>
                  <w:ins w:id="5765" w:author="马玉成" w:date="2018-09-20T10:25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vent area</w:t>
                    </w:r>
                  </w:ins>
                </w:p>
              </w:tc>
              <w:tc>
                <w:tcPr>
                  <w:tcW w:w="2141" w:type="dxa"/>
                  <w:vMerge/>
                  <w:vAlign w:val="center"/>
                  <w:tcPrChange w:id="5766" w:author="马玉成" w:date="2018-09-26T14:38:00Z">
                    <w:tcPr>
                      <w:tcW w:w="2424" w:type="dxa"/>
                      <w:vMerge/>
                    </w:tcPr>
                  </w:tcPrChange>
                </w:tcPr>
                <w:p w14:paraId="644EC341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67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68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12" w:type="dxa"/>
                  <w:vAlign w:val="center"/>
                  <w:tcPrChange w:id="5769" w:author="马玉成" w:date="2018-09-26T14:38:00Z">
                    <w:tcPr>
                      <w:tcW w:w="2787" w:type="dxa"/>
                    </w:tcPr>
                  </w:tcPrChange>
                </w:tcPr>
                <w:p w14:paraId="3CA591F8" w14:textId="252FCD80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70" w:author="马玉成" w:date="2018-09-20T10:23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71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72" w:author="马玉成" w:date="2018-09-20T10:25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475BED" w:rsidRPr="00AD2FC1" w14:paraId="5CE68C23" w14:textId="77777777" w:rsidTr="008A2C02">
              <w:trPr>
                <w:ins w:id="5773" w:author="马玉成" w:date="2018-09-20T10:25:00Z"/>
              </w:trPr>
              <w:tc>
                <w:tcPr>
                  <w:tcW w:w="2835" w:type="dxa"/>
                  <w:vAlign w:val="center"/>
                  <w:tcPrChange w:id="5774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01E17A3F" w14:textId="209CBE1A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75" w:author="马玉成" w:date="2018-09-20T10:2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76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77" w:author="马玉成" w:date="2018-09-20T10:25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2 Antipinch in vent</w:t>
                    </w:r>
                  </w:ins>
                </w:p>
              </w:tc>
              <w:tc>
                <w:tcPr>
                  <w:tcW w:w="2141" w:type="dxa"/>
                  <w:vMerge/>
                  <w:vAlign w:val="center"/>
                  <w:tcPrChange w:id="5778" w:author="马玉成" w:date="2018-09-26T14:38:00Z">
                    <w:tcPr>
                      <w:tcW w:w="2424" w:type="dxa"/>
                      <w:vMerge/>
                    </w:tcPr>
                  </w:tcPrChange>
                </w:tcPr>
                <w:p w14:paraId="421B8546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79" w:author="马玉成" w:date="2018-09-20T10:2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80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12" w:type="dxa"/>
                  <w:vAlign w:val="center"/>
                  <w:tcPrChange w:id="5781" w:author="马玉成" w:date="2018-09-26T14:38:00Z">
                    <w:tcPr>
                      <w:tcW w:w="2787" w:type="dxa"/>
                    </w:tcPr>
                  </w:tcPrChange>
                </w:tcPr>
                <w:p w14:paraId="34D4A5B9" w14:textId="59989BC5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82" w:author="马玉成" w:date="2018-09-20T10:2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8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84" w:author="马玉成" w:date="2018-09-20T10:25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475BED" w:rsidRPr="00AD2FC1" w14:paraId="08F7ED95" w14:textId="77777777" w:rsidTr="008A2C02">
              <w:trPr>
                <w:ins w:id="5785" w:author="马玉成" w:date="2018-09-20T10:25:00Z"/>
              </w:trPr>
              <w:tc>
                <w:tcPr>
                  <w:tcW w:w="2835" w:type="dxa"/>
                  <w:vAlign w:val="center"/>
                  <w:tcPrChange w:id="5786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7C4034BC" w14:textId="778BD4D4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87" w:author="马玉成" w:date="2018-09-20T10:25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788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89" w:author="马玉成" w:date="2018-09-20T10:26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3 Fully close</w:t>
                    </w:r>
                  </w:ins>
                </w:p>
              </w:tc>
              <w:tc>
                <w:tcPr>
                  <w:tcW w:w="2141" w:type="dxa"/>
                  <w:vMerge/>
                  <w:vAlign w:val="center"/>
                  <w:tcPrChange w:id="5790" w:author="马玉成" w:date="2018-09-26T14:38:00Z">
                    <w:tcPr>
                      <w:tcW w:w="2424" w:type="dxa"/>
                      <w:vMerge/>
                    </w:tcPr>
                  </w:tcPrChange>
                </w:tcPr>
                <w:p w14:paraId="46341478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91" w:author="马玉成" w:date="2018-09-20T10:2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92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12" w:type="dxa"/>
                  <w:vAlign w:val="center"/>
                  <w:tcPrChange w:id="5793" w:author="马玉成" w:date="2018-09-26T14:38:00Z">
                    <w:tcPr>
                      <w:tcW w:w="2787" w:type="dxa"/>
                    </w:tcPr>
                  </w:tcPrChange>
                </w:tcPr>
                <w:p w14:paraId="57022951" w14:textId="7D48FCA9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94" w:author="马玉成" w:date="2018-09-20T10:2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795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796" w:author="马玉成" w:date="2018-09-20T10:26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475BED" w:rsidRPr="00AD2FC1" w14:paraId="09329F61" w14:textId="77777777" w:rsidTr="008A2C02">
              <w:trPr>
                <w:ins w:id="5797" w:author="马玉成" w:date="2018-09-20T10:26:00Z"/>
              </w:trPr>
              <w:tc>
                <w:tcPr>
                  <w:tcW w:w="2835" w:type="dxa"/>
                  <w:vMerge w:val="restart"/>
                  <w:vAlign w:val="center"/>
                  <w:tcPrChange w:id="5798" w:author="马玉成" w:date="2018-09-26T14:38:00Z">
                    <w:tcPr>
                      <w:tcW w:w="3149" w:type="dxa"/>
                      <w:gridSpan w:val="2"/>
                      <w:vMerge w:val="restart"/>
                    </w:tcPr>
                  </w:tcPrChange>
                </w:tcPr>
                <w:p w14:paraId="0656AE9C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799" w:author="马玉成" w:date="2018-09-20T10:26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00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01" w:author="马玉成" w:date="2018-09-20T10:26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4 Antipinch in partially slide</w:t>
                    </w:r>
                  </w:ins>
                </w:p>
                <w:p w14:paraId="094F156B" w14:textId="42DFB282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02" w:author="马玉成" w:date="2018-09-20T10:26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0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04" w:author="马玉成" w:date="2018-09-20T10:26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5</w:t>
                    </w:r>
                  </w:ins>
                  <w:ins w:id="5805" w:author="马玉成" w:date="2018-09-20T10:31:00Z">
                    <w:r w:rsidR="00041B9B"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 xml:space="preserve"> </w:t>
                    </w:r>
                  </w:ins>
                  <w:ins w:id="5806" w:author="马玉成" w:date="2018-09-20T10:26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Partially slide</w:t>
                    </w:r>
                  </w:ins>
                </w:p>
              </w:tc>
              <w:tc>
                <w:tcPr>
                  <w:tcW w:w="2141" w:type="dxa"/>
                  <w:vAlign w:val="center"/>
                  <w:tcPrChange w:id="5807" w:author="马玉成" w:date="2018-09-26T14:38:00Z">
                    <w:tcPr>
                      <w:tcW w:w="2424" w:type="dxa"/>
                    </w:tcPr>
                  </w:tcPrChange>
                </w:tcPr>
                <w:p w14:paraId="39F55B8D" w14:textId="6ED432E9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08" w:author="马玉成" w:date="2018-09-20T10:26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09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10" w:author="马玉成" w:date="2018-09-20T10:26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&lt;2162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811" w:author="马玉成" w:date="2018-09-26T14:38:00Z">
                    <w:tcPr>
                      <w:tcW w:w="2787" w:type="dxa"/>
                    </w:tcPr>
                  </w:tcPrChange>
                </w:tcPr>
                <w:p w14:paraId="14C5F41C" w14:textId="10164D05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12" w:author="马玉成" w:date="2018-09-20T10:26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1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14" w:author="马玉成" w:date="2018-09-20T10:27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475BED" w:rsidRPr="00AD2FC1" w14:paraId="3C12D6E8" w14:textId="77777777" w:rsidTr="008A2C02">
              <w:trPr>
                <w:ins w:id="5815" w:author="马玉成" w:date="2018-09-20T10:27:00Z"/>
              </w:trPr>
              <w:tc>
                <w:tcPr>
                  <w:tcW w:w="2835" w:type="dxa"/>
                  <w:vMerge/>
                  <w:vAlign w:val="center"/>
                  <w:tcPrChange w:id="5816" w:author="马玉成" w:date="2018-09-26T14:38:00Z">
                    <w:tcPr>
                      <w:tcW w:w="3149" w:type="dxa"/>
                      <w:gridSpan w:val="2"/>
                      <w:vMerge/>
                    </w:tcPr>
                  </w:tcPrChange>
                </w:tcPr>
                <w:p w14:paraId="3BF9EAA7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17" w:author="马玉成" w:date="2018-09-20T10:27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18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41" w:type="dxa"/>
                  <w:vAlign w:val="center"/>
                  <w:tcPrChange w:id="5819" w:author="马玉成" w:date="2018-09-26T14:38:00Z">
                    <w:tcPr>
                      <w:tcW w:w="2424" w:type="dxa"/>
                    </w:tcPr>
                  </w:tcPrChange>
                </w:tcPr>
                <w:p w14:paraId="7DABD8FD" w14:textId="607587E2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20" w:author="马玉成" w:date="2018-09-20T10:27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21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22" w:author="马玉成" w:date="2018-09-20T10:27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2162 to 3804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823" w:author="马玉成" w:date="2018-09-26T14:38:00Z">
                    <w:tcPr>
                      <w:tcW w:w="2787" w:type="dxa"/>
                    </w:tcPr>
                  </w:tcPrChange>
                </w:tcPr>
                <w:p w14:paraId="44B05753" w14:textId="0FEFA2B2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24" w:author="马玉成" w:date="2018-09-20T10:27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25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26" w:author="马玉成" w:date="2018-09-20T10:27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0%~99%线性计算</w:t>
                    </w:r>
                  </w:ins>
                </w:p>
              </w:tc>
            </w:tr>
            <w:tr w:rsidR="00475BED" w:rsidRPr="00AD2FC1" w14:paraId="191E062F" w14:textId="77777777" w:rsidTr="008A2C02">
              <w:trPr>
                <w:ins w:id="5827" w:author="马玉成" w:date="2018-09-20T10:27:00Z"/>
              </w:trPr>
              <w:tc>
                <w:tcPr>
                  <w:tcW w:w="2835" w:type="dxa"/>
                  <w:vMerge/>
                  <w:vAlign w:val="center"/>
                  <w:tcPrChange w:id="5828" w:author="马玉成" w:date="2018-09-26T14:38:00Z">
                    <w:tcPr>
                      <w:tcW w:w="3149" w:type="dxa"/>
                      <w:gridSpan w:val="2"/>
                      <w:vMerge/>
                    </w:tcPr>
                  </w:tcPrChange>
                </w:tcPr>
                <w:p w14:paraId="2724450D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29" w:author="马玉成" w:date="2018-09-20T10:27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30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41" w:type="dxa"/>
                  <w:vAlign w:val="center"/>
                  <w:tcPrChange w:id="5831" w:author="马玉成" w:date="2018-09-26T14:38:00Z">
                    <w:tcPr>
                      <w:tcW w:w="2424" w:type="dxa"/>
                    </w:tcPr>
                  </w:tcPrChange>
                </w:tcPr>
                <w:p w14:paraId="3579D060" w14:textId="264A9020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32" w:author="马玉成" w:date="2018-09-20T10:27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3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34" w:author="马玉成" w:date="2018-09-20T10:27:00Z"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＞</w:t>
                    </w:r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3804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835" w:author="马玉成" w:date="2018-09-26T14:38:00Z">
                    <w:tcPr>
                      <w:tcW w:w="2787" w:type="dxa"/>
                    </w:tcPr>
                  </w:tcPrChange>
                </w:tcPr>
                <w:p w14:paraId="1D3BC5C0" w14:textId="19D29F92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36" w:author="马玉成" w:date="2018-09-20T10:27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37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38" w:author="马玉成" w:date="2018-09-20T10:27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99</w:t>
                    </w:r>
                  </w:ins>
                  <w:ins w:id="5839" w:author="马玉成" w:date="2018-09-20T10:28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%</w:t>
                    </w:r>
                  </w:ins>
                </w:p>
              </w:tc>
            </w:tr>
            <w:tr w:rsidR="00475BED" w:rsidRPr="00AD2FC1" w14:paraId="43132391" w14:textId="77777777" w:rsidTr="008A2C02">
              <w:trPr>
                <w:ins w:id="5840" w:author="马玉成" w:date="2018-09-20T10:28:00Z"/>
              </w:trPr>
              <w:tc>
                <w:tcPr>
                  <w:tcW w:w="2835" w:type="dxa"/>
                  <w:vAlign w:val="center"/>
                  <w:tcPrChange w:id="5841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7145C44B" w14:textId="0CF4E8DE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42" w:author="马玉成" w:date="2018-09-20T10:28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4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44" w:author="马玉成" w:date="2018-09-20T10:28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6 Fully open</w:t>
                    </w:r>
                  </w:ins>
                </w:p>
              </w:tc>
              <w:tc>
                <w:tcPr>
                  <w:tcW w:w="2141" w:type="dxa"/>
                  <w:vMerge w:val="restart"/>
                  <w:vAlign w:val="center"/>
                  <w:tcPrChange w:id="5845" w:author="马玉成" w:date="2018-09-26T14:38:00Z">
                    <w:tcPr>
                      <w:tcW w:w="2424" w:type="dxa"/>
                      <w:vMerge w:val="restart"/>
                    </w:tcPr>
                  </w:tcPrChange>
                </w:tcPr>
                <w:p w14:paraId="1C886B9B" w14:textId="42A0D443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46" w:author="马玉成" w:date="2018-09-20T10:28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47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48" w:author="马玉成" w:date="2018-09-20T10:29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/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5849" w:author="马玉成" w:date="2018-09-26T14:38:00Z">
                    <w:tcPr>
                      <w:tcW w:w="2787" w:type="dxa"/>
                    </w:tcPr>
                  </w:tcPrChange>
                </w:tcPr>
                <w:p w14:paraId="3894E49D" w14:textId="2D27A91D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50" w:author="马玉成" w:date="2018-09-20T10:28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51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52" w:author="马玉成" w:date="2018-09-20T10:28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100%</w:t>
                    </w:r>
                  </w:ins>
                </w:p>
              </w:tc>
            </w:tr>
            <w:tr w:rsidR="00475BED" w:rsidRPr="00AD2FC1" w14:paraId="38CB3B4F" w14:textId="77777777" w:rsidTr="008A2C02">
              <w:trPr>
                <w:ins w:id="5853" w:author="马玉成" w:date="2018-09-20T10:28:00Z"/>
              </w:trPr>
              <w:tc>
                <w:tcPr>
                  <w:tcW w:w="2835" w:type="dxa"/>
                  <w:vAlign w:val="center"/>
                  <w:tcPrChange w:id="5854" w:author="马玉成" w:date="2018-09-26T14:38:00Z">
                    <w:tcPr>
                      <w:tcW w:w="3149" w:type="dxa"/>
                      <w:gridSpan w:val="2"/>
                    </w:tcPr>
                  </w:tcPrChange>
                </w:tcPr>
                <w:p w14:paraId="1094E724" w14:textId="0CD0465A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55" w:author="马玉成" w:date="2018-09-20T10:28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  <w:pPrChange w:id="5856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57" w:author="马玉成" w:date="2018-09-20T10:28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7 Uninitialized</w:t>
                    </w:r>
                  </w:ins>
                </w:p>
              </w:tc>
              <w:tc>
                <w:tcPr>
                  <w:tcW w:w="2141" w:type="dxa"/>
                  <w:vMerge/>
                  <w:vAlign w:val="center"/>
                  <w:tcPrChange w:id="5858" w:author="马玉成" w:date="2018-09-26T14:38:00Z">
                    <w:tcPr>
                      <w:tcW w:w="2424" w:type="dxa"/>
                      <w:vMerge/>
                    </w:tcPr>
                  </w:tcPrChange>
                </w:tcPr>
                <w:p w14:paraId="3B740A73" w14:textId="77777777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59" w:author="马玉成" w:date="2018-09-20T10:28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60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</w:p>
              </w:tc>
              <w:tc>
                <w:tcPr>
                  <w:tcW w:w="2112" w:type="dxa"/>
                  <w:vAlign w:val="center"/>
                  <w:tcPrChange w:id="5861" w:author="马玉成" w:date="2018-09-26T14:38:00Z">
                    <w:tcPr>
                      <w:tcW w:w="2787" w:type="dxa"/>
                    </w:tcPr>
                  </w:tcPrChange>
                </w:tcPr>
                <w:p w14:paraId="6DC1A45B" w14:textId="7B4F700F" w:rsidR="00475BED" w:rsidRPr="00AD2FC1" w:rsidRDefault="00475BED">
                  <w:pPr>
                    <w:pStyle w:val="HR"/>
                    <w:ind w:firstLineChars="0" w:firstLine="0"/>
                    <w:jc w:val="center"/>
                    <w:rPr>
                      <w:ins w:id="5862" w:author="马玉成" w:date="2018-09-20T10:28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  <w:pPrChange w:id="5863" w:author="马玉成" w:date="2018-09-20T10:29:00Z">
                      <w:pPr>
                        <w:pStyle w:val="HR"/>
                        <w:ind w:firstLineChars="0" w:firstLine="0"/>
                      </w:pPr>
                    </w:pPrChange>
                  </w:pPr>
                  <w:ins w:id="5864" w:author="马玉成" w:date="2018-09-20T10:28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Invalid</w:t>
                    </w:r>
                  </w:ins>
                </w:p>
              </w:tc>
            </w:tr>
          </w:tbl>
          <w:p w14:paraId="0CF94CBD" w14:textId="77777777" w:rsidR="00475BED" w:rsidRPr="00AD2FC1" w:rsidRDefault="00475BED">
            <w:pPr>
              <w:pStyle w:val="HR"/>
              <w:ind w:firstLine="360"/>
              <w:rPr>
                <w:ins w:id="5865" w:author="马玉成" w:date="2018-09-18T15:05:00Z"/>
                <w:rFonts w:asciiTheme="minorEastAsia" w:eastAsiaTheme="minorEastAsia" w:hAnsiTheme="minorEastAsia" w:cs="Arial Unicode MS"/>
                <w:sz w:val="18"/>
                <w:szCs w:val="18"/>
                <w:rPrChange w:id="5866" w:author="北京车和家" w:date="2018-11-12T14:47:00Z">
                  <w:rPr>
                    <w:ins w:id="5867" w:author="马玉成" w:date="2018-09-18T15:05:00Z"/>
                  </w:rPr>
                </w:rPrChange>
              </w:rPr>
              <w:pPrChange w:id="5868" w:author="马玉成" w:date="2018-09-18T18:04:00Z">
                <w:pPr>
                  <w:spacing w:line="360" w:lineRule="auto"/>
                </w:pPr>
              </w:pPrChange>
            </w:pPr>
          </w:p>
          <w:p w14:paraId="3E1CDEC3" w14:textId="77777777" w:rsidR="00C77DAB" w:rsidRPr="00AD2FC1" w:rsidRDefault="00C77DAB" w:rsidP="001B1FC9">
            <w:pPr>
              <w:spacing w:line="360" w:lineRule="auto"/>
              <w:rPr>
                <w:ins w:id="5869" w:author="马玉成" w:date="2018-09-18T15:05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870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749AB754" w14:textId="79FFA2E8" w:rsidR="00C77DAB" w:rsidRPr="00AD2FC1" w:rsidRDefault="00C77DAB" w:rsidP="001B1FC9">
            <w:pPr>
              <w:spacing w:line="360" w:lineRule="auto"/>
              <w:rPr>
                <w:ins w:id="5871" w:author="马玉成" w:date="2018-09-18T15:05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872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5873" w:author="马玉成" w:date="2018-09-20T10:13:00Z">
              <w:r w:rsidR="007235BC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SunroofOpenCmd</w:t>
              </w:r>
              <w:r w:rsidR="007235B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874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==0x0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No Request</w:t>
              </w:r>
            </w:ins>
          </w:p>
          <w:p w14:paraId="6E77FF35" w14:textId="2B87D561" w:rsidR="00C77DAB" w:rsidRPr="00AD2FC1" w:rsidRDefault="00C77DAB" w:rsidP="001B1FC9">
            <w:pPr>
              <w:spacing w:line="360" w:lineRule="auto"/>
              <w:rPr>
                <w:ins w:id="5875" w:author="马玉成" w:date="2018-09-20T10:13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876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5877" w:author="马玉成" w:date="2018-09-20T10:13:00Z">
              <w:r w:rsidR="007235BC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SunroofOpenCmd</w:t>
              </w:r>
              <w:r w:rsidR="007235B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878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==0x1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</w:ins>
            <w:ins w:id="5879" w:author="马玉成" w:date="2018-09-20T10:13:00Z">
              <w:r w:rsidR="007235B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OPEN </w:t>
              </w:r>
            </w:ins>
            <w:ins w:id="5880" w:author="马玉成" w:date="2018-09-18T15:05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Request</w:t>
              </w:r>
            </w:ins>
          </w:p>
          <w:p w14:paraId="1511B671" w14:textId="709095F2" w:rsidR="007235BC" w:rsidRPr="00AD2FC1" w:rsidRDefault="007235BC" w:rsidP="001B1FC9">
            <w:pPr>
              <w:spacing w:line="360" w:lineRule="auto"/>
              <w:rPr>
                <w:ins w:id="5881" w:author="马玉成" w:date="2018-09-20T10:13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882" w:author="马玉成" w:date="2018-09-20T10:13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IPC_SunroofCloseCmd==0x0 no request</w:t>
              </w:r>
            </w:ins>
          </w:p>
          <w:p w14:paraId="75D553BB" w14:textId="6FD6DECB" w:rsidR="007235BC" w:rsidRPr="00AD2FC1" w:rsidRDefault="007235BC" w:rsidP="001B1FC9">
            <w:pPr>
              <w:spacing w:line="360" w:lineRule="auto"/>
              <w:rPr>
                <w:ins w:id="5883" w:author="马玉成" w:date="2018-09-18T15:05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884" w:author="马玉成" w:date="2018-09-20T10:13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IPC_SunroofCloseCmd==0x1 close  request</w:t>
              </w:r>
            </w:ins>
          </w:p>
          <w:p w14:paraId="0C869176" w14:textId="77777777" w:rsidR="00C77DAB" w:rsidRPr="00AD2FC1" w:rsidRDefault="00C77DAB" w:rsidP="001B1FC9">
            <w:pPr>
              <w:spacing w:line="360" w:lineRule="auto"/>
              <w:rPr>
                <w:ins w:id="5885" w:author="马玉成" w:date="2018-09-18T15:05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886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51129AFD" w14:textId="1AAAF897" w:rsidR="00D14EFC" w:rsidRPr="00AD2FC1" w:rsidRDefault="00115E1B" w:rsidP="00D14EFC">
            <w:pPr>
              <w:spacing w:line="360" w:lineRule="auto"/>
              <w:rPr>
                <w:ins w:id="5887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888" w:author="马玉成" w:date="2018-09-18T18:08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BCM_SRMovement</w:t>
              </w:r>
            </w:ins>
            <w:ins w:id="5889" w:author="马玉成" w:date="2018-09-20T10:03:00Z">
              <w:r w:rsidR="00D14EF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</w:t>
              </w:r>
            </w:ins>
            <w:ins w:id="5890" w:author="马玉成" w:date="2018-09-20T10:05:00Z">
              <w:r w:rsidR="00D14EF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891" w:author="马玉成" w:date="2018-09-18T18:08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0x0:</w:t>
              </w:r>
            </w:ins>
            <w:ins w:id="5892" w:author="马玉成" w:date="2018-09-20T10:09:00Z">
              <w:r w:rsidR="00D14EFC" w:rsidRPr="00AD2FC1">
                <w:t xml:space="preserve"> </w:t>
              </w:r>
              <w:r w:rsidR="00D14EF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stopped</w:t>
              </w:r>
            </w:ins>
            <w:ins w:id="5893" w:author="马玉成" w:date="2018-09-20T10:11:00Z">
              <w:r w:rsidR="00D14EFC"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停止</w:t>
              </w:r>
              <w:r w:rsidR="00D14EFC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；</w:t>
              </w:r>
            </w:ins>
          </w:p>
          <w:p w14:paraId="51D0CAF4" w14:textId="7DF3B6F6" w:rsidR="00D14EFC" w:rsidRPr="00AD2FC1" w:rsidRDefault="00D14EFC" w:rsidP="00D14EFC">
            <w:pPr>
              <w:spacing w:line="360" w:lineRule="auto"/>
              <w:rPr>
                <w:ins w:id="5894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895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896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0x1:opening</w:t>
              </w:r>
            </w:ins>
            <w:ins w:id="5897" w:author="马玉成" w:date="2018-09-20T10:1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898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tilt</w:t>
              </w:r>
            </w:ins>
            <w:ins w:id="5899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起翘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打开</w:t>
              </w:r>
            </w:ins>
          </w:p>
          <w:p w14:paraId="5206D3D2" w14:textId="7073CC92" w:rsidR="00D14EFC" w:rsidRPr="00AD2FC1" w:rsidRDefault="00D14EFC" w:rsidP="00D14EFC">
            <w:pPr>
              <w:spacing w:line="360" w:lineRule="auto"/>
              <w:rPr>
                <w:ins w:id="5900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01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02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0x2:closing</w:t>
              </w:r>
            </w:ins>
            <w:ins w:id="5903" w:author="马玉成" w:date="2018-09-20T10:1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904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tilt</w:t>
              </w:r>
            </w:ins>
            <w:ins w:id="5905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起翘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关闭</w:t>
              </w:r>
            </w:ins>
          </w:p>
          <w:p w14:paraId="6AF90FAE" w14:textId="54AC9934" w:rsidR="00D14EFC" w:rsidRPr="00AD2FC1" w:rsidRDefault="00D14EFC" w:rsidP="00D14EFC">
            <w:pPr>
              <w:spacing w:line="360" w:lineRule="auto"/>
              <w:rPr>
                <w:ins w:id="5906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07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08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0x3:opening</w:t>
              </w:r>
            </w:ins>
            <w:ins w:id="5909" w:author="马玉成" w:date="2018-09-20T10:1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910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slide</w:t>
              </w:r>
            </w:ins>
            <w:ins w:id="5911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滑动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打开</w:t>
              </w:r>
            </w:ins>
          </w:p>
          <w:p w14:paraId="6FDB71BB" w14:textId="06925021" w:rsidR="00D14EFC" w:rsidRPr="00AD2FC1" w:rsidRDefault="00D14EFC" w:rsidP="00D14EFC">
            <w:pPr>
              <w:spacing w:line="360" w:lineRule="auto"/>
              <w:rPr>
                <w:ins w:id="5912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13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14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0x4:closing</w:t>
              </w:r>
            </w:ins>
            <w:ins w:id="5915" w:author="马玉成" w:date="2018-09-20T10:1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916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slide</w:t>
              </w:r>
            </w:ins>
            <w:ins w:id="5917" w:author="马玉成" w:date="2018-09-20T10:11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滑动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关闭</w:t>
              </w:r>
            </w:ins>
          </w:p>
          <w:p w14:paraId="50A705F3" w14:textId="6AB781C4" w:rsidR="00D14EFC" w:rsidRPr="00AD2FC1" w:rsidRDefault="00D14EFC" w:rsidP="00D14EFC">
            <w:pPr>
              <w:spacing w:line="360" w:lineRule="auto"/>
              <w:rPr>
                <w:ins w:id="5918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19" w:author="马玉成" w:date="2018-09-20T10:1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20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0x5:reversing(AP/Stall)</w:t>
              </w:r>
            </w:ins>
            <w:ins w:id="5921" w:author="马玉成" w:date="2018-09-20T10:12:00Z"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反转</w:t>
              </w:r>
            </w:ins>
          </w:p>
          <w:p w14:paraId="329C0E39" w14:textId="1037B08D" w:rsidR="00D14EFC" w:rsidRPr="00AD2FC1" w:rsidRDefault="00D14EFC" w:rsidP="00D14EFC">
            <w:pPr>
              <w:spacing w:line="360" w:lineRule="auto"/>
              <w:rPr>
                <w:ins w:id="5922" w:author="马玉成" w:date="2018-09-20T10:09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23" w:author="马玉成" w:date="2018-09-20T10:1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24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0x6:movinguninitialized</w:t>
              </w:r>
            </w:ins>
            <w:ins w:id="5925" w:author="马玉成" w:date="2018-09-20T10:12:00Z"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初始化状态下运动</w:t>
              </w:r>
            </w:ins>
          </w:p>
          <w:p w14:paraId="4EC645F0" w14:textId="2434E9D6" w:rsidR="00D14EFC" w:rsidRPr="00AD2FC1" w:rsidRDefault="00D14EFC" w:rsidP="00D14EFC">
            <w:pPr>
              <w:spacing w:line="360" w:lineRule="auto"/>
              <w:rPr>
                <w:ins w:id="5926" w:author="马玉成" w:date="2018-09-20T10:05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5927" w:author="马玉成" w:date="2018-09-20T10:1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BCM_SRMovement == </w:t>
              </w:r>
            </w:ins>
            <w:ins w:id="5928" w:author="马玉成" w:date="2018-09-20T10:09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0x7:reserved</w:t>
              </w:r>
            </w:ins>
            <w:ins w:id="5929" w:author="马玉成" w:date="2018-09-18T18:08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</w:ins>
            <w:ins w:id="5930" w:author="马玉成" w:date="2018-09-20T10:12:00Z"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保留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。</w:t>
              </w:r>
            </w:ins>
          </w:p>
          <w:p w14:paraId="37558B69" w14:textId="32E9F1CA" w:rsidR="00D14EFC" w:rsidRPr="00AD2FC1" w:rsidRDefault="003C709A">
            <w:pPr>
              <w:spacing w:line="360" w:lineRule="auto"/>
              <w:rPr>
                <w:ins w:id="5931" w:author="马玉成" w:date="2018-09-20T10:00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32" w:author="马玉成" w:date="2018-09-18T18:1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BCM_SRPosition</w:t>
              </w:r>
            </w:ins>
            <w:ins w:id="5933" w:author="马玉成" w:date="2018-09-20T10:00:00Z">
              <w:r w:rsidR="00D14EFC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== </w:t>
              </w:r>
            </w:ins>
            <w:ins w:id="5934" w:author="马玉成" w:date="2018-09-18T18:1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0x0:Tilt</w:t>
              </w:r>
            </w:ins>
            <w:ins w:id="5935" w:author="马玉成" w:date="2018-09-20T10:01:00Z">
              <w:r w:rsidR="00D14EFC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36" w:author="马玉成" w:date="2018-09-18T18:1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up</w:t>
              </w:r>
            </w:ins>
            <w:ins w:id="5937" w:author="马玉成" w:date="2018-09-20T10:00:00Z">
              <w:r w:rsidR="00D14EFC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="00D14EFC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起翘</w:t>
              </w:r>
            </w:ins>
            <w:ins w:id="5938" w:author="马玉成" w:date="2018-09-20T10:01:00Z">
              <w:r w:rsidR="00D14EFC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；</w:t>
              </w:r>
            </w:ins>
          </w:p>
          <w:p w14:paraId="29B5E2F9" w14:textId="35525740" w:rsidR="00D14EFC" w:rsidRPr="00AD2FC1" w:rsidRDefault="00D14EFC">
            <w:pPr>
              <w:spacing w:line="360" w:lineRule="auto"/>
              <w:rPr>
                <w:ins w:id="5939" w:author="马玉成" w:date="2018-09-20T10:01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40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BCM_SRPosition == </w:t>
              </w:r>
            </w:ins>
            <w:ins w:id="5941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0x1:Vent</w:t>
              </w:r>
            </w:ins>
            <w:ins w:id="5942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43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area</w:t>
              </w:r>
            </w:ins>
            <w:ins w:id="5944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起翘</w:t>
              </w:r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区间</w:t>
              </w:r>
            </w:ins>
            <w:ins w:id="5945" w:author="马玉成" w:date="2018-09-18T18:12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2B564E23" w14:textId="77777777" w:rsidR="00D14EFC" w:rsidRPr="00AD2FC1" w:rsidRDefault="00D14EFC">
            <w:pPr>
              <w:spacing w:line="360" w:lineRule="auto"/>
              <w:rPr>
                <w:ins w:id="5946" w:author="马玉成" w:date="2018-09-20T10:01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47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BCM_SRPosition == </w:t>
              </w:r>
            </w:ins>
            <w:ins w:id="5948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0x2:Antipinch</w:t>
              </w:r>
            </w:ins>
            <w:ins w:id="5949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50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in</w:t>
              </w:r>
            </w:ins>
            <w:ins w:id="5951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52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vent</w:t>
              </w:r>
            </w:ins>
            <w:ins w:id="5953" w:author="马玉成" w:date="2018-09-20T10:01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起翘</w:t>
              </w:r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区间发生防夹</w:t>
              </w:r>
            </w:ins>
            <w:ins w:id="5954" w:author="马玉成" w:date="2018-09-18T18:12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286937D2" w14:textId="77777777" w:rsidR="00D14EFC" w:rsidRPr="00AD2FC1" w:rsidRDefault="00D14EFC">
            <w:pPr>
              <w:spacing w:line="360" w:lineRule="auto"/>
              <w:rPr>
                <w:ins w:id="5955" w:author="马玉成" w:date="2018-09-20T10:0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56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lastRenderedPageBreak/>
                <w:t xml:space="preserve">BCM_SRPosition == </w:t>
              </w:r>
            </w:ins>
            <w:ins w:id="5957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0x3:Fully</w:t>
              </w:r>
            </w:ins>
            <w:ins w:id="5958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59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close</w:t>
              </w:r>
            </w:ins>
            <w:ins w:id="5960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全关</w:t>
              </w:r>
            </w:ins>
            <w:ins w:id="5961" w:author="马玉成" w:date="2018-09-18T18:12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7837DF8E" w14:textId="77777777" w:rsidR="00D14EFC" w:rsidRPr="00AD2FC1" w:rsidRDefault="00D14EFC">
            <w:pPr>
              <w:spacing w:line="360" w:lineRule="auto"/>
              <w:rPr>
                <w:ins w:id="5962" w:author="马玉成" w:date="2018-09-20T10:0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63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BCM_SRPosition == </w:t>
              </w:r>
            </w:ins>
            <w:ins w:id="5964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0x4:Antipinch</w:t>
              </w:r>
            </w:ins>
            <w:ins w:id="5965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66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in</w:t>
              </w:r>
            </w:ins>
            <w:ins w:id="5967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68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partially</w:t>
              </w:r>
            </w:ins>
            <w:ins w:id="5969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70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slide</w:t>
              </w:r>
            </w:ins>
            <w:ins w:id="5971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滑动</w:t>
              </w:r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区间发生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防夹</w:t>
              </w:r>
            </w:ins>
            <w:ins w:id="5972" w:author="马玉成" w:date="2018-09-18T18:12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7571F31F" w14:textId="77777777" w:rsidR="00D14EFC" w:rsidRPr="00AD2FC1" w:rsidRDefault="00D14EFC">
            <w:pPr>
              <w:spacing w:line="360" w:lineRule="auto"/>
              <w:rPr>
                <w:ins w:id="5973" w:author="马玉成" w:date="2018-09-20T10:03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74" w:author="马玉成" w:date="2018-09-20T10:0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BCM_SRPosition ==</w:t>
              </w:r>
            </w:ins>
            <w:ins w:id="5975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76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0x5:Partially</w:t>
              </w:r>
            </w:ins>
            <w:ins w:id="5977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78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slide</w:t>
              </w:r>
            </w:ins>
            <w:ins w:id="5979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天窗</w:t>
              </w:r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处于滑动打开区间</w:t>
              </w:r>
            </w:ins>
            <w:ins w:id="5980" w:author="马玉成" w:date="2018-09-18T18:13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5E8CFBE9" w14:textId="77777777" w:rsidR="00D14EFC" w:rsidRPr="00AD2FC1" w:rsidRDefault="00D14EFC">
            <w:pPr>
              <w:spacing w:line="360" w:lineRule="auto"/>
              <w:rPr>
                <w:ins w:id="5981" w:author="马玉成" w:date="2018-09-20T10:03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82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BCM_SRPosition == </w:t>
              </w:r>
            </w:ins>
            <w:ins w:id="5983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0x6:Fully</w:t>
              </w:r>
            </w:ins>
            <w:ins w:id="5984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5985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open</w:t>
              </w:r>
            </w:ins>
            <w:ins w:id="5986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全开</w:t>
              </w:r>
            </w:ins>
            <w:ins w:id="5987" w:author="马玉成" w:date="2018-09-18T18:13:00Z">
              <w:r w:rsidR="003C709A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0315ED21" w14:textId="44E3BB9A" w:rsidR="003C709A" w:rsidRPr="00AD2FC1" w:rsidRDefault="00D14EFC">
            <w:pPr>
              <w:spacing w:line="360" w:lineRule="auto"/>
              <w:rPr>
                <w:ins w:id="5988" w:author="马玉成" w:date="2018-09-18T18:13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89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BCM_SRPosition == </w:t>
              </w:r>
            </w:ins>
            <w:ins w:id="5990" w:author="马玉成" w:date="2018-09-18T18:12:00Z">
              <w:r w:rsidR="003C709A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0x7:Uninitialized</w:t>
              </w:r>
            </w:ins>
            <w:ins w:id="5991" w:author="马玉成" w:date="2018-09-20T10:0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未初始化</w:t>
              </w:r>
            </w:ins>
          </w:p>
          <w:p w14:paraId="1B4D12D6" w14:textId="302A0B18" w:rsidR="003C709A" w:rsidRPr="00AD2FC1" w:rsidRDefault="003C709A">
            <w:pPr>
              <w:spacing w:line="360" w:lineRule="auto"/>
              <w:rPr>
                <w:ins w:id="5992" w:author="马玉成" w:date="2018-09-18T15:05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5993" w:author="马玉成" w:date="2018-09-18T18:13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BCM_SRPositionCount</w:t>
              </w:r>
            </w:ins>
          </w:p>
          <w:p w14:paraId="1E25B46F" w14:textId="77777777" w:rsidR="00C77DAB" w:rsidRPr="00AD2FC1" w:rsidRDefault="00C77DAB" w:rsidP="001B1FC9">
            <w:pPr>
              <w:jc w:val="both"/>
              <w:rPr>
                <w:ins w:id="5994" w:author="马玉成" w:date="2018-09-18T15:05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5995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2787D467" w14:textId="77777777" w:rsidR="00C77DAB" w:rsidRPr="00AD2FC1" w:rsidRDefault="00C77DAB" w:rsidP="001B1FC9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ins w:id="5996" w:author="马玉成" w:date="2018-09-18T15:05:00Z"/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ins w:id="5997" w:author="马玉成" w:date="2018-09-18T15:05:00Z"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丢失时间＜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10cycle time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保持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当前状态，当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≥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10 cycle time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时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，功能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不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可用或失效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，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功能不显示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或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置灰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；</w:t>
              </w:r>
            </w:ins>
          </w:p>
          <w:p w14:paraId="20EC313C" w14:textId="77777777" w:rsidR="00C77DAB" w:rsidRPr="00AD2FC1" w:rsidRDefault="00C77DAB" w:rsidP="001B1FC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5998" w:author="马玉成" w:date="2018-09-18T15:05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5999" w:author="马玉成" w:date="2018-09-18T15:05:00Z">
              <w:r w:rsidRPr="00AD2FC1">
                <w:rPr>
                  <w:rFonts w:hAnsi="宋体"/>
                  <w:sz w:val="18"/>
                  <w:szCs w:val="18"/>
                </w:rPr>
                <w:t>IPC开机后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如果</w:t>
              </w:r>
              <w:r w:rsidRPr="00AD2FC1">
                <w:rPr>
                  <w:rFonts w:hAnsi="宋体"/>
                  <w:sz w:val="18"/>
                  <w:szCs w:val="18"/>
                </w:rPr>
                <w:t>在1S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时间</w:t>
              </w:r>
              <w:r w:rsidRPr="00AD2FC1">
                <w:rPr>
                  <w:rFonts w:hAnsi="宋体"/>
                  <w:sz w:val="18"/>
                  <w:szCs w:val="18"/>
                </w:rPr>
                <w:t>内收不到反馈信号，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此功能</w:t>
              </w:r>
              <w:r w:rsidRPr="00AD2FC1">
                <w:rPr>
                  <w:rFonts w:hAnsi="宋体"/>
                  <w:sz w:val="18"/>
                  <w:szCs w:val="18"/>
                </w:rPr>
                <w:t>失效；</w:t>
              </w:r>
              <w:r w:rsidRPr="00AD2FC1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丢失信号接收</w:t>
              </w:r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一帧正常信号之后即</w:t>
              </w:r>
              <w:r w:rsidRPr="00AD2FC1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恢复正常，根据实际值进行显示。</w:t>
              </w:r>
            </w:ins>
          </w:p>
          <w:p w14:paraId="20299F05" w14:textId="77777777" w:rsidR="00C77DAB" w:rsidRPr="00AD2FC1" w:rsidRDefault="00C77DAB" w:rsidP="001B1FC9">
            <w:pPr>
              <w:spacing w:line="360" w:lineRule="auto"/>
              <w:rPr>
                <w:ins w:id="6000" w:author="马玉成" w:date="2018-09-18T15:05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001" w:author="马玉成" w:date="2018-09-18T15:05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77C63C95" w14:textId="77777777" w:rsidR="00C77DAB" w:rsidRPr="00AD2FC1" w:rsidRDefault="00C77DAB" w:rsidP="001B1FC9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ins w:id="6002" w:author="马玉成" w:date="2018-09-18T15:05:00Z"/>
              </w:rPr>
            </w:pPr>
            <w:ins w:id="6003" w:author="马玉成" w:date="2018-09-18T15:05:00Z"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</w:tc>
      </w:tr>
    </w:tbl>
    <w:p w14:paraId="1FFACBC4" w14:textId="77777777" w:rsidR="00C77DAB" w:rsidRPr="00E539D3" w:rsidRDefault="00C77DAB">
      <w:pPr>
        <w:rPr>
          <w:ins w:id="6004" w:author="马玉成" w:date="2018-09-18T15:03:00Z"/>
        </w:rPr>
        <w:pPrChange w:id="6005" w:author="马玉成" w:date="2018-09-18T15:04:00Z">
          <w:pPr>
            <w:pStyle w:val="2"/>
          </w:pPr>
        </w:pPrChange>
      </w:pPr>
    </w:p>
    <w:p w14:paraId="5CA3A828" w14:textId="68BB3BF7" w:rsidR="00041B9B" w:rsidRPr="00AD2FC1" w:rsidRDefault="00041B9B">
      <w:pPr>
        <w:pStyle w:val="3"/>
        <w:rPr>
          <w:ins w:id="6006" w:author="马玉成" w:date="2018-09-20T10:32:00Z"/>
        </w:rPr>
      </w:pPr>
      <w:bookmarkStart w:id="6007" w:name="_Toc532203444"/>
      <w:ins w:id="6008" w:author="马玉成" w:date="2018-09-20T10:32:00Z">
        <w:r w:rsidRPr="00AD2FC1">
          <w:rPr>
            <w:rFonts w:hint="eastAsia"/>
          </w:rPr>
          <w:lastRenderedPageBreak/>
          <w:t>遮阳</w:t>
        </w:r>
        <w:proofErr w:type="gramStart"/>
        <w:r w:rsidRPr="00AD2FC1">
          <w:rPr>
            <w:rFonts w:hint="eastAsia"/>
          </w:rPr>
          <w:t>帘</w:t>
        </w:r>
        <w:proofErr w:type="gramEnd"/>
        <w:r w:rsidRPr="00AD2FC1">
          <w:rPr>
            <w:rFonts w:hint="eastAsia"/>
          </w:rPr>
          <w:t>控制</w:t>
        </w:r>
      </w:ins>
      <w:ins w:id="6009" w:author="北京车和家" w:date="2018-11-08T13:05:00Z">
        <w:r w:rsidR="00587513" w:rsidRPr="00AD2FC1">
          <w:rPr>
            <w:rFonts w:hint="eastAsia"/>
            <w:rPrChange w:id="6010" w:author="北京车和家" w:date="2018-11-12T14:47:00Z">
              <w:rPr>
                <w:rFonts w:hint="eastAsia"/>
                <w:strike/>
              </w:rPr>
            </w:rPrChange>
          </w:rPr>
          <w:t>（</w:t>
        </w:r>
      </w:ins>
      <w:ins w:id="6011" w:author="北京车和家" w:date="2018-11-12T14:47:00Z">
        <w:r w:rsidR="008759AB">
          <w:rPr>
            <w:rFonts w:hint="eastAsia"/>
          </w:rPr>
          <w:t>空调</w:t>
        </w:r>
        <w:proofErr w:type="gramStart"/>
        <w:r w:rsidR="008759AB">
          <w:rPr>
            <w:rFonts w:hint="eastAsia"/>
          </w:rPr>
          <w:t>屏触控操</w:t>
        </w:r>
        <w:proofErr w:type="gramEnd"/>
        <w:r w:rsidR="008759AB">
          <w:rPr>
            <w:rFonts w:hint="eastAsia"/>
          </w:rPr>
          <w:t>作界面取消，</w:t>
        </w:r>
        <w:r w:rsidR="008759AB">
          <w:rPr>
            <w:rFonts w:hint="eastAsia"/>
          </w:rPr>
          <w:t xml:space="preserve"> </w:t>
        </w:r>
        <w:r w:rsidR="008759AB">
          <w:rPr>
            <w:rFonts w:hint="eastAsia"/>
          </w:rPr>
          <w:t>保留语音控制功能</w:t>
        </w:r>
      </w:ins>
      <w:ins w:id="6012" w:author="北京车和家" w:date="2018-11-08T13:05:00Z">
        <w:r w:rsidR="00587513" w:rsidRPr="00AD2FC1">
          <w:rPr>
            <w:rFonts w:hint="eastAsia"/>
            <w:rPrChange w:id="6013" w:author="北京车和家" w:date="2018-11-12T14:47:00Z">
              <w:rPr>
                <w:rFonts w:hint="eastAsia"/>
                <w:strike/>
              </w:rPr>
            </w:rPrChange>
          </w:rPr>
          <w:t>）</w:t>
        </w:r>
      </w:ins>
      <w:bookmarkEnd w:id="6007"/>
    </w:p>
    <w:tbl>
      <w:tblPr>
        <w:tblW w:w="9709" w:type="dxa"/>
        <w:tblLook w:val="04A0" w:firstRow="1" w:lastRow="0" w:firstColumn="1" w:lastColumn="0" w:noHBand="0" w:noVBand="1"/>
      </w:tblPr>
      <w:tblGrid>
        <w:gridCol w:w="1123"/>
        <w:gridCol w:w="1978"/>
        <w:gridCol w:w="2070"/>
        <w:gridCol w:w="3145"/>
        <w:gridCol w:w="1393"/>
      </w:tblGrid>
      <w:tr w:rsidR="00041B9B" w:rsidRPr="00AD2FC1" w14:paraId="3D31688F" w14:textId="77777777" w:rsidTr="001B1FC9">
        <w:trPr>
          <w:trHeight w:val="270"/>
          <w:tblHeader/>
          <w:ins w:id="6014" w:author="马玉成" w:date="2018-09-20T10:32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53776" w14:textId="77777777" w:rsidR="00041B9B" w:rsidRPr="00AD2FC1" w:rsidRDefault="00041B9B" w:rsidP="001B1FC9">
            <w:pPr>
              <w:spacing w:line="360" w:lineRule="auto"/>
              <w:rPr>
                <w:ins w:id="6015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016" w:author="马玉成" w:date="2018-09-20T10:32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t>功能点</w:t>
              </w:r>
            </w:ins>
          </w:p>
        </w:tc>
        <w:tc>
          <w:tcPr>
            <w:tcW w:w="85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ADA8CC" w14:textId="618CF9E8" w:rsidR="00041B9B" w:rsidRPr="00AD2FC1" w:rsidRDefault="00041B9B" w:rsidP="001B1FC9">
            <w:pPr>
              <w:spacing w:line="360" w:lineRule="auto"/>
              <w:rPr>
                <w:ins w:id="6017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018" w:author="马玉成" w:date="2018-09-20T10:35:00Z">
              <w:r w:rsidRPr="00AD2FC1">
                <w:rPr>
                  <w:rFonts w:hint="eastAsia"/>
                  <w:sz w:val="18"/>
                  <w:szCs w:val="18"/>
                </w:rPr>
                <w:t>遮阳</w:t>
              </w:r>
              <w:proofErr w:type="gramStart"/>
              <w:r w:rsidRPr="00AD2FC1">
                <w:rPr>
                  <w:rFonts w:hint="eastAsia"/>
                  <w:sz w:val="18"/>
                  <w:szCs w:val="18"/>
                </w:rPr>
                <w:t>帘</w:t>
              </w:r>
            </w:ins>
            <w:proofErr w:type="gramEnd"/>
            <w:ins w:id="6019" w:author="马玉成" w:date="2018-09-20T10:32:00Z">
              <w:r w:rsidRPr="00AD2FC1">
                <w:rPr>
                  <w:rFonts w:hint="eastAsia"/>
                  <w:sz w:val="18"/>
                  <w:szCs w:val="18"/>
                </w:rPr>
                <w:t>控制</w:t>
              </w:r>
            </w:ins>
          </w:p>
        </w:tc>
      </w:tr>
      <w:tr w:rsidR="00041B9B" w:rsidRPr="00AD2FC1" w14:paraId="2AB3B887" w14:textId="77777777" w:rsidTr="001B1FC9">
        <w:trPr>
          <w:trHeight w:val="270"/>
          <w:tblHeader/>
          <w:ins w:id="6020" w:author="马玉成" w:date="2018-09-20T10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5169C" w14:textId="77777777" w:rsidR="00041B9B" w:rsidRPr="00AD2FC1" w:rsidRDefault="00041B9B" w:rsidP="001B1FC9">
            <w:pPr>
              <w:spacing w:line="360" w:lineRule="auto"/>
              <w:rPr>
                <w:ins w:id="6021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022" w:author="马玉成" w:date="2018-09-20T10:32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C11E4A" w14:textId="7FEBD734" w:rsidR="00041B9B" w:rsidRPr="00AD2FC1" w:rsidRDefault="00041B9B">
            <w:pPr>
              <w:spacing w:line="360" w:lineRule="auto"/>
              <w:rPr>
                <w:ins w:id="6023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024" w:author="马玉成" w:date="2018-09-20T10:32:00Z">
              <w:r w:rsidRPr="00AD2FC1">
                <w:rPr>
                  <w:rFonts w:hint="eastAsia"/>
                  <w:sz w:val="18"/>
                  <w:szCs w:val="18"/>
                </w:rPr>
                <w:t>用户可以通过</w:t>
              </w:r>
              <w:r w:rsidRPr="00AD2FC1">
                <w:rPr>
                  <w:sz w:val="18"/>
                  <w:szCs w:val="18"/>
                </w:rPr>
                <w:t>CCP</w:t>
              </w:r>
              <w:r w:rsidRPr="00AD2FC1">
                <w:rPr>
                  <w:rFonts w:hint="eastAsia"/>
                  <w:sz w:val="18"/>
                  <w:szCs w:val="18"/>
                </w:rPr>
                <w:t>的开启关闭</w:t>
              </w:r>
            </w:ins>
            <w:ins w:id="6025" w:author="马玉成" w:date="2018-09-20T10:35:00Z">
              <w:r w:rsidRPr="00AD2FC1">
                <w:rPr>
                  <w:rFonts w:hint="eastAsia"/>
                  <w:sz w:val="18"/>
                  <w:szCs w:val="18"/>
                </w:rPr>
                <w:t>遮阳帘</w:t>
              </w:r>
            </w:ins>
            <w:ins w:id="6026" w:author="马玉成" w:date="2018-09-20T10:32:00Z">
              <w:r w:rsidRPr="00AD2FC1">
                <w:rPr>
                  <w:rFonts w:hint="eastAsia"/>
                  <w:sz w:val="18"/>
                  <w:szCs w:val="18"/>
                </w:rPr>
                <w:t>，可自定义开启。</w:t>
              </w:r>
            </w:ins>
          </w:p>
        </w:tc>
      </w:tr>
      <w:tr w:rsidR="00041B9B" w:rsidRPr="00AD2FC1" w14:paraId="20C9B380" w14:textId="77777777" w:rsidTr="001B1FC9">
        <w:trPr>
          <w:trHeight w:val="270"/>
          <w:tblHeader/>
          <w:ins w:id="6027" w:author="马玉成" w:date="2018-09-20T10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BADCFF" w14:textId="77777777" w:rsidR="00041B9B" w:rsidRPr="00AD2FC1" w:rsidRDefault="00041B9B" w:rsidP="001B1FC9">
            <w:pPr>
              <w:spacing w:line="360" w:lineRule="auto"/>
              <w:rPr>
                <w:ins w:id="6028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029" w:author="马玉成" w:date="2018-09-20T10:32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ABD0730" w14:textId="77777777" w:rsidR="00041B9B" w:rsidRPr="00AD2FC1" w:rsidRDefault="00041B9B" w:rsidP="001B1FC9">
            <w:pPr>
              <w:spacing w:line="360" w:lineRule="auto"/>
              <w:rPr>
                <w:ins w:id="6030" w:author="马玉成" w:date="2018-09-20T10:32:00Z"/>
                <w:sz w:val="18"/>
                <w:szCs w:val="18"/>
              </w:rPr>
            </w:pPr>
            <w:ins w:id="6031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041B9B" w:rsidRPr="00AD2FC1" w14:paraId="2DC98971" w14:textId="77777777" w:rsidTr="00D47396">
        <w:trPr>
          <w:trHeight w:val="270"/>
          <w:tblHeader/>
          <w:ins w:id="6032" w:author="马玉成" w:date="2018-09-20T10:32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80106" w14:textId="77777777" w:rsidR="00041B9B" w:rsidRPr="00AD2FC1" w:rsidRDefault="00041B9B" w:rsidP="001B1FC9">
            <w:pPr>
              <w:spacing w:line="360" w:lineRule="auto"/>
              <w:rPr>
                <w:ins w:id="6033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034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4C46FA" w14:textId="77777777" w:rsidR="00041B9B" w:rsidRPr="00AD2FC1" w:rsidRDefault="00041B9B" w:rsidP="001B1FC9">
            <w:pPr>
              <w:spacing w:line="360" w:lineRule="auto"/>
              <w:jc w:val="center"/>
              <w:rPr>
                <w:ins w:id="6035" w:author="马玉成" w:date="2018-09-20T10:32:00Z"/>
                <w:sz w:val="18"/>
                <w:szCs w:val="18"/>
              </w:rPr>
            </w:pPr>
            <w:ins w:id="6036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E4BD224" w14:textId="77777777" w:rsidR="00041B9B" w:rsidRPr="00AD2FC1" w:rsidRDefault="00041B9B" w:rsidP="001B1FC9">
            <w:pPr>
              <w:spacing w:line="360" w:lineRule="auto"/>
              <w:jc w:val="center"/>
              <w:rPr>
                <w:ins w:id="6037" w:author="马玉成" w:date="2018-09-20T10:32:00Z"/>
                <w:sz w:val="18"/>
                <w:szCs w:val="18"/>
              </w:rPr>
            </w:pPr>
            <w:ins w:id="6038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041B9B" w:rsidRPr="00AD2FC1" w14:paraId="72A6A824" w14:textId="77777777" w:rsidTr="00D47396">
        <w:trPr>
          <w:trHeight w:val="270"/>
          <w:tblHeader/>
          <w:ins w:id="6039" w:author="马玉成" w:date="2018-09-20T10:32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A9024" w14:textId="77777777" w:rsidR="00041B9B" w:rsidRPr="00AD2FC1" w:rsidRDefault="00041B9B" w:rsidP="001B1FC9">
            <w:pPr>
              <w:spacing w:line="360" w:lineRule="auto"/>
              <w:rPr>
                <w:ins w:id="6040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568719F" w14:textId="48C1B259" w:rsidR="00041B9B" w:rsidRPr="00AD2FC1" w:rsidRDefault="00041B9B" w:rsidP="001B1FC9">
            <w:pPr>
              <w:spacing w:line="360" w:lineRule="auto"/>
              <w:jc w:val="center"/>
              <w:rPr>
                <w:ins w:id="6041" w:author="马玉成" w:date="2018-09-20T10:32:00Z"/>
                <w:sz w:val="18"/>
                <w:szCs w:val="18"/>
              </w:rPr>
            </w:pPr>
            <w:ins w:id="6042" w:author="马玉成" w:date="2018-09-20T10:32:00Z">
              <w:r w:rsidRPr="00AD2FC1">
                <w:rPr>
                  <w:rFonts w:eastAsia="宋体"/>
                  <w:color w:val="191F25"/>
                  <w:szCs w:val="21"/>
                  <w:shd w:val="clear" w:color="auto" w:fill="FFFFFF"/>
                </w:rPr>
                <w:t>IPC_</w:t>
              </w:r>
            </w:ins>
            <w:ins w:id="6043" w:author="马玉成" w:date="2018-09-20T10:40:00Z">
              <w:r w:rsidR="00ED40E3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SunshadeOpenCmd</w:t>
              </w:r>
            </w:ins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DBB19D" w14:textId="77777777" w:rsidR="00041B9B" w:rsidRPr="00AD2FC1" w:rsidRDefault="00041B9B" w:rsidP="001B1FC9">
            <w:pPr>
              <w:spacing w:line="360" w:lineRule="auto"/>
              <w:jc w:val="center"/>
              <w:rPr>
                <w:ins w:id="6044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045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398722" w14:textId="561A45C1" w:rsidR="00041B9B" w:rsidRPr="00AD2FC1" w:rsidRDefault="00ED40E3" w:rsidP="001B1FC9">
            <w:pPr>
              <w:jc w:val="center"/>
              <w:rPr>
                <w:ins w:id="6046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047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048" w:author="马玉成" w:date="2018-09-20T10:4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049" w:author="马玉成" w:date="2018-09-20T10:32:00Z">
              <w:r w:rsidR="00041B9B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Position</w:t>
              </w:r>
            </w:ins>
          </w:p>
          <w:p w14:paraId="14C5EBF2" w14:textId="77777777" w:rsidR="00041B9B" w:rsidRPr="00AD2FC1" w:rsidRDefault="00041B9B">
            <w:pPr>
              <w:jc w:val="center"/>
              <w:rPr>
                <w:ins w:id="6050" w:author="马玉成" w:date="2018-09-20T10:40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051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052" w:author="马玉成" w:date="2018-09-20T10:40:00Z">
              <w:r w:rsidR="00ED40E3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053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</w:t>
              </w:r>
            </w:ins>
          </w:p>
          <w:p w14:paraId="77021EE8" w14:textId="07F95CFD" w:rsidR="00ED40E3" w:rsidRPr="00AD2FC1" w:rsidRDefault="00ED40E3">
            <w:pPr>
              <w:jc w:val="center"/>
              <w:rPr>
                <w:ins w:id="6054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055" w:author="马玉成" w:date="2018-09-20T10:40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BCM_SSPositionCount</w:t>
              </w:r>
            </w:ins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689847" w14:textId="77777777" w:rsidR="00041B9B" w:rsidRPr="00AD2FC1" w:rsidRDefault="00041B9B" w:rsidP="001B1FC9">
            <w:pPr>
              <w:jc w:val="center"/>
              <w:rPr>
                <w:ins w:id="6056" w:author="马玉成" w:date="2018-09-20T10:32:00Z"/>
                <w:sz w:val="18"/>
                <w:szCs w:val="18"/>
              </w:rPr>
            </w:pPr>
            <w:ins w:id="6057" w:author="马玉成" w:date="2018-09-20T10:32:00Z">
              <w:r w:rsidRPr="00AD2FC1">
                <w:rPr>
                  <w:sz w:val="18"/>
                  <w:szCs w:val="18"/>
                </w:rPr>
                <w:t>C</w:t>
              </w:r>
            </w:ins>
          </w:p>
        </w:tc>
      </w:tr>
      <w:tr w:rsidR="00041B9B" w:rsidRPr="00AD2FC1" w14:paraId="3239A28F" w14:textId="77777777" w:rsidTr="001B1FC9">
        <w:trPr>
          <w:trHeight w:val="983"/>
          <w:tblHeader/>
          <w:ins w:id="6058" w:author="马玉成" w:date="2018-09-20T10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70CC" w14:textId="77777777" w:rsidR="00041B9B" w:rsidRPr="00AD2FC1" w:rsidRDefault="00041B9B" w:rsidP="001B1FC9">
            <w:pPr>
              <w:spacing w:line="360" w:lineRule="auto"/>
              <w:rPr>
                <w:ins w:id="6059" w:author="马玉成" w:date="2018-09-20T10:32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060" w:author="马玉成" w:date="2018-09-20T10:32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lastRenderedPageBreak/>
                <w:t>策略</w:t>
              </w:r>
            </w:ins>
          </w:p>
        </w:tc>
        <w:tc>
          <w:tcPr>
            <w:tcW w:w="8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2D4EE7" w14:textId="77777777" w:rsidR="00041B9B" w:rsidRPr="00AD2FC1" w:rsidRDefault="00041B9B" w:rsidP="001B1FC9">
            <w:pPr>
              <w:pStyle w:val="af5"/>
              <w:numPr>
                <w:ilvl w:val="0"/>
                <w:numId w:val="65"/>
              </w:numPr>
              <w:spacing w:line="360" w:lineRule="auto"/>
              <w:ind w:firstLineChars="0"/>
              <w:rPr>
                <w:ins w:id="6061" w:author="马玉成" w:date="2018-09-20T10:32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062" w:author="马玉成" w:date="2018-09-20T10:32:00Z"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控制逻辑：</w:t>
              </w:r>
            </w:ins>
          </w:p>
          <w:p w14:paraId="4C38B315" w14:textId="11FE4B64" w:rsidR="00041B9B" w:rsidRPr="00AD2FC1" w:rsidRDefault="00041B9B" w:rsidP="001B1FC9">
            <w:pPr>
              <w:pStyle w:val="HR"/>
              <w:ind w:firstLine="360"/>
              <w:rPr>
                <w:ins w:id="6063" w:author="马玉成" w:date="2018-09-20T10:32:00Z"/>
                <w:rFonts w:asciiTheme="minorEastAsia" w:eastAsiaTheme="minorEastAsia" w:hAnsiTheme="minorEastAsia" w:cs="Arial Unicode MS"/>
                <w:kern w:val="0"/>
                <w:sz w:val="18"/>
                <w:szCs w:val="18"/>
              </w:rPr>
            </w:pPr>
            <w:ins w:id="6064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帘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关闭状态时，CCP发送IPC_SunshadeOpenCmd==0x1 open request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三帧后，</w:t>
              </w:r>
            </w:ins>
            <w:proofErr w:type="gramStart"/>
            <w:ins w:id="6065" w:author="马玉成" w:date="2018-09-20T10:33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066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会</w:t>
              </w:r>
            </w:ins>
            <w:ins w:id="6067" w:author="马玉成" w:date="2018-09-20T10:33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自</w:t>
              </w:r>
              <w:proofErr w:type="gramEnd"/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动</w:t>
              </w:r>
            </w:ins>
            <w:ins w:id="6068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开启到</w:t>
              </w:r>
            </w:ins>
            <w:ins w:id="6069" w:author="马玉成" w:date="2018-09-20T10:33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全开</w:t>
              </w:r>
            </w:ins>
            <w:ins w:id="6070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位置；</w:t>
              </w:r>
            </w:ins>
          </w:p>
          <w:p w14:paraId="1229131F" w14:textId="08B9DBC5" w:rsidR="00041B9B" w:rsidRPr="00AD2FC1" w:rsidRDefault="003F6495" w:rsidP="001B1FC9">
            <w:pPr>
              <w:pStyle w:val="HR"/>
              <w:ind w:firstLine="360"/>
              <w:rPr>
                <w:ins w:id="6071" w:author="马玉成" w:date="2018-09-20T10:52:00Z"/>
                <w:rFonts w:asciiTheme="minorEastAsia" w:eastAsiaTheme="minorEastAsia" w:hAnsiTheme="minorEastAsia" w:cs="Arial Unicode MS"/>
                <w:kern w:val="0"/>
                <w:sz w:val="18"/>
                <w:szCs w:val="18"/>
              </w:rPr>
            </w:pPr>
            <w:ins w:id="6072" w:author="马玉成" w:date="2018-09-20T10:45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帘</w:t>
              </w:r>
            </w:ins>
            <w:proofErr w:type="gramEnd"/>
            <w:ins w:id="6073" w:author="马玉成" w:date="2018-09-20T10:32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开启最大开度时，</w:t>
              </w:r>
            </w:ins>
            <w:ins w:id="6074" w:author="马玉成" w:date="2018-09-20T10:41:00Z"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CCP发送</w:t>
              </w:r>
            </w:ins>
            <w:ins w:id="6075" w:author="马玉成" w:date="2018-09-20T10:32:00Z"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</w:t>
              </w:r>
            </w:ins>
            <w:ins w:id="6076" w:author="马玉成" w:date="2018-09-20T10:45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Sunshade</w:t>
              </w:r>
            </w:ins>
            <w:ins w:id="6077" w:author="马玉成" w:date="2018-09-20T10:32:00Z">
              <w:r w:rsidR="00041B9B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CloseCmd==0x1 close request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三帧后，</w:t>
              </w:r>
            </w:ins>
            <w:ins w:id="6078" w:author="马玉成" w:date="2018-09-20T10:42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079" w:author="马玉成" w:date="2018-09-20T10:32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自定运行到</w:t>
              </w:r>
            </w:ins>
            <w:ins w:id="6080" w:author="马玉成" w:date="2018-09-20T10:42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天窗</w:t>
              </w:r>
            </w:ins>
            <w:ins w:id="6081" w:author="马玉成" w:date="2018-09-20T10:43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位置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靠后</w:t>
              </w:r>
            </w:ins>
            <w:ins w:id="6082" w:author="马玉成" w:date="2018-09-20T10:44:00Z"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（43mm）</w:t>
              </w:r>
            </w:ins>
            <w:ins w:id="6083" w:author="马玉成" w:date="2018-09-20T10:45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处</w:t>
              </w:r>
            </w:ins>
            <w:ins w:id="6084" w:author="马玉成" w:date="2018-09-20T10:32:00Z">
              <w:r w:rsidR="00041B9B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；</w:t>
              </w:r>
            </w:ins>
            <w:ins w:id="6085" w:author="马玉成" w:date="2018-09-20T10:45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再次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发送IPC_SunshadeCloseCmd==0x1 close request</w:t>
              </w:r>
            </w:ins>
            <w:ins w:id="6086" w:author="马玉成" w:date="2018-09-20T10:46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命令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遮阳帘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不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动作。</w:t>
              </w:r>
            </w:ins>
          </w:p>
          <w:p w14:paraId="34EC5481" w14:textId="4DE69C01" w:rsidR="00BC3284" w:rsidRPr="00950B5C" w:rsidRDefault="00BC3284">
            <w:pPr>
              <w:spacing w:line="360" w:lineRule="auto"/>
              <w:rPr>
                <w:ins w:id="6087" w:author="马玉成" w:date="2018-09-20T10:32:00Z"/>
                <w:rFonts w:asciiTheme="minorEastAsia" w:eastAsiaTheme="minorEastAsia" w:hAnsiTheme="minorEastAsia" w:cs="Arial Unicode MS"/>
                <w:sz w:val="18"/>
                <w:szCs w:val="18"/>
              </w:rPr>
              <w:pPrChange w:id="6088" w:author="马玉成" w:date="2018-09-20T10:54:00Z">
                <w:pPr>
                  <w:pStyle w:val="HR"/>
                  <w:ind w:firstLine="360"/>
                </w:pPr>
              </w:pPrChange>
            </w:pPr>
            <w:ins w:id="6089" w:author="马玉成" w:date="2018-09-20T10:53:00Z">
              <w:r w:rsidRPr="00E539D3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在</w:t>
              </w:r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天窗和</w:t>
              </w:r>
              <w:proofErr w:type="gramStart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遮阳帘都处于</w:t>
              </w:r>
              <w:proofErr w:type="gramEnd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全开位置时，如果</w:t>
              </w:r>
              <w:r w:rsidRPr="00E539D3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要</w:t>
              </w:r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天窗</w:t>
              </w:r>
              <w:proofErr w:type="gramStart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遮阳帘全关</w:t>
              </w:r>
              <w:proofErr w:type="gramEnd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闭或</w:t>
              </w:r>
              <w:proofErr w:type="gramStart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遮阳帘全关</w:t>
              </w:r>
              <w:proofErr w:type="gramEnd"/>
              <w:r w:rsidRPr="00E539D3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闭，</w:t>
              </w:r>
            </w:ins>
            <w:ins w:id="6090" w:author="马玉成" w:date="2018-09-20T10:54:00Z">
              <w:r w:rsidRPr="00A450FB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需要先发送天窗关闭命令IPC_SunroofCloseCmd==0x1 close  request</w:t>
              </w:r>
              <w:r w:rsidRPr="00A450FB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三帧，</w:t>
              </w:r>
              <w:r w:rsidRPr="00CD1D64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2s</w:t>
              </w:r>
              <w:proofErr w:type="gramStart"/>
              <w:r w:rsidRPr="00EC0DDA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发再发</w:t>
              </w:r>
              <w:proofErr w:type="gramEnd"/>
              <w:r w:rsidRPr="00EC0DDA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送</w:t>
              </w:r>
            </w:ins>
            <w:ins w:id="6091" w:author="马玉成" w:date="2018-09-20T10:55:00Z">
              <w:r w:rsidRPr="007E47BD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IPC_SunshadeCloseCmd==0x1 close request</w:t>
              </w:r>
              <w:r w:rsidRPr="00FB2D59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三帧。</w:t>
              </w:r>
            </w:ins>
          </w:p>
          <w:p w14:paraId="1B903A72" w14:textId="22FBA5D6" w:rsidR="00ED40E3" w:rsidRPr="00AD2FC1" w:rsidRDefault="003F6495" w:rsidP="00ED40E3">
            <w:pPr>
              <w:pStyle w:val="HR"/>
              <w:ind w:firstLine="360"/>
              <w:rPr>
                <w:ins w:id="6092" w:author="马玉成" w:date="2018-09-20T10:40:00Z"/>
                <w:rFonts w:asciiTheme="minorEastAsia" w:eastAsiaTheme="minorEastAsia" w:hAnsiTheme="minorEastAsia" w:cs="Arial Unicode MS"/>
                <w:kern w:val="0"/>
                <w:sz w:val="18"/>
                <w:szCs w:val="18"/>
              </w:rPr>
            </w:pPr>
            <w:ins w:id="6093" w:author="马玉成" w:date="2018-09-20T10:51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094" w:author="马玉成" w:date="2018-09-20T10:40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在运动过程中，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CCP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同时发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关闭和开启请求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（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</w:t>
              </w:r>
            </w:ins>
            <w:ins w:id="6095" w:author="马玉成" w:date="2018-09-20T10:51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 xml:space="preserve">SunshadeOpenCmd </w:t>
              </w:r>
            </w:ins>
            <w:ins w:id="6096" w:author="马玉成" w:date="2018-09-20T10:40:00Z"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 xml:space="preserve">==0x1 open request 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和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IPC_</w:t>
              </w:r>
            </w:ins>
            <w:ins w:id="6097" w:author="马玉成" w:date="2018-09-20T10:51:00Z"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SunshadeCloseCmd</w:t>
              </w:r>
            </w:ins>
            <w:ins w:id="6098" w:author="马玉成" w:date="2018-09-20T10:40:00Z"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==0x1 close request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）三帧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后，</w:t>
              </w:r>
            </w:ins>
            <w:proofErr w:type="gramStart"/>
            <w:ins w:id="6099" w:author="马玉成" w:date="2018-09-20T10:51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100" w:author="马玉成" w:date="2018-09-20T10:40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会立即</w:t>
              </w:r>
              <w:proofErr w:type="gramEnd"/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暂停，利用此特性可控制</w:t>
              </w:r>
            </w:ins>
            <w:ins w:id="6101" w:author="马玉成" w:date="2018-09-20T10:5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102" w:author="马玉成" w:date="2018-09-20T10:40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开启任意百分比位置，在</w:t>
              </w:r>
            </w:ins>
            <w:ins w:id="6103" w:author="马玉成" w:date="2018-09-20T10:51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遮阳帘</w:t>
              </w:r>
            </w:ins>
            <w:ins w:id="6104" w:author="马玉成" w:date="2018-09-20T10:40:00Z"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运动过程中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CCP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实时计算天窗当前位置是否为预设百分比，</w:t>
              </w:r>
              <w:r w:rsidR="00ED40E3"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若达到预设百分比，则把开启请求和关闭请求同时置1，发送三帧进行暂停</w:t>
              </w:r>
              <w:r w:rsidR="00ED40E3"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。</w:t>
              </w:r>
            </w:ins>
          </w:p>
          <w:p w14:paraId="4711D8B8" w14:textId="77777777" w:rsidR="00041B9B" w:rsidRPr="00AD2FC1" w:rsidRDefault="00041B9B" w:rsidP="001B1FC9">
            <w:pPr>
              <w:pStyle w:val="HR"/>
              <w:ind w:firstLine="360"/>
              <w:rPr>
                <w:ins w:id="6105" w:author="马玉成" w:date="2018-09-20T10:32:00Z"/>
                <w:rFonts w:asciiTheme="minorEastAsia" w:eastAsiaTheme="minorEastAsia" w:hAnsiTheme="minorEastAsia" w:cs="Arial Unicode MS"/>
                <w:kern w:val="0"/>
                <w:sz w:val="18"/>
                <w:szCs w:val="18"/>
              </w:rPr>
            </w:pPr>
            <w:ins w:id="6106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位置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百分比计算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时</w:t>
              </w:r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，现根据SrPosition来判断是否处于全开、起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翘或者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kern w:val="0"/>
                  <w:sz w:val="18"/>
                  <w:szCs w:val="18"/>
                </w:rPr>
                <w:t>全开位置，如果处于这些位置，显示相应百分比，如果不在这些位置，可根据下表中的描述线性计算</w:t>
              </w:r>
              <w:r w:rsidRPr="00AD2FC1">
                <w:rPr>
                  <w:rFonts w:asciiTheme="minorEastAsia" w:eastAsiaTheme="minorEastAsia" w:hAnsiTheme="minorEastAsia" w:cs="Arial Unicode MS" w:hint="eastAsia"/>
                  <w:kern w:val="0"/>
                  <w:sz w:val="18"/>
                  <w:szCs w:val="18"/>
                </w:rPr>
                <w:t>。</w:t>
              </w:r>
            </w:ins>
          </w:p>
          <w:tbl>
            <w:tblPr>
              <w:tblStyle w:val="af6"/>
              <w:tblW w:w="0" w:type="auto"/>
              <w:tblInd w:w="597" w:type="dxa"/>
              <w:tblLook w:val="04A0" w:firstRow="1" w:lastRow="0" w:firstColumn="1" w:lastColumn="0" w:noHBand="0" w:noVBand="1"/>
              <w:tblPrChange w:id="6107" w:author="马玉成" w:date="2018-09-26T14:37:00Z">
                <w:tblPr>
                  <w:tblStyle w:val="af6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2977"/>
              <w:gridCol w:w="1999"/>
              <w:gridCol w:w="2112"/>
              <w:tblGridChange w:id="6108">
                <w:tblGrid>
                  <w:gridCol w:w="3149"/>
                  <w:gridCol w:w="2424"/>
                  <w:gridCol w:w="2112"/>
                </w:tblGrid>
              </w:tblGridChange>
            </w:tblGrid>
            <w:tr w:rsidR="00041B9B" w:rsidRPr="00AD2FC1" w14:paraId="70A24B67" w14:textId="77777777" w:rsidTr="008A2C02">
              <w:trPr>
                <w:ins w:id="6109" w:author="马玉成" w:date="2018-09-20T10:32:00Z"/>
              </w:trPr>
              <w:tc>
                <w:tcPr>
                  <w:tcW w:w="2977" w:type="dxa"/>
                  <w:vAlign w:val="center"/>
                  <w:tcPrChange w:id="6110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12B3DEEB" w14:textId="6A920B3F" w:rsidR="00041B9B" w:rsidRPr="00AD2FC1" w:rsidRDefault="00041B9B">
                  <w:pPr>
                    <w:pStyle w:val="HR"/>
                    <w:ind w:firstLineChars="0" w:firstLine="0"/>
                    <w:jc w:val="center"/>
                    <w:rPr>
                      <w:ins w:id="6111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12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</w:t>
                    </w:r>
                  </w:ins>
                  <w:ins w:id="6113" w:author="马玉成" w:date="2018-09-20T11:02:00Z">
                    <w:r w:rsidR="006C1043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</w:t>
                    </w:r>
                  </w:ins>
                  <w:ins w:id="6114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Position</w:t>
                    </w:r>
                  </w:ins>
                </w:p>
              </w:tc>
              <w:tc>
                <w:tcPr>
                  <w:tcW w:w="1999" w:type="dxa"/>
                  <w:vAlign w:val="center"/>
                  <w:tcPrChange w:id="6115" w:author="马玉成" w:date="2018-09-26T14:37:00Z">
                    <w:tcPr>
                      <w:tcW w:w="2424" w:type="dxa"/>
                      <w:vAlign w:val="center"/>
                    </w:tcPr>
                  </w:tcPrChange>
                </w:tcPr>
                <w:p w14:paraId="197B8935" w14:textId="213CEB97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16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17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</w:t>
                    </w:r>
                  </w:ins>
                  <w:ins w:id="6118" w:author="马玉成" w:date="2018-09-20T11:03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S</w:t>
                    </w:r>
                  </w:ins>
                  <w:ins w:id="6119" w:author="马玉成" w:date="2018-09-20T10:32:00Z">
                    <w:r w:rsidR="00041B9B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positionCount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20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334B73B2" w14:textId="1D10D1AC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21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22" w:author="马玉成" w:date="2018-09-20T11:03:00Z"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遮阳</w:t>
                    </w:r>
                    <w:proofErr w:type="gramStart"/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帘</w:t>
                    </w:r>
                  </w:ins>
                  <w:proofErr w:type="gramEnd"/>
                  <w:ins w:id="6123" w:author="马玉成" w:date="2018-09-20T10:32:00Z">
                    <w:r w:rsidR="00041B9B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百分</w:t>
                    </w:r>
                    <w:r w:rsidR="00041B9B"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比</w:t>
                    </w:r>
                    <w:r w:rsidR="00041B9B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显示</w:t>
                    </w:r>
                  </w:ins>
                </w:p>
              </w:tc>
            </w:tr>
            <w:tr w:rsidR="00041B9B" w:rsidRPr="00AD2FC1" w14:paraId="0D99C178" w14:textId="77777777" w:rsidTr="008A2C02">
              <w:trPr>
                <w:ins w:id="6124" w:author="马玉成" w:date="2018-09-20T10:32:00Z"/>
              </w:trPr>
              <w:tc>
                <w:tcPr>
                  <w:tcW w:w="2977" w:type="dxa"/>
                  <w:vAlign w:val="center"/>
                  <w:tcPrChange w:id="6125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1D33A329" w14:textId="48DE9794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26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27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 xml:space="preserve">0 </w:t>
                    </w:r>
                  </w:ins>
                  <w:ins w:id="6128" w:author="马玉成" w:date="2018-09-20T11:02:00Z">
                    <w:r w:rsidR="006C1043" w:rsidRPr="00AD2FC1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  <w:t>reserved</w:t>
                    </w:r>
                  </w:ins>
                </w:p>
              </w:tc>
              <w:tc>
                <w:tcPr>
                  <w:tcW w:w="1999" w:type="dxa"/>
                  <w:vMerge w:val="restart"/>
                  <w:vAlign w:val="center"/>
                  <w:tcPrChange w:id="6129" w:author="马玉成" w:date="2018-09-26T14:37:00Z">
                    <w:tcPr>
                      <w:tcW w:w="2424" w:type="dxa"/>
                      <w:vMerge w:val="restart"/>
                      <w:vAlign w:val="center"/>
                    </w:tcPr>
                  </w:tcPrChange>
                </w:tcPr>
                <w:p w14:paraId="61070F5E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30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31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/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32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66E5812E" w14:textId="05E7202F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33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34" w:author="马玉成" w:date="2018-09-20T11:03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Invalid</w:t>
                    </w:r>
                  </w:ins>
                </w:p>
              </w:tc>
            </w:tr>
            <w:tr w:rsidR="00041B9B" w:rsidRPr="00AD2FC1" w14:paraId="125BB887" w14:textId="77777777" w:rsidTr="008A2C02">
              <w:trPr>
                <w:ins w:id="6135" w:author="马玉成" w:date="2018-09-20T10:32:00Z"/>
              </w:trPr>
              <w:tc>
                <w:tcPr>
                  <w:tcW w:w="2977" w:type="dxa"/>
                  <w:vAlign w:val="center"/>
                  <w:tcPrChange w:id="6136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5E9FC074" w14:textId="1A10DD98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37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38" w:author="马玉成" w:date="2018-09-20T11:03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5</w:t>
                    </w:r>
                  </w:ins>
                  <w:ins w:id="6139" w:author="马玉成" w:date="2018-09-20T10:32:00Z">
                    <w:r w:rsidR="00041B9B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 xml:space="preserve"> </w:t>
                    </w:r>
                  </w:ins>
                  <w:ins w:id="6140" w:author="马玉成" w:date="2018-09-20T11:03:00Z">
                    <w:r w:rsidRPr="00AD2FC1">
                      <w:rPr>
                        <w:rFonts w:ascii="宋体" w:eastAsia="宋体" w:hAnsi="宋体" w:cs="宋体"/>
                        <w:color w:val="000000"/>
                        <w:sz w:val="18"/>
                        <w:szCs w:val="18"/>
                      </w:rPr>
                      <w:t>reserved</w:t>
                    </w:r>
                  </w:ins>
                </w:p>
              </w:tc>
              <w:tc>
                <w:tcPr>
                  <w:tcW w:w="1999" w:type="dxa"/>
                  <w:vMerge/>
                  <w:vAlign w:val="center"/>
                  <w:tcPrChange w:id="6141" w:author="马玉成" w:date="2018-09-26T14:37:00Z">
                    <w:tcPr>
                      <w:tcW w:w="2424" w:type="dxa"/>
                      <w:vMerge/>
                      <w:vAlign w:val="center"/>
                    </w:tcPr>
                  </w:tcPrChange>
                </w:tcPr>
                <w:p w14:paraId="31A71442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42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2112" w:type="dxa"/>
                  <w:vAlign w:val="center"/>
                  <w:tcPrChange w:id="6143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71C0F3F3" w14:textId="65A75371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44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45" w:author="马玉成" w:date="2018-09-20T11:03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Invalid</w:t>
                    </w:r>
                  </w:ins>
                </w:p>
              </w:tc>
            </w:tr>
            <w:tr w:rsidR="00041B9B" w:rsidRPr="00AD2FC1" w14:paraId="30F97110" w14:textId="77777777" w:rsidTr="008A2C02">
              <w:trPr>
                <w:ins w:id="6146" w:author="马玉成" w:date="2018-09-20T10:32:00Z"/>
              </w:trPr>
              <w:tc>
                <w:tcPr>
                  <w:tcW w:w="2977" w:type="dxa"/>
                  <w:vMerge w:val="restart"/>
                  <w:vAlign w:val="center"/>
                  <w:tcPrChange w:id="6147" w:author="马玉成" w:date="2018-09-26T14:37:00Z">
                    <w:tcPr>
                      <w:tcW w:w="3149" w:type="dxa"/>
                      <w:vMerge w:val="restart"/>
                      <w:vAlign w:val="center"/>
                    </w:tcPr>
                  </w:tcPrChange>
                </w:tcPr>
                <w:p w14:paraId="78E00038" w14:textId="55BE70FD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48" w:author="马玉成" w:date="2018-09-20T11:04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149" w:author="马玉成" w:date="2018-09-20T11:04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1</w:t>
                    </w:r>
                  </w:ins>
                  <w:ins w:id="6150" w:author="马玉成" w:date="2018-09-20T10:32:00Z">
                    <w:r w:rsidR="00041B9B"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 xml:space="preserve"> </w:t>
                    </w:r>
                  </w:ins>
                  <w:ins w:id="6151" w:author="马玉成" w:date="2018-09-20T11:03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frist half of slide</w:t>
                    </w:r>
                  </w:ins>
                </w:p>
                <w:p w14:paraId="0601800B" w14:textId="34201DF8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52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153" w:author="马玉成" w:date="2018-09-20T11:04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2 Second half of slide</w:t>
                    </w:r>
                  </w:ins>
                </w:p>
                <w:p w14:paraId="44755257" w14:textId="5059E06F" w:rsidR="00041B9B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54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155" w:author="马玉成" w:date="2018-09-20T11:04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4 Half open</w:t>
                    </w:r>
                  </w:ins>
                </w:p>
              </w:tc>
              <w:tc>
                <w:tcPr>
                  <w:tcW w:w="1999" w:type="dxa"/>
                  <w:vAlign w:val="center"/>
                  <w:tcPrChange w:id="6156" w:author="马玉成" w:date="2018-09-26T14:37:00Z">
                    <w:tcPr>
                      <w:tcW w:w="2424" w:type="dxa"/>
                      <w:vAlign w:val="center"/>
                    </w:tcPr>
                  </w:tcPrChange>
                </w:tcPr>
                <w:p w14:paraId="63E49FF5" w14:textId="42BD6BDA" w:rsidR="00041B9B" w:rsidRPr="00AD2FC1" w:rsidRDefault="00041B9B">
                  <w:pPr>
                    <w:pStyle w:val="HR"/>
                    <w:ind w:firstLineChars="0" w:firstLine="0"/>
                    <w:jc w:val="center"/>
                    <w:rPr>
                      <w:ins w:id="6157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58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&lt;</w:t>
                    </w:r>
                  </w:ins>
                  <w:ins w:id="6159" w:author="马玉成" w:date="2018-09-20T11:04:00Z">
                    <w:r w:rsidR="006C1043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2000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60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54D9575D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61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62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041B9B" w:rsidRPr="00AD2FC1" w14:paraId="23BA5C73" w14:textId="77777777" w:rsidTr="008A2C02">
              <w:trPr>
                <w:ins w:id="6163" w:author="马玉成" w:date="2018-09-20T10:32:00Z"/>
              </w:trPr>
              <w:tc>
                <w:tcPr>
                  <w:tcW w:w="2977" w:type="dxa"/>
                  <w:vMerge/>
                  <w:vAlign w:val="center"/>
                  <w:tcPrChange w:id="6164" w:author="马玉成" w:date="2018-09-26T14:37:00Z">
                    <w:tcPr>
                      <w:tcW w:w="3149" w:type="dxa"/>
                      <w:vMerge/>
                      <w:vAlign w:val="center"/>
                    </w:tcPr>
                  </w:tcPrChange>
                </w:tcPr>
                <w:p w14:paraId="6C734A54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65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99" w:type="dxa"/>
                  <w:vAlign w:val="center"/>
                  <w:tcPrChange w:id="6166" w:author="马玉成" w:date="2018-09-26T14:37:00Z">
                    <w:tcPr>
                      <w:tcW w:w="2424" w:type="dxa"/>
                      <w:vAlign w:val="center"/>
                    </w:tcPr>
                  </w:tcPrChange>
                </w:tcPr>
                <w:p w14:paraId="1DF7585A" w14:textId="5927BAC8" w:rsidR="00041B9B" w:rsidRPr="00AD2FC1" w:rsidRDefault="006C1043">
                  <w:pPr>
                    <w:pStyle w:val="HR"/>
                    <w:ind w:firstLineChars="0" w:firstLine="0"/>
                    <w:jc w:val="center"/>
                    <w:rPr>
                      <w:ins w:id="6167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68" w:author="马玉成" w:date="2018-09-20T11:0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2000</w:t>
                    </w:r>
                  </w:ins>
                  <w:ins w:id="6169" w:author="马玉成" w:date="2018-09-20T10:32:00Z">
                    <w:r w:rsidR="00041B9B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 xml:space="preserve"> to </w:t>
                    </w:r>
                  </w:ins>
                  <w:ins w:id="6170" w:author="马玉成" w:date="2018-09-20T11:04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5144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71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35053476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72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73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0%~99%线性计算</w:t>
                    </w:r>
                  </w:ins>
                </w:p>
              </w:tc>
            </w:tr>
            <w:tr w:rsidR="00041B9B" w:rsidRPr="00AD2FC1" w14:paraId="180D5266" w14:textId="77777777" w:rsidTr="008A2C02">
              <w:trPr>
                <w:ins w:id="6174" w:author="马玉成" w:date="2018-09-20T10:32:00Z"/>
              </w:trPr>
              <w:tc>
                <w:tcPr>
                  <w:tcW w:w="2977" w:type="dxa"/>
                  <w:vMerge/>
                  <w:vAlign w:val="center"/>
                  <w:tcPrChange w:id="6175" w:author="马玉成" w:date="2018-09-26T14:37:00Z">
                    <w:tcPr>
                      <w:tcW w:w="3149" w:type="dxa"/>
                      <w:vMerge/>
                      <w:vAlign w:val="center"/>
                    </w:tcPr>
                  </w:tcPrChange>
                </w:tcPr>
                <w:p w14:paraId="3F79697D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76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99" w:type="dxa"/>
                  <w:vAlign w:val="center"/>
                  <w:tcPrChange w:id="6177" w:author="马玉成" w:date="2018-09-26T14:37:00Z">
                    <w:tcPr>
                      <w:tcW w:w="2424" w:type="dxa"/>
                      <w:vAlign w:val="center"/>
                    </w:tcPr>
                  </w:tcPrChange>
                </w:tcPr>
                <w:p w14:paraId="2FD0C5B7" w14:textId="7123595F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78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79" w:author="马玉成" w:date="2018-09-20T10:32:00Z">
                    <w:r w:rsidRPr="00AD2FC1">
                      <w:rPr>
                        <w:rFonts w:asciiTheme="minorEastAsia" w:eastAsiaTheme="minorEastAsia" w:hAnsiTheme="minorEastAsia" w:cs="Arial Unicode MS" w:hint="eastAsia"/>
                        <w:sz w:val="18"/>
                        <w:szCs w:val="18"/>
                      </w:rPr>
                      <w:t>＞</w:t>
                    </w:r>
                    <w:r w:rsidR="006C1043"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5144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80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773DC722" w14:textId="77777777" w:rsidR="00041B9B" w:rsidRPr="00AD2FC1" w:rsidRDefault="00041B9B" w:rsidP="001B1FC9">
                  <w:pPr>
                    <w:pStyle w:val="HR"/>
                    <w:ind w:firstLineChars="0" w:firstLine="0"/>
                    <w:jc w:val="center"/>
                    <w:rPr>
                      <w:ins w:id="6181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82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99%</w:t>
                    </w:r>
                  </w:ins>
                </w:p>
              </w:tc>
            </w:tr>
            <w:tr w:rsidR="006C1043" w:rsidRPr="00AD2FC1" w14:paraId="29EE25A2" w14:textId="77777777" w:rsidTr="008A2C02">
              <w:trPr>
                <w:ins w:id="6183" w:author="马玉成" w:date="2018-09-20T11:05:00Z"/>
              </w:trPr>
              <w:tc>
                <w:tcPr>
                  <w:tcW w:w="2977" w:type="dxa"/>
                  <w:vAlign w:val="center"/>
                  <w:tcPrChange w:id="6184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034FD790" w14:textId="6E7D8D96" w:rsidR="006C1043" w:rsidRPr="00AD2FC1" w:rsidRDefault="006C1043">
                  <w:pPr>
                    <w:pStyle w:val="HR"/>
                    <w:ind w:firstLineChars="0" w:firstLine="0"/>
                    <w:jc w:val="center"/>
                    <w:rPr>
                      <w:ins w:id="6185" w:author="马玉成" w:date="2018-09-20T11:05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186" w:author="马玉成" w:date="2018-09-20T11:05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3 Fully close</w:t>
                    </w:r>
                  </w:ins>
                </w:p>
              </w:tc>
              <w:tc>
                <w:tcPr>
                  <w:tcW w:w="1999" w:type="dxa"/>
                  <w:vMerge w:val="restart"/>
                  <w:vAlign w:val="center"/>
                  <w:tcPrChange w:id="6187" w:author="马玉成" w:date="2018-09-26T14:37:00Z">
                    <w:tcPr>
                      <w:tcW w:w="2424" w:type="dxa"/>
                      <w:vMerge w:val="restart"/>
                      <w:vAlign w:val="center"/>
                    </w:tcPr>
                  </w:tcPrChange>
                </w:tcPr>
                <w:p w14:paraId="290D5B26" w14:textId="6BDE27F0" w:rsidR="006C1043" w:rsidRPr="00AD2FC1" w:rsidRDefault="006C1043" w:rsidP="001B1FC9">
                  <w:pPr>
                    <w:pStyle w:val="HR"/>
                    <w:ind w:firstLine="360"/>
                    <w:jc w:val="center"/>
                    <w:rPr>
                      <w:ins w:id="6188" w:author="马玉成" w:date="2018-09-20T11:0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89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/</w:t>
                    </w:r>
                  </w:ins>
                </w:p>
              </w:tc>
              <w:tc>
                <w:tcPr>
                  <w:tcW w:w="2112" w:type="dxa"/>
                  <w:vAlign w:val="center"/>
                  <w:tcPrChange w:id="6190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006E7E41" w14:textId="2970F928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91" w:author="马玉成" w:date="2018-09-20T11:05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192" w:author="马玉成" w:date="2018-09-20T11:06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0%</w:t>
                    </w:r>
                  </w:ins>
                </w:p>
              </w:tc>
            </w:tr>
            <w:tr w:rsidR="006C1043" w:rsidRPr="00AD2FC1" w14:paraId="47C8B089" w14:textId="77777777" w:rsidTr="008A2C02">
              <w:trPr>
                <w:ins w:id="6193" w:author="马玉成" w:date="2018-09-20T10:32:00Z"/>
              </w:trPr>
              <w:tc>
                <w:tcPr>
                  <w:tcW w:w="2977" w:type="dxa"/>
                  <w:vAlign w:val="center"/>
                  <w:tcPrChange w:id="6194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521ECE06" w14:textId="77777777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95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196" w:author="马玉成" w:date="2018-09-20T10:32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6 Fully open</w:t>
                    </w:r>
                  </w:ins>
                </w:p>
              </w:tc>
              <w:tc>
                <w:tcPr>
                  <w:tcW w:w="1999" w:type="dxa"/>
                  <w:vMerge/>
                  <w:vAlign w:val="center"/>
                  <w:tcPrChange w:id="6197" w:author="马玉成" w:date="2018-09-26T14:37:00Z">
                    <w:tcPr>
                      <w:tcW w:w="2424" w:type="dxa"/>
                      <w:vMerge/>
                      <w:vAlign w:val="center"/>
                    </w:tcPr>
                  </w:tcPrChange>
                </w:tcPr>
                <w:p w14:paraId="02D29426" w14:textId="0953B89D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198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2112" w:type="dxa"/>
                  <w:vAlign w:val="center"/>
                  <w:tcPrChange w:id="6199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638A32B8" w14:textId="77777777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200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201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100%</w:t>
                    </w:r>
                  </w:ins>
                </w:p>
              </w:tc>
            </w:tr>
            <w:tr w:rsidR="006C1043" w:rsidRPr="00AD2FC1" w14:paraId="686108FE" w14:textId="77777777" w:rsidTr="008A2C02">
              <w:trPr>
                <w:ins w:id="6202" w:author="马玉成" w:date="2018-09-20T10:32:00Z"/>
              </w:trPr>
              <w:tc>
                <w:tcPr>
                  <w:tcW w:w="2977" w:type="dxa"/>
                  <w:vAlign w:val="center"/>
                  <w:tcPrChange w:id="6203" w:author="马玉成" w:date="2018-09-26T14:37:00Z">
                    <w:tcPr>
                      <w:tcW w:w="3149" w:type="dxa"/>
                      <w:vAlign w:val="center"/>
                    </w:tcPr>
                  </w:tcPrChange>
                </w:tcPr>
                <w:p w14:paraId="792953A1" w14:textId="77777777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204" w:author="马玉成" w:date="2018-09-20T10:32:00Z"/>
                      <w:rFonts w:ascii="宋体" w:eastAsia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ins w:id="6205" w:author="马玉成" w:date="2018-09-20T10:32:00Z">
                    <w:r w:rsidRPr="00AD2FC1">
                      <w:rPr>
                        <w:rFonts w:ascii="宋体" w:eastAsia="宋体" w:hAnsi="宋体" w:cs="宋体"/>
                        <w:bCs/>
                        <w:color w:val="000000"/>
                        <w:sz w:val="18"/>
                        <w:szCs w:val="18"/>
                      </w:rPr>
                      <w:t>7 Uninitialized</w:t>
                    </w:r>
                  </w:ins>
                </w:p>
              </w:tc>
              <w:tc>
                <w:tcPr>
                  <w:tcW w:w="1999" w:type="dxa"/>
                  <w:vMerge/>
                  <w:vAlign w:val="center"/>
                  <w:tcPrChange w:id="6206" w:author="马玉成" w:date="2018-09-26T14:37:00Z">
                    <w:tcPr>
                      <w:tcW w:w="2424" w:type="dxa"/>
                      <w:vMerge/>
                      <w:vAlign w:val="center"/>
                    </w:tcPr>
                  </w:tcPrChange>
                </w:tcPr>
                <w:p w14:paraId="417A3BDA" w14:textId="77777777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207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2112" w:type="dxa"/>
                  <w:vAlign w:val="center"/>
                  <w:tcPrChange w:id="6208" w:author="马玉成" w:date="2018-09-26T14:37:00Z">
                    <w:tcPr>
                      <w:tcW w:w="2112" w:type="dxa"/>
                      <w:vAlign w:val="center"/>
                    </w:tcPr>
                  </w:tcPrChange>
                </w:tcPr>
                <w:p w14:paraId="0956F77C" w14:textId="77777777" w:rsidR="006C1043" w:rsidRPr="00AD2FC1" w:rsidRDefault="006C1043" w:rsidP="001B1FC9">
                  <w:pPr>
                    <w:pStyle w:val="HR"/>
                    <w:ind w:firstLineChars="0" w:firstLine="0"/>
                    <w:jc w:val="center"/>
                    <w:rPr>
                      <w:ins w:id="6209" w:author="马玉成" w:date="2018-09-20T10:32:00Z"/>
                      <w:rFonts w:asciiTheme="minorEastAsia" w:eastAsiaTheme="minorEastAsia" w:hAnsiTheme="minorEastAsia" w:cs="Arial Unicode MS"/>
                      <w:sz w:val="18"/>
                      <w:szCs w:val="18"/>
                    </w:rPr>
                  </w:pPr>
                  <w:ins w:id="6210" w:author="马玉成" w:date="2018-09-20T10:32:00Z">
                    <w:r w:rsidRPr="00AD2FC1">
                      <w:rPr>
                        <w:rFonts w:asciiTheme="minorEastAsia" w:eastAsiaTheme="minorEastAsia" w:hAnsiTheme="minorEastAsia" w:cs="Arial Unicode MS"/>
                        <w:sz w:val="18"/>
                        <w:szCs w:val="18"/>
                      </w:rPr>
                      <w:t>Invalid</w:t>
                    </w:r>
                  </w:ins>
                </w:p>
              </w:tc>
            </w:tr>
          </w:tbl>
          <w:p w14:paraId="6DA2D3E9" w14:textId="77777777" w:rsidR="00041B9B" w:rsidRPr="00AD2FC1" w:rsidRDefault="00041B9B" w:rsidP="001B1FC9">
            <w:pPr>
              <w:pStyle w:val="HR"/>
              <w:ind w:firstLine="360"/>
              <w:rPr>
                <w:ins w:id="6211" w:author="马玉成" w:date="2018-09-20T10:32:00Z"/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  <w:p w14:paraId="1AA8711B" w14:textId="77777777" w:rsidR="00041B9B" w:rsidRPr="00AD2FC1" w:rsidRDefault="00041B9B" w:rsidP="001B1FC9">
            <w:pPr>
              <w:spacing w:line="360" w:lineRule="auto"/>
              <w:rPr>
                <w:ins w:id="6212" w:author="马玉成" w:date="2018-09-20T10:32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213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2.请求信号:</w:t>
              </w:r>
            </w:ins>
          </w:p>
          <w:p w14:paraId="4B07DC2B" w14:textId="3F2D4EDD" w:rsidR="00041B9B" w:rsidRPr="00AD2FC1" w:rsidRDefault="00041B9B" w:rsidP="001B1FC9">
            <w:pPr>
              <w:spacing w:line="360" w:lineRule="auto"/>
              <w:rPr>
                <w:ins w:id="6214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15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6216" w:author="马玉成" w:date="2018-09-20T10:55:00Z">
              <w:r w:rsidR="00BC3284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Sunshade</w:t>
              </w:r>
            </w:ins>
            <w:ins w:id="6217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OpenCmd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==0x0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No Request</w:t>
              </w:r>
            </w:ins>
          </w:p>
          <w:p w14:paraId="079642C7" w14:textId="67D13F69" w:rsidR="00041B9B" w:rsidRPr="00AD2FC1" w:rsidRDefault="00041B9B" w:rsidP="001B1FC9">
            <w:pPr>
              <w:spacing w:line="360" w:lineRule="auto"/>
              <w:rPr>
                <w:ins w:id="6218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19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IPC_</w:t>
              </w:r>
            </w:ins>
            <w:ins w:id="6220" w:author="马玉成" w:date="2018-09-20T10:55:00Z">
              <w:r w:rsidR="00BC3284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Sunshade</w:t>
              </w:r>
            </w:ins>
            <w:ins w:id="6221" w:author="马玉成" w:date="2018-09-20T10:56:00Z">
              <w:r w:rsidR="00BC3284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O</w:t>
              </w:r>
            </w:ins>
            <w:ins w:id="6222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penCmd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==0x1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OPEN Request</w:t>
              </w:r>
            </w:ins>
          </w:p>
          <w:p w14:paraId="2A8C8803" w14:textId="32E7A890" w:rsidR="00041B9B" w:rsidRPr="00AD2FC1" w:rsidRDefault="00041B9B" w:rsidP="001B1FC9">
            <w:pPr>
              <w:spacing w:line="360" w:lineRule="auto"/>
              <w:rPr>
                <w:ins w:id="6223" w:author="马玉成" w:date="2018-09-20T10:32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6224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IPC_</w:t>
              </w:r>
            </w:ins>
            <w:ins w:id="6225" w:author="马玉成" w:date="2018-09-20T10:56:00Z">
              <w:r w:rsidR="00BC3284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Sunshade</w:t>
              </w:r>
            </w:ins>
            <w:ins w:id="6226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CloseCmd==0x0 no request</w:t>
              </w:r>
            </w:ins>
          </w:p>
          <w:p w14:paraId="6C4AAC03" w14:textId="6A85BFD2" w:rsidR="00041B9B" w:rsidRPr="00AD2FC1" w:rsidRDefault="00041B9B" w:rsidP="001B1FC9">
            <w:pPr>
              <w:spacing w:line="360" w:lineRule="auto"/>
              <w:rPr>
                <w:ins w:id="6227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28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IPC_</w:t>
              </w:r>
            </w:ins>
            <w:ins w:id="6229" w:author="马玉成" w:date="2018-09-20T10:56:00Z">
              <w:r w:rsidR="00BC3284"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Sunshade</w:t>
              </w:r>
            </w:ins>
            <w:ins w:id="6230" w:author="马玉成" w:date="2018-09-20T10:32:00Z"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CloseCmd==0x1 close  request</w:t>
              </w:r>
            </w:ins>
          </w:p>
          <w:p w14:paraId="07B5CF87" w14:textId="77777777" w:rsidR="00041B9B" w:rsidRPr="00AD2FC1" w:rsidRDefault="00041B9B" w:rsidP="001B1FC9">
            <w:pPr>
              <w:spacing w:line="360" w:lineRule="auto"/>
              <w:rPr>
                <w:ins w:id="6231" w:author="马玉成" w:date="2018-09-20T10:32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232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3.反馈信号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64E718D3" w14:textId="72406EEE" w:rsidR="00041B9B" w:rsidRPr="00AD2FC1" w:rsidRDefault="00041B9B" w:rsidP="001B1FC9">
            <w:pPr>
              <w:spacing w:line="360" w:lineRule="auto"/>
              <w:rPr>
                <w:ins w:id="6233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34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35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36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0x0:</w:t>
              </w:r>
              <w:r w:rsidRPr="00AD2FC1">
                <w:t xml:space="preserve"> 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stopped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停止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；</w:t>
              </w:r>
            </w:ins>
          </w:p>
          <w:p w14:paraId="10B04BFE" w14:textId="74C28C7E" w:rsidR="00041B9B" w:rsidRPr="00AD2FC1" w:rsidRDefault="00041B9B" w:rsidP="001B1FC9">
            <w:pPr>
              <w:spacing w:line="360" w:lineRule="auto"/>
              <w:rPr>
                <w:ins w:id="6237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38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39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40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0x1:</w:t>
              </w:r>
            </w:ins>
            <w:ins w:id="6241" w:author="马玉成" w:date="2018-09-20T11:01:00Z">
              <w:r w:rsidR="00A12D60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reserved 保留</w:t>
              </w:r>
            </w:ins>
          </w:p>
          <w:p w14:paraId="566013FB" w14:textId="0297F8C9" w:rsidR="00041B9B" w:rsidRPr="00AD2FC1" w:rsidRDefault="00041B9B" w:rsidP="001B1FC9">
            <w:pPr>
              <w:spacing w:line="360" w:lineRule="auto"/>
              <w:rPr>
                <w:ins w:id="6242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43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44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45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0x2:</w:t>
              </w:r>
            </w:ins>
            <w:ins w:id="6246" w:author="马玉成" w:date="2018-09-20T11:01:00Z">
              <w:r w:rsidR="00A12D60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reserved 保留</w:t>
              </w:r>
            </w:ins>
          </w:p>
          <w:p w14:paraId="3EEB73AD" w14:textId="229A8A91" w:rsidR="00041B9B" w:rsidRPr="00AD2FC1" w:rsidRDefault="00041B9B" w:rsidP="001B1FC9">
            <w:pPr>
              <w:spacing w:line="360" w:lineRule="auto"/>
              <w:rPr>
                <w:ins w:id="6247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48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49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50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Movement == 0x3:opening slide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滑动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打开</w:t>
              </w:r>
            </w:ins>
          </w:p>
          <w:p w14:paraId="69C19879" w14:textId="4D2C4DD0" w:rsidR="00041B9B" w:rsidRPr="00AD2FC1" w:rsidRDefault="00041B9B" w:rsidP="001B1FC9">
            <w:pPr>
              <w:spacing w:line="360" w:lineRule="auto"/>
              <w:rPr>
                <w:ins w:id="6251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52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53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54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Movement == 0x4:closing slide 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滑动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关闭</w:t>
              </w:r>
            </w:ins>
          </w:p>
          <w:p w14:paraId="430357FD" w14:textId="4276A738" w:rsidR="00041B9B" w:rsidRPr="00AD2FC1" w:rsidRDefault="00041B9B" w:rsidP="001B1FC9">
            <w:pPr>
              <w:spacing w:line="360" w:lineRule="auto"/>
              <w:rPr>
                <w:ins w:id="6255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56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57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58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0x5:reversing(AP/Stall)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反转</w:t>
              </w:r>
            </w:ins>
          </w:p>
          <w:p w14:paraId="72534C50" w14:textId="7B005B68" w:rsidR="00041B9B" w:rsidRPr="00AD2FC1" w:rsidRDefault="00041B9B" w:rsidP="001B1FC9">
            <w:pPr>
              <w:spacing w:line="360" w:lineRule="auto"/>
              <w:rPr>
                <w:ins w:id="6259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60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61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62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0x6:movinguninitialized</w:t>
              </w:r>
              <w:r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初始化状态下运动</w:t>
              </w:r>
            </w:ins>
          </w:p>
          <w:p w14:paraId="00A39D3D" w14:textId="6C93DB9A" w:rsidR="00041B9B" w:rsidRPr="00AD2FC1" w:rsidRDefault="00041B9B" w:rsidP="001B1FC9">
            <w:pPr>
              <w:spacing w:line="360" w:lineRule="auto"/>
              <w:rPr>
                <w:ins w:id="6263" w:author="马玉成" w:date="2018-09-20T10:32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264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BCM_S</w:t>
              </w:r>
            </w:ins>
            <w:ins w:id="6265" w:author="马玉成" w:date="2018-09-20T10:56:00Z">
              <w:r w:rsidR="00BC3284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S</w:t>
              </w:r>
            </w:ins>
            <w:ins w:id="6266" w:author="马玉成" w:date="2018-09-20T10:32:00Z">
              <w:r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Movement == 0x7:reserved 保留。</w:t>
              </w:r>
            </w:ins>
          </w:p>
          <w:p w14:paraId="1FD3F086" w14:textId="6A89F396" w:rsidR="00041B9B" w:rsidRPr="00AD2FC1" w:rsidRDefault="00041B9B" w:rsidP="001B1FC9">
            <w:pPr>
              <w:spacing w:line="360" w:lineRule="auto"/>
              <w:rPr>
                <w:ins w:id="6267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268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269" w:author="马玉成" w:date="2018-09-20T10:56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270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 == 0x0:</w:t>
              </w:r>
            </w:ins>
            <w:ins w:id="6271" w:author="马玉成" w:date="2018-09-20T10:58:00Z">
              <w:r w:rsidR="00A12D60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reserved</w:t>
              </w:r>
            </w:ins>
            <w:ins w:id="6272" w:author="马玉成" w:date="2018-09-20T10:59:00Z">
              <w:r w:rsidR="00A12D60"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保留</w:t>
              </w:r>
            </w:ins>
            <w:ins w:id="6273" w:author="马玉成" w:date="2018-09-20T10:32:00Z"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；</w:t>
              </w:r>
            </w:ins>
          </w:p>
          <w:p w14:paraId="20BF0379" w14:textId="08338043" w:rsidR="00041B9B" w:rsidRPr="00AD2FC1" w:rsidRDefault="00041B9B" w:rsidP="001B1FC9">
            <w:pPr>
              <w:spacing w:line="360" w:lineRule="auto"/>
              <w:rPr>
                <w:ins w:id="6274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275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276" w:author="马玉成" w:date="2018-09-20T10:56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277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 == 0x1:</w:t>
              </w:r>
            </w:ins>
            <w:ins w:id="6278" w:author="马玉成" w:date="2018-09-20T10:59:00Z">
              <w:r w:rsidR="00A12D60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frist half of</w:t>
              </w:r>
            </w:ins>
            <w:ins w:id="6279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6280" w:author="马玉成" w:date="2018-09-20T10:59:00Z">
              <w:r w:rsidR="00A12D60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slide滑动打开在前半部分</w:t>
              </w:r>
            </w:ins>
            <w:ins w:id="6281" w:author="马玉成" w:date="2018-09-20T10:32:00Z"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5AF5002D" w14:textId="79986193" w:rsidR="00041B9B" w:rsidRPr="00AD2FC1" w:rsidRDefault="00041B9B" w:rsidP="001B1FC9">
            <w:pPr>
              <w:spacing w:line="360" w:lineRule="auto"/>
              <w:rPr>
                <w:ins w:id="6282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283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284" w:author="马玉成" w:date="2018-09-20T10:56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285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 == 0x2:</w:t>
              </w:r>
            </w:ins>
            <w:ins w:id="6286" w:author="马玉成" w:date="2018-09-20T11:00:00Z">
              <w:r w:rsidR="00A12D60" w:rsidRPr="00AD2FC1">
                <w:t xml:space="preserve"> </w:t>
              </w:r>
              <w:r w:rsidR="00A12D60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Second half of slide </w:t>
              </w:r>
              <w:r w:rsidR="00A12D60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滑动打开在后半部分</w:t>
              </w:r>
            </w:ins>
            <w:ins w:id="6287" w:author="马玉成" w:date="2018-09-20T10:32:00Z"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04149DEC" w14:textId="64947DCC" w:rsidR="00041B9B" w:rsidRPr="00AD2FC1" w:rsidRDefault="00041B9B" w:rsidP="001B1FC9">
            <w:pPr>
              <w:spacing w:line="360" w:lineRule="auto"/>
              <w:rPr>
                <w:ins w:id="6288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289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290" w:author="马玉成" w:date="2018-09-20T10:56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291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Position == 0x3:Fully close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全关，</w:t>
              </w:r>
            </w:ins>
          </w:p>
          <w:p w14:paraId="25FB212E" w14:textId="32031B6E" w:rsidR="00041B9B" w:rsidRPr="00AD2FC1" w:rsidRDefault="00041B9B" w:rsidP="001B1FC9">
            <w:pPr>
              <w:spacing w:line="360" w:lineRule="auto"/>
              <w:rPr>
                <w:ins w:id="6292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293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lastRenderedPageBreak/>
                <w:t>BCM_S</w:t>
              </w:r>
            </w:ins>
            <w:ins w:id="6294" w:author="马玉成" w:date="2018-09-20T10:56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295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 == 0x4:</w:t>
              </w:r>
            </w:ins>
            <w:ins w:id="6296" w:author="马玉成" w:date="2018-09-20T11:00:00Z">
              <w:r w:rsidR="00A12D60" w:rsidRPr="00AD2FC1">
                <w:t xml:space="preserve"> </w:t>
              </w:r>
              <w:r w:rsidR="00A12D60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Half open</w:t>
              </w:r>
            </w:ins>
            <w:ins w:id="6297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 </w:t>
              </w:r>
            </w:ins>
            <w:ins w:id="6298" w:author="马玉成" w:date="2018-09-20T11:00:00Z">
              <w:r w:rsidR="00A12D60"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半开</w:t>
              </w:r>
            </w:ins>
            <w:ins w:id="6299" w:author="马玉成" w:date="2018-09-20T10:32:00Z"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2E34AF43" w14:textId="34B266D0" w:rsidR="00041B9B" w:rsidRPr="00AD2FC1" w:rsidRDefault="00041B9B" w:rsidP="001B1FC9">
            <w:pPr>
              <w:spacing w:line="360" w:lineRule="auto"/>
              <w:rPr>
                <w:ins w:id="6300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301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302" w:author="马玉成" w:date="2018-09-20T10:57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303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 == 0x5:</w:t>
              </w:r>
            </w:ins>
            <w:ins w:id="6304" w:author="马玉成" w:date="2018-09-20T11:01:00Z">
              <w:r w:rsidR="00A12D60" w:rsidRPr="00AD2FC1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reserved</w:t>
              </w:r>
              <w:r w:rsidR="00A12D60" w:rsidRPr="00AD2FC1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保留</w:t>
              </w:r>
            </w:ins>
            <w:ins w:id="6305" w:author="马玉成" w:date="2018-09-20T10:32:00Z"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，</w:t>
              </w:r>
            </w:ins>
          </w:p>
          <w:p w14:paraId="3634771B" w14:textId="31D9FF61" w:rsidR="00041B9B" w:rsidRPr="00AD2FC1" w:rsidRDefault="00041B9B" w:rsidP="001B1FC9">
            <w:pPr>
              <w:spacing w:line="360" w:lineRule="auto"/>
              <w:rPr>
                <w:ins w:id="6306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307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308" w:author="马玉成" w:date="2018-09-20T10:57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309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Position == 0x6:Fully open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全开，</w:t>
              </w:r>
            </w:ins>
          </w:p>
          <w:p w14:paraId="15CA1184" w14:textId="5B351E08" w:rsidR="00041B9B" w:rsidRPr="00AD2FC1" w:rsidRDefault="00041B9B" w:rsidP="001B1FC9">
            <w:pPr>
              <w:spacing w:line="360" w:lineRule="auto"/>
              <w:rPr>
                <w:ins w:id="6310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311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312" w:author="马玉成" w:date="2018-09-20T10:57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313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 xml:space="preserve">Position == 0x7:Uninitialized </w:t>
              </w:r>
              <w:r w:rsidRPr="00AD2FC1">
                <w:rPr>
                  <w:rFonts w:ascii="宋体" w:eastAsia="宋体" w:hAnsi="宋体" w:cs="宋体" w:hint="eastAsia"/>
                  <w:bCs/>
                  <w:color w:val="000000"/>
                  <w:sz w:val="18"/>
                  <w:szCs w:val="18"/>
                </w:rPr>
                <w:t>未初始化</w:t>
              </w:r>
            </w:ins>
          </w:p>
          <w:p w14:paraId="040EAC1B" w14:textId="3C422B69" w:rsidR="00041B9B" w:rsidRPr="00AD2FC1" w:rsidRDefault="00041B9B" w:rsidP="001B1FC9">
            <w:pPr>
              <w:spacing w:line="360" w:lineRule="auto"/>
              <w:rPr>
                <w:ins w:id="6314" w:author="马玉成" w:date="2018-09-20T10:32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315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BCM_S</w:t>
              </w:r>
            </w:ins>
            <w:ins w:id="6316" w:author="马玉成" w:date="2018-09-20T10:57:00Z">
              <w:r w:rsidR="00BC3284"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S</w:t>
              </w:r>
            </w:ins>
            <w:ins w:id="6317" w:author="马玉成" w:date="2018-09-20T10:32:00Z">
              <w:r w:rsidRPr="00AD2FC1">
                <w:rPr>
                  <w:rFonts w:ascii="宋体" w:eastAsia="宋体" w:hAnsi="宋体" w:cs="宋体"/>
                  <w:bCs/>
                  <w:color w:val="000000"/>
                  <w:sz w:val="18"/>
                  <w:szCs w:val="18"/>
                </w:rPr>
                <w:t>PositionCount</w:t>
              </w:r>
            </w:ins>
          </w:p>
          <w:p w14:paraId="41ED2F4C" w14:textId="77777777" w:rsidR="00041B9B" w:rsidRPr="00AD2FC1" w:rsidRDefault="00041B9B" w:rsidP="001B1FC9">
            <w:pPr>
              <w:jc w:val="both"/>
              <w:rPr>
                <w:ins w:id="6318" w:author="马玉成" w:date="2018-09-20T10:32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319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4.异常信号处理</w:t>
              </w:r>
            </w:ins>
          </w:p>
          <w:p w14:paraId="433C45E2" w14:textId="77777777" w:rsidR="00041B9B" w:rsidRPr="00AD2FC1" w:rsidRDefault="00041B9B" w:rsidP="001B1FC9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ins w:id="6320" w:author="马玉成" w:date="2018-09-20T10:32:00Z"/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</w:pPr>
            <w:ins w:id="6321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丢失时间＜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10cycle time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保持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当前状态，当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≥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10 cycle time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时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，功能</w:t>
              </w:r>
              <w:proofErr w:type="gramStart"/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不</w:t>
              </w:r>
              <w:proofErr w:type="gramEnd"/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可用或失效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，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功能不显示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或</w:t>
              </w:r>
              <w:r w:rsidRPr="00AD2FC1">
                <w:rPr>
                  <w:rFonts w:asciiTheme="minorEastAsia" w:eastAsiaTheme="minorEastAsia" w:hAnsiTheme="minorEastAsia" w:cs="Arial Unicode MS"/>
                  <w:color w:val="auto"/>
                  <w:sz w:val="18"/>
                  <w:szCs w:val="18"/>
                </w:rPr>
                <w:t>置灰</w:t>
              </w:r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；</w:t>
              </w:r>
            </w:ins>
          </w:p>
          <w:p w14:paraId="7A51CFAE" w14:textId="77777777" w:rsidR="00041B9B" w:rsidRPr="00AD2FC1" w:rsidRDefault="00041B9B" w:rsidP="001B1FC9">
            <w:pPr>
              <w:pStyle w:val="Default"/>
              <w:topLinePunct/>
              <w:autoSpaceDE/>
              <w:autoSpaceDN/>
              <w:spacing w:line="360" w:lineRule="auto"/>
              <w:jc w:val="both"/>
              <w:rPr>
                <w:ins w:id="6322" w:author="马玉成" w:date="2018-09-20T10:32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6323" w:author="马玉成" w:date="2018-09-20T10:32:00Z">
              <w:r w:rsidRPr="00AD2FC1">
                <w:rPr>
                  <w:rFonts w:hAnsi="宋体"/>
                  <w:sz w:val="18"/>
                  <w:szCs w:val="18"/>
                </w:rPr>
                <w:t>IPC开机后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如果</w:t>
              </w:r>
              <w:r w:rsidRPr="00AD2FC1">
                <w:rPr>
                  <w:rFonts w:hAnsi="宋体"/>
                  <w:sz w:val="18"/>
                  <w:szCs w:val="18"/>
                </w:rPr>
                <w:t>在1S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时间</w:t>
              </w:r>
              <w:r w:rsidRPr="00AD2FC1">
                <w:rPr>
                  <w:rFonts w:hAnsi="宋体"/>
                  <w:sz w:val="18"/>
                  <w:szCs w:val="18"/>
                </w:rPr>
                <w:t>内收不到反馈信号，</w:t>
              </w:r>
              <w:r w:rsidRPr="00AD2FC1">
                <w:rPr>
                  <w:rFonts w:hAnsi="宋体" w:hint="eastAsia"/>
                  <w:sz w:val="18"/>
                  <w:szCs w:val="18"/>
                </w:rPr>
                <w:t>此功能</w:t>
              </w:r>
              <w:r w:rsidRPr="00AD2FC1">
                <w:rPr>
                  <w:rFonts w:hAnsi="宋体"/>
                  <w:sz w:val="18"/>
                  <w:szCs w:val="18"/>
                </w:rPr>
                <w:t>失效；</w:t>
              </w:r>
              <w:r w:rsidRPr="00AD2FC1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丢失信号接收</w:t>
              </w:r>
              <w:r w:rsidRPr="00AD2FC1">
                <w:rPr>
                  <w:rFonts w:asciiTheme="minorEastAsia" w:eastAsiaTheme="minorEastAsia" w:hAnsiTheme="minorEastAsia" w:cs="Arial Unicode MS"/>
                  <w:sz w:val="18"/>
                  <w:szCs w:val="18"/>
                </w:rPr>
                <w:t>一帧正常信号之后即</w:t>
              </w:r>
              <w:r w:rsidRPr="00AD2FC1">
                <w:rPr>
                  <w:rFonts w:asciiTheme="minorEastAsia" w:eastAsiaTheme="minorEastAsia" w:hAnsiTheme="minorEastAsia" w:cs="Arial Unicode MS" w:hint="eastAsia"/>
                  <w:sz w:val="18"/>
                  <w:szCs w:val="18"/>
                </w:rPr>
                <w:t>恢复正常，根据实际值进行显示。</w:t>
              </w:r>
            </w:ins>
          </w:p>
          <w:p w14:paraId="2F994B96" w14:textId="77777777" w:rsidR="00041B9B" w:rsidRPr="00AD2FC1" w:rsidRDefault="00041B9B" w:rsidP="001B1FC9">
            <w:pPr>
              <w:spacing w:line="360" w:lineRule="auto"/>
              <w:rPr>
                <w:ins w:id="6324" w:author="马玉成" w:date="2018-09-20T10:32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325" w:author="马玉成" w:date="2018-09-20T10:32:00Z"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5.信号为无效或者预留</w:t>
              </w:r>
              <w:r w:rsidRPr="00AD2FC1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值</w:t>
              </w:r>
              <w:r w:rsidRPr="00AD2FC1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26F57942" w14:textId="77777777" w:rsidR="00041B9B" w:rsidRPr="00AD2FC1" w:rsidRDefault="00041B9B" w:rsidP="001B1FC9">
            <w:pPr>
              <w:pStyle w:val="Default"/>
              <w:topLinePunct/>
              <w:autoSpaceDE/>
              <w:autoSpaceDN/>
              <w:spacing w:line="360" w:lineRule="auto"/>
              <w:ind w:firstLineChars="200" w:firstLine="360"/>
              <w:jc w:val="both"/>
              <w:rPr>
                <w:ins w:id="6326" w:author="马玉成" w:date="2018-09-20T10:32:00Z"/>
              </w:rPr>
            </w:pPr>
            <w:ins w:id="6327" w:author="马玉成" w:date="2018-09-20T10:32:00Z">
              <w:r w:rsidRPr="00AD2FC1">
                <w:rPr>
                  <w:rFonts w:asciiTheme="minorEastAsia" w:eastAsiaTheme="minorEastAsia" w:hAnsiTheme="minorEastAsia" w:cs="Arial Unicode MS" w:hint="eastAsia"/>
                  <w:color w:val="auto"/>
                  <w:sz w:val="18"/>
                  <w:szCs w:val="18"/>
                </w:rPr>
                <w:t>无</w:t>
              </w:r>
            </w:ins>
          </w:p>
        </w:tc>
      </w:tr>
    </w:tbl>
    <w:p w14:paraId="60A9B2E3" w14:textId="36AF8709" w:rsidR="00D47396" w:rsidRPr="009675BC" w:rsidRDefault="00D47396" w:rsidP="00D47396">
      <w:pPr>
        <w:pStyle w:val="2"/>
        <w:rPr>
          <w:ins w:id="6328" w:author="北京车和家" w:date="2018-11-09T16:16:00Z"/>
        </w:rPr>
      </w:pPr>
      <w:bookmarkStart w:id="6329" w:name="_Toc532203445"/>
      <w:ins w:id="6330" w:author="北京车和家" w:date="2018-11-09T16:16:00Z">
        <w:r w:rsidRPr="009675BC">
          <w:rPr>
            <w:rFonts w:hint="eastAsia"/>
          </w:rPr>
          <w:lastRenderedPageBreak/>
          <w:t>充电设置</w:t>
        </w:r>
      </w:ins>
      <w:bookmarkEnd w:id="6329"/>
      <w:ins w:id="6331" w:author="北京车和家" w:date="2019-01-16T14:26:00Z">
        <w:r w:rsidR="009675BC" w:rsidRPr="00555DEF">
          <w:rPr>
            <w:rFonts w:ascii="Microsoft YaHei UI" w:eastAsia="Microsoft YaHei UI" w:hAnsi="Microsoft YaHei UI" w:cs="Arial" w:hint="eastAsia"/>
          </w:rPr>
          <w:t>（本地U</w:t>
        </w:r>
        <w:r w:rsidR="009675BC" w:rsidRPr="00555DEF">
          <w:rPr>
            <w:rFonts w:ascii="Microsoft YaHei UI" w:eastAsia="Microsoft YaHei UI" w:hAnsi="Microsoft YaHei UI" w:cs="Arial"/>
          </w:rPr>
          <w:t>I</w:t>
        </w:r>
        <w:r w:rsidR="009675BC" w:rsidRPr="00555DEF">
          <w:rPr>
            <w:rFonts w:ascii="Microsoft YaHei UI" w:eastAsia="Microsoft YaHei UI" w:hAnsi="Microsoft YaHei UI" w:cs="Arial" w:hint="eastAsia"/>
          </w:rPr>
          <w:t>控制全部删除，通过板间通信接受H</w:t>
        </w:r>
        <w:r w:rsidR="009675BC" w:rsidRPr="00555DEF">
          <w:rPr>
            <w:rFonts w:ascii="Microsoft YaHei UI" w:eastAsia="Microsoft YaHei UI" w:hAnsi="Microsoft YaHei UI" w:cs="Arial"/>
          </w:rPr>
          <w:t>U</w:t>
        </w:r>
        <w:r w:rsidR="009675BC" w:rsidRPr="00555DEF">
          <w:rPr>
            <w:rFonts w:ascii="Microsoft YaHei UI" w:eastAsia="Microsoft YaHei UI" w:hAnsi="Microsoft YaHei UI" w:cs="Arial" w:hint="eastAsia"/>
          </w:rPr>
          <w:t>控制指令）</w:t>
        </w:r>
      </w:ins>
    </w:p>
    <w:p w14:paraId="0775B1CD" w14:textId="77777777" w:rsidR="00D47396" w:rsidRPr="009675BC" w:rsidRDefault="00D47396" w:rsidP="00D47396">
      <w:pPr>
        <w:pStyle w:val="3"/>
        <w:rPr>
          <w:ins w:id="6332" w:author="北京车和家" w:date="2018-11-09T16:16:00Z"/>
        </w:rPr>
      </w:pPr>
      <w:bookmarkStart w:id="6333" w:name="_Toc532203447"/>
      <w:ins w:id="6334" w:author="北京车和家" w:date="2018-11-09T16:16:00Z">
        <w:r w:rsidRPr="009675BC">
          <w:rPr>
            <w:rFonts w:hint="eastAsia"/>
          </w:rPr>
          <w:t>充电预约时间设置</w:t>
        </w:r>
        <w:bookmarkEnd w:id="6333"/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2668"/>
        <w:gridCol w:w="1453"/>
      </w:tblGrid>
      <w:tr w:rsidR="00D47396" w:rsidRPr="009675BC" w14:paraId="6BC6948E" w14:textId="77777777" w:rsidTr="00E50C9E">
        <w:trPr>
          <w:trHeight w:val="270"/>
          <w:tblHeader/>
          <w:ins w:id="6335" w:author="北京车和家" w:date="2018-11-09T16:16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2B906" w14:textId="77777777" w:rsidR="00D47396" w:rsidRPr="009675BC" w:rsidRDefault="00D47396" w:rsidP="00E50C9E">
            <w:pPr>
              <w:spacing w:line="360" w:lineRule="auto"/>
              <w:rPr>
                <w:ins w:id="633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33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F0F3D2" w14:textId="77777777" w:rsidR="00D47396" w:rsidRPr="009675BC" w:rsidRDefault="00D47396" w:rsidP="00E50C9E">
            <w:pPr>
              <w:spacing w:line="360" w:lineRule="auto"/>
              <w:rPr>
                <w:ins w:id="6338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339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充电预约时间设置</w:t>
              </w:r>
            </w:ins>
          </w:p>
        </w:tc>
      </w:tr>
      <w:tr w:rsidR="00D47396" w:rsidRPr="009675BC" w14:paraId="11B6C4C0" w14:textId="77777777" w:rsidTr="00E50C9E">
        <w:trPr>
          <w:trHeight w:val="270"/>
          <w:tblHeader/>
          <w:ins w:id="6340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E008D" w14:textId="77777777" w:rsidR="00D47396" w:rsidRPr="009675BC" w:rsidRDefault="00D47396" w:rsidP="00E50C9E">
            <w:pPr>
              <w:spacing w:line="360" w:lineRule="auto"/>
              <w:rPr>
                <w:ins w:id="634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34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7E988" w14:textId="77777777" w:rsidR="00D47396" w:rsidRPr="009675BC" w:rsidRDefault="00D47396" w:rsidP="00E50C9E">
            <w:pPr>
              <w:spacing w:line="360" w:lineRule="auto"/>
              <w:rPr>
                <w:ins w:id="6343" w:author="北京车和家" w:date="2018-11-09T16:1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344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设置是否开启充电预约，开启后可设置充电开始时间。手机</w:t>
              </w:r>
              <w:r w:rsidRPr="009675BC">
                <w:rPr>
                  <w:sz w:val="18"/>
                  <w:szCs w:val="18"/>
                </w:rPr>
                <w:t>APP</w:t>
              </w:r>
              <w:r w:rsidRPr="009675BC">
                <w:rPr>
                  <w:rFonts w:hint="eastAsia"/>
                  <w:sz w:val="18"/>
                  <w:szCs w:val="18"/>
                </w:rPr>
                <w:t>同样可设置，手机端设置后，</w:t>
              </w:r>
              <w:r w:rsidRPr="009675BC">
                <w:rPr>
                  <w:sz w:val="18"/>
                  <w:szCs w:val="18"/>
                </w:rPr>
                <w:t>CCP</w:t>
              </w:r>
              <w:r w:rsidRPr="009675BC">
                <w:rPr>
                  <w:rFonts w:hint="eastAsia"/>
                  <w:sz w:val="18"/>
                  <w:szCs w:val="18"/>
                </w:rPr>
                <w:t>要同步进行更新。</w:t>
              </w:r>
              <w:r w:rsidRPr="009675BC">
                <w:rPr>
                  <w:rFonts w:hint="eastAsia"/>
                  <w:color w:val="FF0000"/>
                  <w:sz w:val="18"/>
                  <w:szCs w:val="18"/>
                </w:rPr>
                <w:t>开启预约充电</w:t>
              </w:r>
              <w:r w:rsidRPr="009675BC">
                <w:rPr>
                  <w:color w:val="FF0000"/>
                  <w:sz w:val="18"/>
                  <w:szCs w:val="18"/>
                </w:rPr>
                <w:t>IPC</w:t>
              </w:r>
              <w:r w:rsidRPr="009675BC">
                <w:rPr>
                  <w:rFonts w:hint="eastAsia"/>
                  <w:color w:val="FF0000"/>
                  <w:sz w:val="18"/>
                  <w:szCs w:val="18"/>
                </w:rPr>
                <w:t>或</w:t>
              </w:r>
              <w:r w:rsidRPr="009675BC">
                <w:rPr>
                  <w:color w:val="FF0000"/>
                  <w:sz w:val="18"/>
                  <w:szCs w:val="18"/>
                </w:rPr>
                <w:t>HU</w:t>
              </w:r>
              <w:r w:rsidRPr="009675BC">
                <w:rPr>
                  <w:rFonts w:hint="eastAsia"/>
                  <w:color w:val="FF0000"/>
                  <w:sz w:val="18"/>
                  <w:szCs w:val="18"/>
                </w:rPr>
                <w:t>是否有提示？</w:t>
              </w:r>
            </w:ins>
          </w:p>
        </w:tc>
      </w:tr>
      <w:tr w:rsidR="00D47396" w:rsidRPr="009675BC" w14:paraId="1B76DA6B" w14:textId="77777777" w:rsidTr="00E50C9E">
        <w:trPr>
          <w:trHeight w:val="270"/>
          <w:tblHeader/>
          <w:ins w:id="6345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6B206" w14:textId="77777777" w:rsidR="00D47396" w:rsidRPr="009675BC" w:rsidRDefault="00D47396" w:rsidP="00E50C9E">
            <w:pPr>
              <w:spacing w:line="360" w:lineRule="auto"/>
              <w:rPr>
                <w:ins w:id="634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34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085377" w14:textId="77777777" w:rsidR="00D47396" w:rsidRPr="009675BC" w:rsidRDefault="00D47396" w:rsidP="00E50C9E">
            <w:pPr>
              <w:spacing w:line="360" w:lineRule="auto"/>
              <w:rPr>
                <w:ins w:id="6348" w:author="北京车和家" w:date="2018-11-09T16:16:00Z"/>
                <w:sz w:val="18"/>
                <w:szCs w:val="18"/>
              </w:rPr>
            </w:pPr>
            <w:ins w:id="6349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OFF、ACC、ON</w:t>
              </w:r>
            </w:ins>
          </w:p>
        </w:tc>
      </w:tr>
      <w:tr w:rsidR="00D47396" w:rsidRPr="009675BC" w14:paraId="582B1CCB" w14:textId="77777777" w:rsidTr="00E50C9E">
        <w:trPr>
          <w:trHeight w:val="270"/>
          <w:tblHeader/>
          <w:ins w:id="6350" w:author="北京车和家" w:date="2018-11-09T16:16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5FAB6" w14:textId="77777777" w:rsidR="00D47396" w:rsidRPr="009675BC" w:rsidRDefault="00D47396" w:rsidP="00E50C9E">
            <w:pPr>
              <w:spacing w:line="360" w:lineRule="auto"/>
              <w:rPr>
                <w:ins w:id="635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352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8FE8AB" w14:textId="77777777" w:rsidR="00D47396" w:rsidRPr="009675BC" w:rsidRDefault="00D47396" w:rsidP="00E50C9E">
            <w:pPr>
              <w:spacing w:line="360" w:lineRule="auto"/>
              <w:jc w:val="center"/>
              <w:rPr>
                <w:ins w:id="6353" w:author="北京车和家" w:date="2018-11-09T16:16:00Z"/>
                <w:sz w:val="18"/>
                <w:szCs w:val="18"/>
              </w:rPr>
            </w:pPr>
            <w:ins w:id="6354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EDDA5B6" w14:textId="77777777" w:rsidR="00D47396" w:rsidRPr="009675BC" w:rsidRDefault="00D47396" w:rsidP="00E50C9E">
            <w:pPr>
              <w:spacing w:line="360" w:lineRule="auto"/>
              <w:jc w:val="center"/>
              <w:rPr>
                <w:ins w:id="6355" w:author="北京车和家" w:date="2018-11-09T16:16:00Z"/>
                <w:sz w:val="18"/>
                <w:szCs w:val="18"/>
              </w:rPr>
            </w:pPr>
            <w:ins w:id="6356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9675BC" w14:paraId="47E65893" w14:textId="77777777" w:rsidTr="00E50C9E">
        <w:trPr>
          <w:trHeight w:val="270"/>
          <w:tblHeader/>
          <w:ins w:id="6357" w:author="北京车和家" w:date="2018-11-09T16:16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C843F" w14:textId="77777777" w:rsidR="00D47396" w:rsidRPr="009675BC" w:rsidRDefault="00D47396" w:rsidP="00E50C9E">
            <w:pPr>
              <w:spacing w:line="360" w:lineRule="auto"/>
              <w:rPr>
                <w:ins w:id="6358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6A18F6" w14:textId="77777777" w:rsidR="00D47396" w:rsidRPr="009675BC" w:rsidRDefault="00D47396" w:rsidP="00E50C9E">
            <w:pPr>
              <w:spacing w:line="360" w:lineRule="auto"/>
              <w:jc w:val="center"/>
              <w:rPr>
                <w:ins w:id="6359" w:author="北京车和家" w:date="2018-11-09T16:16:00Z"/>
                <w:sz w:val="18"/>
                <w:szCs w:val="18"/>
              </w:rPr>
            </w:pPr>
            <w:ins w:id="6360" w:author="北京车和家" w:date="2018-11-09T16:16:00Z">
              <w:r w:rsidRPr="009675BC">
                <w:rPr>
                  <w:sz w:val="18"/>
                  <w:szCs w:val="18"/>
                </w:rPr>
                <w:t>IPC_ScheduleTargetSOCSign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4C786C" w14:textId="77777777" w:rsidR="00D47396" w:rsidRPr="009675BC" w:rsidRDefault="00D47396" w:rsidP="00E50C9E">
            <w:pPr>
              <w:spacing w:line="360" w:lineRule="auto"/>
              <w:jc w:val="center"/>
              <w:rPr>
                <w:ins w:id="6361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362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B4A605" w14:textId="77777777" w:rsidR="00D47396" w:rsidRPr="009675BC" w:rsidRDefault="00D47396" w:rsidP="00E50C9E">
            <w:pPr>
              <w:jc w:val="center"/>
              <w:rPr>
                <w:ins w:id="6363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364" w:author="北京车和家" w:date="2018-11-09T16:16:00Z"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51DF0B" w14:textId="77777777" w:rsidR="00D47396" w:rsidRPr="009675BC" w:rsidRDefault="00D47396" w:rsidP="00E50C9E">
            <w:pPr>
              <w:jc w:val="center"/>
              <w:rPr>
                <w:ins w:id="6365" w:author="北京车和家" w:date="2018-11-09T16:16:00Z"/>
                <w:sz w:val="18"/>
                <w:szCs w:val="18"/>
              </w:rPr>
            </w:pPr>
            <w:ins w:id="6366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无</w:t>
              </w:r>
            </w:ins>
          </w:p>
        </w:tc>
      </w:tr>
      <w:tr w:rsidR="00D47396" w:rsidRPr="009675BC" w14:paraId="41C7DB69" w14:textId="77777777" w:rsidTr="00E50C9E">
        <w:trPr>
          <w:trHeight w:val="983"/>
          <w:tblHeader/>
          <w:ins w:id="6367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E65A" w14:textId="77777777" w:rsidR="00D47396" w:rsidRPr="009675BC" w:rsidRDefault="00D47396" w:rsidP="00E50C9E">
            <w:pPr>
              <w:spacing w:line="360" w:lineRule="auto"/>
              <w:rPr>
                <w:ins w:id="6368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369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1FA90" w14:textId="77777777" w:rsidR="00D47396" w:rsidRPr="009675BC" w:rsidRDefault="00D47396" w:rsidP="00D47396">
            <w:pPr>
              <w:pStyle w:val="af5"/>
              <w:numPr>
                <w:ilvl w:val="0"/>
                <w:numId w:val="78"/>
              </w:numPr>
              <w:spacing w:line="360" w:lineRule="auto"/>
              <w:ind w:firstLineChars="0"/>
              <w:rPr>
                <w:ins w:id="6370" w:author="北京车和家" w:date="2018-11-09T16:16:00Z"/>
              </w:rPr>
            </w:pPr>
            <w:ins w:id="6371" w:author="北京车和家" w:date="2018-11-09T16:16:00Z">
              <w:r w:rsidRPr="009675BC">
                <w:rPr>
                  <w:rFonts w:hint="eastAsia"/>
                </w:rPr>
                <w:t>充电预约</w:t>
              </w:r>
              <w:proofErr w:type="gramStart"/>
              <w:r w:rsidRPr="009675BC">
                <w:rPr>
                  <w:rFonts w:hint="eastAsia"/>
                </w:rPr>
                <w:t>功能仅单次</w:t>
              </w:r>
              <w:proofErr w:type="gramEnd"/>
              <w:r w:rsidRPr="009675BC">
                <w:rPr>
                  <w:rFonts w:hint="eastAsia"/>
                </w:rPr>
                <w:t>有效，本次预约到时发送</w:t>
              </w:r>
              <w:proofErr w:type="gramStart"/>
              <w:r w:rsidRPr="009675BC">
                <w:rPr>
                  <w:rFonts w:hint="eastAsia"/>
                </w:rPr>
                <w:t>完相</w:t>
              </w:r>
              <w:proofErr w:type="gramEnd"/>
              <w:r w:rsidRPr="009675BC">
                <w:rPr>
                  <w:rFonts w:hint="eastAsia"/>
                </w:rPr>
                <w:t>关命令后自动关闭预约功能；</w:t>
              </w:r>
            </w:ins>
          </w:p>
          <w:p w14:paraId="6E26477E" w14:textId="77777777" w:rsidR="00D47396" w:rsidRPr="009675BC" w:rsidRDefault="00D47396" w:rsidP="00D47396">
            <w:pPr>
              <w:pStyle w:val="af5"/>
              <w:numPr>
                <w:ilvl w:val="0"/>
                <w:numId w:val="78"/>
              </w:numPr>
              <w:spacing w:line="360" w:lineRule="auto"/>
              <w:ind w:firstLineChars="0"/>
              <w:rPr>
                <w:ins w:id="6372" w:author="北京车和家" w:date="2018-11-09T16:16:00Z"/>
              </w:rPr>
            </w:pPr>
            <w:ins w:id="6373" w:author="北京车和家" w:date="2018-11-09T16:16:00Z">
              <w:r w:rsidRPr="009675BC">
                <w:rPr>
                  <w:rFonts w:hint="eastAsia"/>
                </w:rPr>
                <w:t>开启预约后，可设置预约充电时间。</w:t>
              </w:r>
            </w:ins>
          </w:p>
          <w:p w14:paraId="4D919D2A" w14:textId="77777777" w:rsidR="00D47396" w:rsidRPr="009675BC" w:rsidRDefault="00D47396" w:rsidP="00D47396">
            <w:pPr>
              <w:pStyle w:val="af5"/>
              <w:numPr>
                <w:ilvl w:val="0"/>
                <w:numId w:val="78"/>
              </w:numPr>
              <w:spacing w:line="360" w:lineRule="auto"/>
              <w:ind w:firstLineChars="0"/>
              <w:rPr>
                <w:ins w:id="6374" w:author="北京车和家" w:date="2018-11-09T16:16:00Z"/>
              </w:rPr>
            </w:pPr>
            <w:ins w:id="6375" w:author="北京车和家" w:date="2018-11-09T16:16:00Z">
              <w:r w:rsidRPr="009675BC">
                <w:t>CCP</w:t>
              </w:r>
              <w:r w:rsidRPr="009675BC">
                <w:rPr>
                  <w:rFonts w:hint="eastAsia"/>
                </w:rPr>
                <w:t>按照以下要求发送信号</w:t>
              </w:r>
            </w:ins>
          </w:p>
          <w:p w14:paraId="66473FC7" w14:textId="77777777" w:rsidR="00D47396" w:rsidRPr="009675BC" w:rsidRDefault="00D47396" w:rsidP="00D47396">
            <w:pPr>
              <w:pStyle w:val="af5"/>
              <w:numPr>
                <w:ilvl w:val="0"/>
                <w:numId w:val="79"/>
              </w:numPr>
              <w:spacing w:line="360" w:lineRule="auto"/>
              <w:ind w:firstLineChars="0"/>
              <w:rPr>
                <w:ins w:id="6376" w:author="北京车和家" w:date="2018-11-09T16:16:00Z"/>
              </w:rPr>
            </w:pPr>
            <w:ins w:id="6377" w:author="北京车和家" w:date="2018-11-09T16:16:00Z">
              <w:r w:rsidRPr="009675BC">
                <w:rPr>
                  <w:rFonts w:hint="eastAsia"/>
                </w:rPr>
                <w:t>预约功能未开启：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一直发送</w:t>
              </w:r>
              <w:r w:rsidRPr="009675BC">
                <w:rPr>
                  <w:sz w:val="18"/>
                  <w:szCs w:val="18"/>
                </w:rPr>
                <w:t>IPC_ScheduleTargetSOCSign ==</w:t>
              </w:r>
              <w:r w:rsidRPr="009675BC">
                <w:t xml:space="preserve"> 0x0: Inactive </w:t>
              </w:r>
            </w:ins>
          </w:p>
          <w:p w14:paraId="5666A83B" w14:textId="77777777" w:rsidR="00D47396" w:rsidRPr="009675BC" w:rsidRDefault="00D47396" w:rsidP="00D47396">
            <w:pPr>
              <w:pStyle w:val="af5"/>
              <w:numPr>
                <w:ilvl w:val="0"/>
                <w:numId w:val="79"/>
              </w:numPr>
              <w:spacing w:line="360" w:lineRule="auto"/>
              <w:ind w:firstLineChars="0"/>
              <w:rPr>
                <w:ins w:id="6378" w:author="北京车和家" w:date="2018-11-09T16:16:00Z"/>
              </w:rPr>
            </w:pPr>
            <w:ins w:id="6379" w:author="北京车和家" w:date="2018-11-09T16:16:00Z">
              <w:r w:rsidRPr="009675BC">
                <w:rPr>
                  <w:rFonts w:hint="eastAsia"/>
                </w:rPr>
                <w:t>预约功能开启，但预约时间未到：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一直发送</w:t>
              </w:r>
              <w:r w:rsidRPr="009675BC">
                <w:rPr>
                  <w:sz w:val="18"/>
                  <w:szCs w:val="18"/>
                </w:rPr>
                <w:t>IPC_ScheduleTargetSOCSign</w:t>
              </w:r>
              <w:r w:rsidRPr="009675BC">
                <w:t xml:space="preserve">  == 0x1: Waiting </w:t>
              </w:r>
            </w:ins>
          </w:p>
          <w:p w14:paraId="3B50D1B3" w14:textId="77777777" w:rsidR="00D47396" w:rsidRPr="009675BC" w:rsidRDefault="00D47396" w:rsidP="00D47396">
            <w:pPr>
              <w:pStyle w:val="af5"/>
              <w:numPr>
                <w:ilvl w:val="0"/>
                <w:numId w:val="79"/>
              </w:numPr>
              <w:spacing w:line="360" w:lineRule="auto"/>
              <w:ind w:firstLineChars="0"/>
              <w:rPr>
                <w:ins w:id="6380" w:author="北京车和家" w:date="2018-11-09T16:16:00Z"/>
              </w:rPr>
            </w:pPr>
            <w:ins w:id="6381" w:author="北京车和家" w:date="2018-11-09T16:16:00Z">
              <w:r w:rsidRPr="009675BC">
                <w:rPr>
                  <w:rFonts w:hint="eastAsia"/>
                </w:rPr>
                <w:t>到预约时间：</w:t>
              </w:r>
              <w:r w:rsidRPr="009675BC">
                <w:rPr>
                  <w:sz w:val="18"/>
                  <w:szCs w:val="18"/>
                </w:rPr>
                <w:t>IPC_ScheduleTargetSOCSign</w:t>
              </w:r>
              <w:r w:rsidRPr="009675BC">
                <w:t xml:space="preserve">  == 0x2: Active  </w:t>
              </w:r>
              <w:r w:rsidRPr="009675BC">
                <w:rPr>
                  <w:rFonts w:hint="eastAsia"/>
                </w:rPr>
                <w:t>三帧，然后一直发送</w:t>
              </w:r>
              <w:r w:rsidRPr="009675BC">
                <w:rPr>
                  <w:sz w:val="18"/>
                  <w:szCs w:val="18"/>
                </w:rPr>
                <w:t>IPC_ScheduleTargetSOCSign ==</w:t>
              </w:r>
              <w:r w:rsidRPr="009675BC">
                <w:t xml:space="preserve"> 0x0: Inactive</w:t>
              </w:r>
            </w:ins>
          </w:p>
          <w:p w14:paraId="268999F1" w14:textId="77777777" w:rsidR="00D47396" w:rsidRPr="009675BC" w:rsidRDefault="00D47396" w:rsidP="00D47396">
            <w:pPr>
              <w:pStyle w:val="af5"/>
              <w:numPr>
                <w:ilvl w:val="0"/>
                <w:numId w:val="78"/>
              </w:numPr>
              <w:spacing w:line="360" w:lineRule="auto"/>
              <w:ind w:firstLineChars="0"/>
              <w:rPr>
                <w:ins w:id="6382" w:author="北京车和家" w:date="2018-11-09T16:1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383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请求</w:t>
              </w:r>
              <w:r w:rsidRPr="009675BC">
                <w:rPr>
                  <w:rFonts w:hint="eastAsia"/>
                </w:rPr>
                <w:t>信号</w:t>
              </w:r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:</w:t>
              </w:r>
            </w:ins>
          </w:p>
          <w:p w14:paraId="07E38B32" w14:textId="77777777" w:rsidR="00D47396" w:rsidRPr="009675BC" w:rsidRDefault="00D47396" w:rsidP="00E50C9E">
            <w:pPr>
              <w:spacing w:line="360" w:lineRule="auto"/>
              <w:rPr>
                <w:ins w:id="6384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385" w:author="北京车和家" w:date="2018-11-09T16:16:00Z">
              <w:r w:rsidRPr="009675BC">
                <w:rPr>
                  <w:sz w:val="18"/>
                  <w:szCs w:val="18"/>
                </w:rPr>
                <w:t>IPC_ScheduleTargetSOCSign ==</w:t>
              </w:r>
              <w:r w:rsidRPr="009675BC">
                <w:t xml:space="preserve"> 0x0: Inactive</w:t>
              </w:r>
            </w:ins>
          </w:p>
          <w:p w14:paraId="3F5FAC12" w14:textId="77777777" w:rsidR="00D47396" w:rsidRPr="009675BC" w:rsidRDefault="00D47396" w:rsidP="00E50C9E">
            <w:pPr>
              <w:spacing w:line="360" w:lineRule="auto"/>
              <w:rPr>
                <w:ins w:id="6386" w:author="北京车和家" w:date="2018-11-09T16:16:00Z"/>
              </w:rPr>
            </w:pPr>
            <w:ins w:id="6387" w:author="北京车和家" w:date="2018-11-09T16:16:00Z">
              <w:r w:rsidRPr="009675BC">
                <w:rPr>
                  <w:sz w:val="18"/>
                  <w:szCs w:val="18"/>
                </w:rPr>
                <w:t>IPC_</w:t>
              </w:r>
              <w:proofErr w:type="gramStart"/>
              <w:r w:rsidRPr="009675BC">
                <w:rPr>
                  <w:sz w:val="18"/>
                  <w:szCs w:val="18"/>
                </w:rPr>
                <w:t>ScheduleTargetSOCSign</w:t>
              </w:r>
              <w:r w:rsidRPr="009675BC">
                <w:t xml:space="preserve">  =</w:t>
              </w:r>
              <w:proofErr w:type="gramEnd"/>
              <w:r w:rsidRPr="009675BC">
                <w:t xml:space="preserve">= 0x1: Waiting </w:t>
              </w:r>
            </w:ins>
          </w:p>
          <w:p w14:paraId="5458FD23" w14:textId="77777777" w:rsidR="00D47396" w:rsidRPr="009675BC" w:rsidRDefault="00D47396" w:rsidP="00E50C9E">
            <w:pPr>
              <w:spacing w:line="360" w:lineRule="auto"/>
              <w:rPr>
                <w:ins w:id="6388" w:author="北京车和家" w:date="2018-11-09T16:16:00Z"/>
                <w:rFonts w:asciiTheme="minorEastAsia" w:eastAsiaTheme="minorEastAsia" w:hAnsiTheme="minorEastAsia" w:cs="Arial Unicode MS"/>
                <w:sz w:val="18"/>
                <w:szCs w:val="18"/>
              </w:rPr>
            </w:pPr>
            <w:ins w:id="6389" w:author="北京车和家" w:date="2018-11-09T16:16:00Z">
              <w:r w:rsidRPr="009675BC">
                <w:rPr>
                  <w:sz w:val="18"/>
                  <w:szCs w:val="18"/>
                </w:rPr>
                <w:t>IPC_</w:t>
              </w:r>
              <w:proofErr w:type="gramStart"/>
              <w:r w:rsidRPr="009675BC">
                <w:rPr>
                  <w:sz w:val="18"/>
                  <w:szCs w:val="18"/>
                </w:rPr>
                <w:t>ScheduleTargetSOCSign</w:t>
              </w:r>
              <w:r w:rsidRPr="009675BC">
                <w:t xml:space="preserve">  =</w:t>
              </w:r>
              <w:proofErr w:type="gramEnd"/>
              <w:r w:rsidRPr="009675BC">
                <w:t>= 0x2: Active</w:t>
              </w:r>
            </w:ins>
          </w:p>
          <w:p w14:paraId="74F4164E" w14:textId="77777777" w:rsidR="00D47396" w:rsidRPr="009675BC" w:rsidRDefault="00D47396" w:rsidP="00E50C9E">
            <w:pPr>
              <w:spacing w:line="360" w:lineRule="auto"/>
              <w:rPr>
                <w:ins w:id="6390" w:author="北京车和家" w:date="2018-11-09T16:1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391" w:author="北京车和家" w:date="2018-11-09T16:16:00Z">
              <w:r w:rsidRPr="009675BC">
                <w:rPr>
                  <w:sz w:val="18"/>
                  <w:szCs w:val="18"/>
                </w:rPr>
                <w:t>IPC_</w:t>
              </w:r>
              <w:proofErr w:type="gramStart"/>
              <w:r w:rsidRPr="009675BC">
                <w:rPr>
                  <w:sz w:val="18"/>
                  <w:szCs w:val="18"/>
                </w:rPr>
                <w:t>ScheduleTargetSOCSign</w:t>
              </w:r>
              <w:r w:rsidRPr="009675BC">
                <w:t xml:space="preserve">  =</w:t>
              </w:r>
              <w:proofErr w:type="gramEnd"/>
              <w:r w:rsidRPr="009675BC">
                <w:t>= 0x3: reserved</w:t>
              </w:r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 xml:space="preserve"> </w:t>
              </w:r>
            </w:ins>
          </w:p>
          <w:p w14:paraId="5308B26F" w14:textId="77777777" w:rsidR="00D47396" w:rsidRPr="009675BC" w:rsidRDefault="00D47396" w:rsidP="00D47396">
            <w:pPr>
              <w:pStyle w:val="af5"/>
              <w:numPr>
                <w:ilvl w:val="0"/>
                <w:numId w:val="78"/>
              </w:numPr>
              <w:spacing w:line="360" w:lineRule="auto"/>
              <w:ind w:firstLineChars="0"/>
              <w:rPr>
                <w:ins w:id="6392" w:author="北京车和家" w:date="2018-11-09T16:16:00Z"/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ins w:id="6393" w:author="北京车和家" w:date="2018-11-09T16:16:00Z">
              <w:r w:rsidRPr="009675BC">
                <w:rPr>
                  <w:rFonts w:hint="eastAsia"/>
                </w:rPr>
                <w:t>反馈信号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：</w:t>
              </w:r>
            </w:ins>
          </w:p>
          <w:p w14:paraId="0FB22F28" w14:textId="77777777" w:rsidR="00D47396" w:rsidRPr="009675BC" w:rsidRDefault="00D47396" w:rsidP="00E50C9E">
            <w:pPr>
              <w:spacing w:line="360" w:lineRule="auto"/>
              <w:rPr>
                <w:ins w:id="6394" w:author="北京车和家" w:date="2018-11-09T16:16:00Z"/>
              </w:rPr>
            </w:pPr>
            <w:ins w:id="6395" w:author="北京车和家" w:date="2018-11-09T16:16:00Z">
              <w:r w:rsidRPr="009675BC">
                <w:rPr>
                  <w:rFonts w:hint="eastAsia"/>
                </w:rPr>
                <w:t>无</w:t>
              </w:r>
            </w:ins>
          </w:p>
        </w:tc>
      </w:tr>
    </w:tbl>
    <w:p w14:paraId="2B3928BB" w14:textId="77777777" w:rsidR="00D47396" w:rsidRPr="009675BC" w:rsidRDefault="00D47396" w:rsidP="00D47396">
      <w:pPr>
        <w:rPr>
          <w:ins w:id="6396" w:author="北京车和家" w:date="2018-11-09T16:16:00Z"/>
        </w:rPr>
      </w:pPr>
    </w:p>
    <w:p w14:paraId="4ADC62C1" w14:textId="77777777" w:rsidR="00D47396" w:rsidRPr="009675BC" w:rsidRDefault="00D47396" w:rsidP="00D47396">
      <w:pPr>
        <w:pStyle w:val="3"/>
        <w:rPr>
          <w:ins w:id="6397" w:author="北京车和家" w:date="2018-11-09T16:16:00Z"/>
        </w:rPr>
      </w:pPr>
      <w:bookmarkStart w:id="6398" w:name="_Toc532203448"/>
      <w:ins w:id="6399" w:author="北京车和家" w:date="2018-11-09T16:16:00Z">
        <w:r w:rsidRPr="009675BC">
          <w:rPr>
            <w:rFonts w:hint="eastAsia"/>
          </w:rPr>
          <w:lastRenderedPageBreak/>
          <w:t>充电截止</w:t>
        </w:r>
        <w:r w:rsidRPr="009675BC">
          <w:t>SOC</w:t>
        </w:r>
        <w:r w:rsidRPr="009675BC">
          <w:rPr>
            <w:rFonts w:hint="eastAsia"/>
          </w:rPr>
          <w:t>设置</w:t>
        </w:r>
        <w:bookmarkEnd w:id="6398"/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3096"/>
        <w:gridCol w:w="1066"/>
      </w:tblGrid>
      <w:tr w:rsidR="00D47396" w:rsidRPr="009675BC" w14:paraId="70C6F4E1" w14:textId="77777777" w:rsidTr="00E50C9E">
        <w:trPr>
          <w:trHeight w:val="270"/>
          <w:tblHeader/>
          <w:ins w:id="6400" w:author="北京车和家" w:date="2018-11-09T16:16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55145" w14:textId="77777777" w:rsidR="00D47396" w:rsidRPr="009675BC" w:rsidRDefault="00D47396" w:rsidP="00E50C9E">
            <w:pPr>
              <w:spacing w:line="360" w:lineRule="auto"/>
              <w:rPr>
                <w:ins w:id="640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0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CB7EA9" w14:textId="77777777" w:rsidR="00D47396" w:rsidRPr="009675BC" w:rsidRDefault="00D47396" w:rsidP="00E50C9E">
            <w:pPr>
              <w:spacing w:line="360" w:lineRule="auto"/>
              <w:rPr>
                <w:ins w:id="6403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04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充电截止</w:t>
              </w:r>
              <w:r w:rsidRPr="009675BC">
                <w:rPr>
                  <w:sz w:val="18"/>
                  <w:szCs w:val="18"/>
                </w:rPr>
                <w:t>SOC</w:t>
              </w:r>
              <w:r w:rsidRPr="009675BC">
                <w:rPr>
                  <w:rFonts w:hint="eastAsia"/>
                  <w:sz w:val="18"/>
                  <w:szCs w:val="18"/>
                </w:rPr>
                <w:t>设置</w:t>
              </w:r>
            </w:ins>
          </w:p>
        </w:tc>
      </w:tr>
      <w:tr w:rsidR="00D47396" w:rsidRPr="009675BC" w14:paraId="0B19C03D" w14:textId="77777777" w:rsidTr="00E50C9E">
        <w:trPr>
          <w:trHeight w:val="270"/>
          <w:tblHeader/>
          <w:ins w:id="6405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D53A0" w14:textId="77777777" w:rsidR="00D47396" w:rsidRPr="009675BC" w:rsidRDefault="00D47396" w:rsidP="00E50C9E">
            <w:pPr>
              <w:spacing w:line="360" w:lineRule="auto"/>
              <w:rPr>
                <w:ins w:id="640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0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6DEC93" w14:textId="77777777" w:rsidR="00D47396" w:rsidRPr="009675BC" w:rsidRDefault="00D47396" w:rsidP="00E50C9E">
            <w:pPr>
              <w:spacing w:line="360" w:lineRule="auto"/>
              <w:rPr>
                <w:ins w:id="6408" w:author="北京车和家" w:date="2018-11-09T16:1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409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用户可设置充电目标</w:t>
              </w:r>
              <w:r w:rsidRPr="009675BC">
                <w:rPr>
                  <w:sz w:val="18"/>
                  <w:szCs w:val="18"/>
                </w:rPr>
                <w:t>SOC</w:t>
              </w:r>
              <w:r w:rsidRPr="009675BC">
                <w:rPr>
                  <w:rFonts w:hint="eastAsia"/>
                  <w:sz w:val="18"/>
                  <w:szCs w:val="18"/>
                </w:rPr>
                <w:t>，手机</w:t>
              </w:r>
              <w:r w:rsidRPr="009675BC">
                <w:rPr>
                  <w:sz w:val="18"/>
                  <w:szCs w:val="18"/>
                </w:rPr>
                <w:t>APP</w:t>
              </w:r>
              <w:r w:rsidRPr="009675BC">
                <w:rPr>
                  <w:rFonts w:hint="eastAsia"/>
                  <w:sz w:val="18"/>
                  <w:szCs w:val="18"/>
                </w:rPr>
                <w:t>同样可设置，手机端设置后，</w:t>
              </w:r>
              <w:r w:rsidRPr="009675BC">
                <w:rPr>
                  <w:sz w:val="18"/>
                  <w:szCs w:val="18"/>
                </w:rPr>
                <w:t>CCP</w:t>
              </w:r>
              <w:r w:rsidRPr="009675BC">
                <w:rPr>
                  <w:rFonts w:hint="eastAsia"/>
                  <w:sz w:val="18"/>
                  <w:szCs w:val="18"/>
                </w:rPr>
                <w:t>要同步进行更新。</w:t>
              </w:r>
            </w:ins>
          </w:p>
        </w:tc>
      </w:tr>
      <w:tr w:rsidR="00D47396" w:rsidRPr="009675BC" w14:paraId="16D60C81" w14:textId="77777777" w:rsidTr="00E50C9E">
        <w:trPr>
          <w:trHeight w:val="270"/>
          <w:tblHeader/>
          <w:ins w:id="6410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088CC" w14:textId="77777777" w:rsidR="00D47396" w:rsidRPr="009675BC" w:rsidRDefault="00D47396" w:rsidP="00E50C9E">
            <w:pPr>
              <w:spacing w:line="360" w:lineRule="auto"/>
              <w:rPr>
                <w:ins w:id="641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1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7BCF37F" w14:textId="77777777" w:rsidR="00D47396" w:rsidRPr="009675BC" w:rsidRDefault="00D47396" w:rsidP="00E50C9E">
            <w:pPr>
              <w:spacing w:line="360" w:lineRule="auto"/>
              <w:rPr>
                <w:ins w:id="6413" w:author="北京车和家" w:date="2018-11-09T16:16:00Z"/>
                <w:sz w:val="18"/>
                <w:szCs w:val="18"/>
              </w:rPr>
            </w:pPr>
            <w:ins w:id="6414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47396" w:rsidRPr="009675BC" w14:paraId="2528A895" w14:textId="77777777" w:rsidTr="00E50C9E">
        <w:trPr>
          <w:trHeight w:val="270"/>
          <w:tblHeader/>
          <w:ins w:id="6415" w:author="北京车和家" w:date="2018-11-09T16:16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AA81A3" w14:textId="77777777" w:rsidR="00D47396" w:rsidRPr="009675BC" w:rsidRDefault="00D47396" w:rsidP="00E50C9E">
            <w:pPr>
              <w:spacing w:line="360" w:lineRule="auto"/>
              <w:rPr>
                <w:ins w:id="641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17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43C1CB7" w14:textId="77777777" w:rsidR="00D47396" w:rsidRPr="009675BC" w:rsidRDefault="00D47396" w:rsidP="00E50C9E">
            <w:pPr>
              <w:spacing w:line="360" w:lineRule="auto"/>
              <w:jc w:val="center"/>
              <w:rPr>
                <w:ins w:id="6418" w:author="北京车和家" w:date="2018-11-09T16:16:00Z"/>
                <w:sz w:val="18"/>
                <w:szCs w:val="18"/>
              </w:rPr>
            </w:pPr>
            <w:ins w:id="6419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1264B6F" w14:textId="77777777" w:rsidR="00D47396" w:rsidRPr="009675BC" w:rsidRDefault="00D47396" w:rsidP="00E50C9E">
            <w:pPr>
              <w:spacing w:line="360" w:lineRule="auto"/>
              <w:jc w:val="center"/>
              <w:rPr>
                <w:ins w:id="6420" w:author="北京车和家" w:date="2018-11-09T16:16:00Z"/>
                <w:sz w:val="18"/>
                <w:szCs w:val="18"/>
              </w:rPr>
            </w:pPr>
            <w:ins w:id="6421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9675BC" w14:paraId="6CB03D94" w14:textId="77777777" w:rsidTr="00E50C9E">
        <w:trPr>
          <w:trHeight w:val="270"/>
          <w:tblHeader/>
          <w:ins w:id="6422" w:author="北京车和家" w:date="2018-11-09T16:16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82C01" w14:textId="77777777" w:rsidR="00D47396" w:rsidRPr="009675BC" w:rsidRDefault="00D47396" w:rsidP="00E50C9E">
            <w:pPr>
              <w:spacing w:line="360" w:lineRule="auto"/>
              <w:rPr>
                <w:ins w:id="6423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71CEDF8" w14:textId="77777777" w:rsidR="00D47396" w:rsidRPr="009675BC" w:rsidRDefault="00D47396" w:rsidP="00E50C9E">
            <w:pPr>
              <w:spacing w:line="360" w:lineRule="auto"/>
              <w:jc w:val="center"/>
              <w:rPr>
                <w:ins w:id="6424" w:author="北京车和家" w:date="2018-11-09T16:16:00Z"/>
                <w:sz w:val="18"/>
                <w:szCs w:val="18"/>
              </w:rPr>
            </w:pPr>
            <w:ins w:id="6425" w:author="北京车和家" w:date="2018-11-09T16:16:00Z">
              <w:r w:rsidRPr="009675BC">
                <w:rPr>
                  <w:sz w:val="18"/>
                  <w:szCs w:val="18"/>
                </w:rPr>
                <w:t>IPC_ScheduleTargetSOC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20122" w14:textId="77777777" w:rsidR="00D47396" w:rsidRPr="009675BC" w:rsidRDefault="00D47396" w:rsidP="00E50C9E">
            <w:pPr>
              <w:spacing w:line="360" w:lineRule="auto"/>
              <w:jc w:val="center"/>
              <w:rPr>
                <w:ins w:id="6426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27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525E7A" w14:textId="77777777" w:rsidR="00D47396" w:rsidRPr="009675BC" w:rsidRDefault="00D47396" w:rsidP="00E50C9E">
            <w:pPr>
              <w:jc w:val="center"/>
              <w:rPr>
                <w:ins w:id="6428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29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BMS_ChgRemainTime</w:t>
              </w:r>
            </w:ins>
          </w:p>
          <w:p w14:paraId="6AFF422A" w14:textId="77777777" w:rsidR="00D47396" w:rsidRPr="009675BC" w:rsidRDefault="00D47396" w:rsidP="00E50C9E">
            <w:pPr>
              <w:jc w:val="center"/>
              <w:rPr>
                <w:ins w:id="6430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31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VCU_PT_PureElecEnduranceMileInd</w:t>
              </w:r>
            </w:ins>
          </w:p>
          <w:p w14:paraId="5D9A28E9" w14:textId="77777777" w:rsidR="00D47396" w:rsidRPr="009675BC" w:rsidRDefault="00D47396" w:rsidP="00E50C9E">
            <w:pPr>
              <w:jc w:val="center"/>
              <w:rPr>
                <w:ins w:id="6432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33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VCU_PT_PureElecEnduranceMileInd1</w:t>
              </w:r>
            </w:ins>
          </w:p>
          <w:p w14:paraId="7E2062F5" w14:textId="77777777" w:rsidR="00D47396" w:rsidRPr="009675BC" w:rsidRDefault="00D47396" w:rsidP="00E50C9E">
            <w:pPr>
              <w:jc w:val="center"/>
              <w:rPr>
                <w:ins w:id="6434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35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VCU_PT_PureElecEnduranceMileInd2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815BEC" w14:textId="77777777" w:rsidR="00D47396" w:rsidRPr="009675BC" w:rsidRDefault="00D47396" w:rsidP="00E50C9E">
            <w:pPr>
              <w:jc w:val="center"/>
              <w:rPr>
                <w:ins w:id="6436" w:author="北京车和家" w:date="2018-11-09T16:16:00Z"/>
                <w:sz w:val="18"/>
                <w:szCs w:val="18"/>
              </w:rPr>
            </w:pPr>
            <w:ins w:id="6437" w:author="北京车和家" w:date="2018-11-09T16:16:00Z">
              <w:r w:rsidRPr="009675BC">
                <w:rPr>
                  <w:sz w:val="18"/>
                  <w:szCs w:val="18"/>
                </w:rPr>
                <w:t>C</w:t>
              </w:r>
            </w:ins>
          </w:p>
        </w:tc>
      </w:tr>
      <w:tr w:rsidR="00D47396" w:rsidRPr="009675BC" w14:paraId="3402289F" w14:textId="77777777" w:rsidTr="00E50C9E">
        <w:trPr>
          <w:trHeight w:val="4712"/>
          <w:tblHeader/>
          <w:ins w:id="6438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75698" w14:textId="77777777" w:rsidR="00D47396" w:rsidRPr="009675BC" w:rsidRDefault="00D47396" w:rsidP="00E50C9E">
            <w:pPr>
              <w:spacing w:line="360" w:lineRule="auto"/>
              <w:rPr>
                <w:ins w:id="6439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40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1DA90" w14:textId="77777777" w:rsidR="00D47396" w:rsidRPr="009675BC" w:rsidRDefault="00D47396" w:rsidP="00D47396">
            <w:pPr>
              <w:pStyle w:val="af5"/>
              <w:numPr>
                <w:ilvl w:val="0"/>
                <w:numId w:val="80"/>
              </w:numPr>
              <w:spacing w:line="360" w:lineRule="auto"/>
              <w:ind w:firstLineChars="0"/>
              <w:rPr>
                <w:ins w:id="6441" w:author="北京车和家" w:date="2018-11-09T16:16:00Z"/>
              </w:rPr>
            </w:pPr>
            <w:ins w:id="6442" w:author="北京车和家" w:date="2018-11-09T16:16:00Z">
              <w:r w:rsidRPr="009675BC">
                <w:rPr>
                  <w:rFonts w:hint="eastAsia"/>
                </w:rPr>
                <w:t>用户可拖动设置充电截止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，可设置范围为</w:t>
              </w:r>
              <w:r w:rsidRPr="009675BC">
                <w:t>50%~100%</w:t>
              </w:r>
              <w:r w:rsidRPr="009675BC">
                <w:rPr>
                  <w:rFonts w:hint="eastAsia"/>
                </w:rPr>
                <w:t>。出厂默认：</w:t>
              </w:r>
              <w:r w:rsidRPr="009675BC">
                <w:t>100%</w:t>
              </w:r>
              <w:r w:rsidRPr="009675BC">
                <w:rPr>
                  <w:rFonts w:hint="eastAsia"/>
                </w:rPr>
                <w:t>，用户更改设置后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记忆。</w:t>
              </w:r>
            </w:ins>
          </w:p>
          <w:p w14:paraId="302A9BE2" w14:textId="77777777" w:rsidR="00D47396" w:rsidRPr="009675BC" w:rsidRDefault="00D47396" w:rsidP="00D47396">
            <w:pPr>
              <w:pStyle w:val="af5"/>
              <w:numPr>
                <w:ilvl w:val="0"/>
                <w:numId w:val="80"/>
              </w:numPr>
              <w:spacing w:line="360" w:lineRule="auto"/>
              <w:ind w:firstLineChars="0"/>
              <w:rPr>
                <w:ins w:id="6443" w:author="北京车和家" w:date="2018-11-09T16:16:00Z"/>
              </w:rPr>
            </w:pPr>
            <w:ins w:id="6444" w:author="北京车和家" w:date="2018-11-09T16:16:00Z">
              <w:r w:rsidRPr="009675BC">
                <w:t>CCP</w:t>
              </w:r>
              <w:r w:rsidRPr="009675BC">
                <w:rPr>
                  <w:rFonts w:hint="eastAsia"/>
                </w:rPr>
                <w:t>根据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BMS_ChgRemainTime</w:t>
              </w:r>
              <w:r w:rsidRPr="009675BC">
                <w:rPr>
                  <w:rFonts w:hint="eastAsia"/>
                </w:rPr>
                <w:t>显示充电截止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对应的剩余时间；</w:t>
              </w:r>
            </w:ins>
          </w:p>
          <w:p w14:paraId="6DAAF135" w14:textId="77777777" w:rsidR="00D47396" w:rsidRPr="009675BC" w:rsidRDefault="00D47396" w:rsidP="00D47396">
            <w:pPr>
              <w:pStyle w:val="af5"/>
              <w:numPr>
                <w:ilvl w:val="0"/>
                <w:numId w:val="80"/>
              </w:numPr>
              <w:spacing w:line="360" w:lineRule="auto"/>
              <w:ind w:firstLineChars="0"/>
              <w:rPr>
                <w:ins w:id="6445" w:author="北京车和家" w:date="2018-11-09T16:16:00Z"/>
              </w:rPr>
            </w:pPr>
            <w:ins w:id="6446" w:author="北京车和家" w:date="2018-11-09T16:16:00Z">
              <w:r w:rsidRPr="009675BC">
                <w:t>CCP</w:t>
              </w:r>
              <w:r w:rsidRPr="009675BC">
                <w:rPr>
                  <w:rFonts w:hint="eastAsia"/>
                </w:rPr>
                <w:t>根据</w:t>
              </w:r>
              <w:r w:rsidRPr="009675BC">
                <w:t>IPC</w:t>
              </w:r>
              <w:r w:rsidRPr="009675BC">
                <w:rPr>
                  <w:rFonts w:hint="eastAsia"/>
                </w:rPr>
                <w:t>上当前显示是最近</w:t>
              </w:r>
              <w:r w:rsidRPr="009675BC">
                <w:t>XX</w:t>
              </w:r>
              <w:r w:rsidRPr="009675BC">
                <w:rPr>
                  <w:rFonts w:hint="eastAsia"/>
                </w:rPr>
                <w:t>（</w:t>
              </w:r>
              <w:r w:rsidRPr="009675BC">
                <w:t>10,25,50</w:t>
              </w:r>
              <w:r w:rsidRPr="009675BC">
                <w:rPr>
                  <w:rFonts w:hint="eastAsia"/>
                </w:rPr>
                <w:t>）</w:t>
              </w:r>
              <w:r w:rsidRPr="009675BC">
                <w:t>km</w:t>
              </w:r>
              <w:r w:rsidRPr="009675BC">
                <w:rPr>
                  <w:rFonts w:hint="eastAsia"/>
                </w:rPr>
                <w:t>的平均行驶能耗，显示对应</w:t>
              </w:r>
              <w:proofErr w:type="gramStart"/>
              <w:r w:rsidRPr="009675BC">
                <w:rPr>
                  <w:rFonts w:hint="eastAsia"/>
                </w:rPr>
                <w:t>的纯电续航</w:t>
              </w:r>
              <w:proofErr w:type="gramEnd"/>
              <w:r w:rsidRPr="009675BC">
                <w:rPr>
                  <w:rFonts w:hint="eastAsia"/>
                </w:rPr>
                <w:t>里程。</w:t>
              </w:r>
            </w:ins>
          </w:p>
          <w:p w14:paraId="51F482BA" w14:textId="77777777" w:rsidR="00D47396" w:rsidRPr="009675BC" w:rsidRDefault="00D47396" w:rsidP="00D47396">
            <w:pPr>
              <w:pStyle w:val="af5"/>
              <w:numPr>
                <w:ilvl w:val="0"/>
                <w:numId w:val="80"/>
              </w:numPr>
              <w:spacing w:line="360" w:lineRule="auto"/>
              <w:ind w:firstLineChars="0"/>
              <w:rPr>
                <w:ins w:id="6447" w:author="北京车和家" w:date="2018-11-09T16:16:00Z"/>
                <w:b/>
              </w:rPr>
            </w:pPr>
            <w:ins w:id="6448" w:author="北京车和家" w:date="2018-11-09T16:16:00Z">
              <w:r w:rsidRPr="009675BC">
                <w:rPr>
                  <w:rFonts w:hint="eastAsia"/>
                  <w:b/>
                </w:rPr>
                <w:t>请求信号</w:t>
              </w:r>
            </w:ins>
          </w:p>
          <w:p w14:paraId="2C47F8CE" w14:textId="77777777" w:rsidR="00D47396" w:rsidRPr="009675BC" w:rsidRDefault="00D47396" w:rsidP="00E50C9E">
            <w:pPr>
              <w:spacing w:line="360" w:lineRule="auto"/>
              <w:ind w:firstLineChars="50" w:firstLine="90"/>
              <w:rPr>
                <w:ins w:id="6449" w:author="北京车和家" w:date="2018-11-09T16:16:00Z"/>
              </w:rPr>
            </w:pPr>
            <w:ins w:id="6450" w:author="北京车和家" w:date="2018-11-09T16:16:00Z">
              <w:r w:rsidRPr="009675BC">
                <w:rPr>
                  <w:sz w:val="18"/>
                  <w:szCs w:val="18"/>
                </w:rPr>
                <w:t>IPC_ScheduleTargetSOC</w:t>
              </w:r>
            </w:ins>
          </w:p>
          <w:p w14:paraId="6020CB81" w14:textId="77777777" w:rsidR="00D47396" w:rsidRPr="009675BC" w:rsidRDefault="00D47396" w:rsidP="00D47396">
            <w:pPr>
              <w:pStyle w:val="af5"/>
              <w:numPr>
                <w:ilvl w:val="0"/>
                <w:numId w:val="80"/>
              </w:numPr>
              <w:spacing w:line="360" w:lineRule="auto"/>
              <w:ind w:firstLineChars="0"/>
              <w:rPr>
                <w:ins w:id="6451" w:author="北京车和家" w:date="2018-11-09T16:16:00Z"/>
              </w:rPr>
            </w:pPr>
            <w:ins w:id="6452" w:author="北京车和家" w:date="2018-11-09T16:16:00Z">
              <w:r w:rsidRPr="009675BC">
                <w:rPr>
                  <w:rFonts w:hint="eastAsia"/>
                </w:rPr>
                <w:t>反馈信号</w:t>
              </w:r>
            </w:ins>
          </w:p>
          <w:p w14:paraId="652BF771" w14:textId="77777777" w:rsidR="00D47396" w:rsidRPr="009675BC" w:rsidRDefault="00D47396" w:rsidP="00E50C9E">
            <w:pPr>
              <w:spacing w:line="360" w:lineRule="auto"/>
              <w:ind w:firstLineChars="50" w:firstLine="90"/>
              <w:rPr>
                <w:ins w:id="6453" w:author="北京车和家" w:date="2018-11-09T16:16:00Z"/>
                <w:sz w:val="18"/>
                <w:szCs w:val="18"/>
              </w:rPr>
            </w:pPr>
            <w:ins w:id="6454" w:author="北京车和家" w:date="2018-11-09T16:16:00Z">
              <w:r w:rsidRPr="009675BC">
                <w:rPr>
                  <w:sz w:val="18"/>
                  <w:szCs w:val="18"/>
                </w:rPr>
                <w:t xml:space="preserve">BMS_ChgRemainTime </w:t>
              </w:r>
            </w:ins>
          </w:p>
          <w:p w14:paraId="62C09340" w14:textId="322CE54F" w:rsidR="00D47396" w:rsidRPr="009675BC" w:rsidRDefault="00D47396" w:rsidP="00E50C9E">
            <w:pPr>
              <w:spacing w:line="360" w:lineRule="auto"/>
              <w:ind w:firstLineChars="50" w:firstLine="90"/>
              <w:rPr>
                <w:ins w:id="6455" w:author="北京车和家" w:date="2018-11-09T16:16:00Z"/>
                <w:sz w:val="18"/>
                <w:szCs w:val="18"/>
              </w:rPr>
            </w:pPr>
            <w:ins w:id="6456" w:author="北京车和家" w:date="2018-11-09T16:16:00Z">
              <w:r w:rsidRPr="009675BC">
                <w:rPr>
                  <w:sz w:val="18"/>
                  <w:szCs w:val="18"/>
                </w:rPr>
                <w:t>VCU_PT_PureElecEnduranceMileInd</w:t>
              </w:r>
            </w:ins>
          </w:p>
          <w:p w14:paraId="10DDD8FE" w14:textId="77777777" w:rsidR="00D47396" w:rsidRPr="009675BC" w:rsidRDefault="00D47396" w:rsidP="00E50C9E">
            <w:pPr>
              <w:spacing w:line="360" w:lineRule="auto"/>
              <w:ind w:firstLineChars="50" w:firstLine="90"/>
              <w:rPr>
                <w:ins w:id="6457" w:author="北京车和家" w:date="2018-11-09T16:16:00Z"/>
                <w:sz w:val="18"/>
                <w:szCs w:val="18"/>
              </w:rPr>
            </w:pPr>
            <w:ins w:id="6458" w:author="北京车和家" w:date="2018-11-09T16:16:00Z">
              <w:r w:rsidRPr="009675BC">
                <w:rPr>
                  <w:sz w:val="18"/>
                  <w:szCs w:val="18"/>
                </w:rPr>
                <w:t>VCU_PT_PureElecEnduranceMileInd1</w:t>
              </w:r>
            </w:ins>
          </w:p>
          <w:p w14:paraId="29DA3A7A" w14:textId="77777777" w:rsidR="00D47396" w:rsidRPr="009675BC" w:rsidRDefault="00D47396" w:rsidP="00E50C9E">
            <w:pPr>
              <w:spacing w:line="360" w:lineRule="auto"/>
              <w:ind w:firstLineChars="50" w:firstLine="90"/>
              <w:rPr>
                <w:ins w:id="6459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60" w:author="北京车和家" w:date="2018-11-09T16:16:00Z">
              <w:r w:rsidRPr="009675BC">
                <w:rPr>
                  <w:sz w:val="18"/>
                  <w:szCs w:val="18"/>
                </w:rPr>
                <w:t>VCU_PT_PureElecEnduranceMileInd2</w:t>
              </w:r>
            </w:ins>
          </w:p>
        </w:tc>
      </w:tr>
    </w:tbl>
    <w:p w14:paraId="51DD2E7B" w14:textId="77777777" w:rsidR="00D47396" w:rsidRPr="009675BC" w:rsidRDefault="00D47396" w:rsidP="00D47396">
      <w:pPr>
        <w:rPr>
          <w:ins w:id="6461" w:author="北京车和家" w:date="2018-11-09T16:16:00Z"/>
        </w:rPr>
      </w:pPr>
    </w:p>
    <w:p w14:paraId="2D4D12E8" w14:textId="77777777" w:rsidR="00D47396" w:rsidRPr="009675BC" w:rsidRDefault="00D47396" w:rsidP="00D47396">
      <w:pPr>
        <w:pStyle w:val="3"/>
        <w:rPr>
          <w:ins w:id="6462" w:author="北京车和家" w:date="2018-11-09T16:16:00Z"/>
        </w:rPr>
      </w:pPr>
      <w:bookmarkStart w:id="6463" w:name="_Toc532203449"/>
      <w:ins w:id="6464" w:author="北京车和家" w:date="2018-11-09T16:16:00Z">
        <w:r w:rsidRPr="009675BC">
          <w:rPr>
            <w:rFonts w:hint="eastAsia"/>
          </w:rPr>
          <w:lastRenderedPageBreak/>
          <w:t>充电期望</w:t>
        </w:r>
        <w:r w:rsidRPr="009675BC">
          <w:t>SOC</w:t>
        </w:r>
        <w:r w:rsidRPr="009675BC">
          <w:rPr>
            <w:rFonts w:hint="eastAsia"/>
          </w:rPr>
          <w:t>设置及剩余时间和续航里程查询</w:t>
        </w:r>
        <w:bookmarkEnd w:id="6463"/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3006"/>
        <w:gridCol w:w="1115"/>
      </w:tblGrid>
      <w:tr w:rsidR="00D47396" w:rsidRPr="009675BC" w14:paraId="710E1B5E" w14:textId="77777777" w:rsidTr="00E50C9E">
        <w:trPr>
          <w:trHeight w:val="270"/>
          <w:tblHeader/>
          <w:ins w:id="6465" w:author="北京车和家" w:date="2018-11-09T16:16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B092E" w14:textId="77777777" w:rsidR="00D47396" w:rsidRPr="009675BC" w:rsidRDefault="00D47396" w:rsidP="00E50C9E">
            <w:pPr>
              <w:spacing w:line="360" w:lineRule="auto"/>
              <w:rPr>
                <w:ins w:id="646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6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FBD458" w14:textId="17797905" w:rsidR="00D47396" w:rsidRPr="009675BC" w:rsidRDefault="00B87D13" w:rsidP="00E50C9E">
            <w:pPr>
              <w:spacing w:line="360" w:lineRule="auto"/>
              <w:rPr>
                <w:ins w:id="6468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69" w:author="北京车和家" w:date="2018-11-15T17:39:00Z">
              <w:r w:rsidRPr="009675BC">
                <w:rPr>
                  <w:rFonts w:hint="eastAsia"/>
                  <w:sz w:val="18"/>
                  <w:szCs w:val="18"/>
                </w:rPr>
                <w:t>充电期望</w:t>
              </w:r>
              <w:r w:rsidRPr="009675BC">
                <w:rPr>
                  <w:sz w:val="18"/>
                  <w:szCs w:val="18"/>
                </w:rPr>
                <w:t>SOC</w:t>
              </w:r>
              <w:r w:rsidRPr="009675BC">
                <w:rPr>
                  <w:rFonts w:hint="eastAsia"/>
                  <w:sz w:val="18"/>
                  <w:szCs w:val="18"/>
                </w:rPr>
                <w:t>设置及剩余时间和续航里程查询</w:t>
              </w:r>
            </w:ins>
          </w:p>
        </w:tc>
      </w:tr>
      <w:tr w:rsidR="00D47396" w:rsidRPr="009675BC" w14:paraId="472D8060" w14:textId="77777777" w:rsidTr="00E50C9E">
        <w:trPr>
          <w:trHeight w:val="270"/>
          <w:tblHeader/>
          <w:ins w:id="6470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CE401" w14:textId="77777777" w:rsidR="00D47396" w:rsidRPr="009675BC" w:rsidRDefault="00D47396" w:rsidP="00E50C9E">
            <w:pPr>
              <w:spacing w:line="360" w:lineRule="auto"/>
              <w:rPr>
                <w:ins w:id="647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7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03C1C5" w14:textId="77777777" w:rsidR="00D47396" w:rsidRPr="009675BC" w:rsidRDefault="00D47396" w:rsidP="00E50C9E">
            <w:pPr>
              <w:spacing w:line="360" w:lineRule="auto"/>
              <w:rPr>
                <w:ins w:id="6473" w:author="北京车和家" w:date="2018-11-09T16:1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474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用户可设置充电目标</w:t>
              </w:r>
              <w:r w:rsidRPr="009675BC">
                <w:rPr>
                  <w:sz w:val="18"/>
                  <w:szCs w:val="18"/>
                </w:rPr>
                <w:t>SOC</w:t>
              </w:r>
              <w:r w:rsidRPr="009675BC">
                <w:rPr>
                  <w:rFonts w:hint="eastAsia"/>
                  <w:sz w:val="18"/>
                  <w:szCs w:val="18"/>
                </w:rPr>
                <w:t>，手机</w:t>
              </w:r>
              <w:r w:rsidRPr="009675BC">
                <w:rPr>
                  <w:sz w:val="18"/>
                  <w:szCs w:val="18"/>
                </w:rPr>
                <w:t>APP</w:t>
              </w:r>
              <w:r w:rsidRPr="009675BC">
                <w:rPr>
                  <w:rFonts w:hint="eastAsia"/>
                  <w:sz w:val="18"/>
                  <w:szCs w:val="18"/>
                </w:rPr>
                <w:t>同样可设置，手机端设置后，</w:t>
              </w:r>
              <w:r w:rsidRPr="009675BC">
                <w:rPr>
                  <w:sz w:val="18"/>
                  <w:szCs w:val="18"/>
                </w:rPr>
                <w:t>CCP</w:t>
              </w:r>
              <w:r w:rsidRPr="009675BC">
                <w:rPr>
                  <w:rFonts w:hint="eastAsia"/>
                  <w:sz w:val="18"/>
                  <w:szCs w:val="18"/>
                </w:rPr>
                <w:t>要同步进行更新。</w:t>
              </w:r>
            </w:ins>
          </w:p>
        </w:tc>
      </w:tr>
      <w:tr w:rsidR="00D47396" w:rsidRPr="009675BC" w14:paraId="5BC68460" w14:textId="77777777" w:rsidTr="00E50C9E">
        <w:trPr>
          <w:trHeight w:val="270"/>
          <w:tblHeader/>
          <w:ins w:id="6475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2CC9A" w14:textId="77777777" w:rsidR="00D47396" w:rsidRPr="009675BC" w:rsidRDefault="00D47396" w:rsidP="00E50C9E">
            <w:pPr>
              <w:spacing w:line="360" w:lineRule="auto"/>
              <w:rPr>
                <w:ins w:id="647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7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8FEEBB" w14:textId="77777777" w:rsidR="00D47396" w:rsidRPr="009675BC" w:rsidRDefault="00D47396" w:rsidP="00E50C9E">
            <w:pPr>
              <w:spacing w:line="360" w:lineRule="auto"/>
              <w:rPr>
                <w:ins w:id="6478" w:author="北京车和家" w:date="2018-11-09T16:16:00Z"/>
                <w:sz w:val="18"/>
                <w:szCs w:val="18"/>
              </w:rPr>
            </w:pPr>
            <w:ins w:id="6479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47396" w:rsidRPr="009675BC" w14:paraId="239A9711" w14:textId="77777777" w:rsidTr="00E50C9E">
        <w:trPr>
          <w:trHeight w:val="270"/>
          <w:tblHeader/>
          <w:ins w:id="6480" w:author="北京车和家" w:date="2018-11-09T16:16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14E3C" w14:textId="77777777" w:rsidR="00D47396" w:rsidRPr="009675BC" w:rsidRDefault="00D47396" w:rsidP="00E50C9E">
            <w:pPr>
              <w:spacing w:line="360" w:lineRule="auto"/>
              <w:rPr>
                <w:ins w:id="648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482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B33B33" w14:textId="77777777" w:rsidR="00D47396" w:rsidRPr="009675BC" w:rsidRDefault="00D47396" w:rsidP="00E50C9E">
            <w:pPr>
              <w:spacing w:line="360" w:lineRule="auto"/>
              <w:jc w:val="center"/>
              <w:rPr>
                <w:ins w:id="6483" w:author="北京车和家" w:date="2018-11-09T16:16:00Z"/>
                <w:sz w:val="18"/>
                <w:szCs w:val="18"/>
              </w:rPr>
            </w:pPr>
            <w:ins w:id="6484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FF2E07A" w14:textId="77777777" w:rsidR="00D47396" w:rsidRPr="009675BC" w:rsidRDefault="00D47396" w:rsidP="00E50C9E">
            <w:pPr>
              <w:spacing w:line="360" w:lineRule="auto"/>
              <w:jc w:val="center"/>
              <w:rPr>
                <w:ins w:id="6485" w:author="北京车和家" w:date="2018-11-09T16:16:00Z"/>
                <w:sz w:val="18"/>
                <w:szCs w:val="18"/>
              </w:rPr>
            </w:pPr>
            <w:ins w:id="6486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9675BC" w14:paraId="6E1476A3" w14:textId="77777777" w:rsidTr="00E50C9E">
        <w:trPr>
          <w:trHeight w:val="270"/>
          <w:tblHeader/>
          <w:ins w:id="6487" w:author="北京车和家" w:date="2018-11-09T16:16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22CA2" w14:textId="77777777" w:rsidR="00D47396" w:rsidRPr="009675BC" w:rsidRDefault="00D47396" w:rsidP="00E50C9E">
            <w:pPr>
              <w:spacing w:line="360" w:lineRule="auto"/>
              <w:rPr>
                <w:ins w:id="6488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972B4C" w14:textId="77777777" w:rsidR="00D47396" w:rsidRPr="009675BC" w:rsidRDefault="00D47396" w:rsidP="00E50C9E">
            <w:pPr>
              <w:spacing w:line="360" w:lineRule="auto"/>
              <w:jc w:val="center"/>
              <w:rPr>
                <w:ins w:id="6489" w:author="北京车和家" w:date="2018-11-09T16:16:00Z"/>
                <w:sz w:val="18"/>
                <w:szCs w:val="18"/>
              </w:rPr>
            </w:pPr>
            <w:ins w:id="6490" w:author="北京车和家" w:date="2018-11-09T16:16:00Z">
              <w:r w:rsidRPr="009675BC">
                <w:rPr>
                  <w:sz w:val="18"/>
                  <w:szCs w:val="18"/>
                </w:rPr>
                <w:t>IPC_AnticipateChargeSOC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650AE7" w14:textId="77777777" w:rsidR="00D47396" w:rsidRPr="009675BC" w:rsidRDefault="00D47396" w:rsidP="00E50C9E">
            <w:pPr>
              <w:spacing w:line="360" w:lineRule="auto"/>
              <w:jc w:val="center"/>
              <w:rPr>
                <w:ins w:id="6491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92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602957" w14:textId="77777777" w:rsidR="00D47396" w:rsidRPr="009675BC" w:rsidRDefault="00D47396" w:rsidP="00E50C9E">
            <w:pPr>
              <w:jc w:val="center"/>
              <w:rPr>
                <w:ins w:id="6493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94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BMS_AnticipateChargeTime</w:t>
              </w:r>
            </w:ins>
          </w:p>
          <w:p w14:paraId="7D1EDE3F" w14:textId="77777777" w:rsidR="00D47396" w:rsidRPr="009675BC" w:rsidRDefault="00D47396" w:rsidP="00E50C9E">
            <w:pPr>
              <w:jc w:val="center"/>
              <w:rPr>
                <w:ins w:id="6495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496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VCU_PT_AnticipateChargeOdometer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410974" w14:textId="77777777" w:rsidR="00D47396" w:rsidRPr="009675BC" w:rsidRDefault="00D47396" w:rsidP="00E50C9E">
            <w:pPr>
              <w:jc w:val="center"/>
              <w:rPr>
                <w:ins w:id="6497" w:author="北京车和家" w:date="2018-11-09T16:16:00Z"/>
                <w:sz w:val="18"/>
                <w:szCs w:val="18"/>
              </w:rPr>
            </w:pPr>
            <w:ins w:id="6498" w:author="北京车和家" w:date="2018-11-09T16:16:00Z">
              <w:r w:rsidRPr="009675BC">
                <w:rPr>
                  <w:sz w:val="18"/>
                  <w:szCs w:val="18"/>
                </w:rPr>
                <w:t>C</w:t>
              </w:r>
            </w:ins>
          </w:p>
        </w:tc>
      </w:tr>
      <w:tr w:rsidR="00D47396" w:rsidRPr="009675BC" w14:paraId="70431DB3" w14:textId="77777777" w:rsidTr="00E50C9E">
        <w:trPr>
          <w:trHeight w:val="4712"/>
          <w:tblHeader/>
          <w:ins w:id="6499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840B4" w14:textId="77777777" w:rsidR="00D47396" w:rsidRPr="009675BC" w:rsidRDefault="00D47396" w:rsidP="00E50C9E">
            <w:pPr>
              <w:spacing w:line="360" w:lineRule="auto"/>
              <w:rPr>
                <w:ins w:id="6500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01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70C0A" w14:textId="77777777" w:rsidR="00D47396" w:rsidRPr="009675BC" w:rsidRDefault="00D47396" w:rsidP="00D47396">
            <w:pPr>
              <w:pStyle w:val="af5"/>
              <w:numPr>
                <w:ilvl w:val="0"/>
                <w:numId w:val="82"/>
              </w:numPr>
              <w:spacing w:line="360" w:lineRule="auto"/>
              <w:ind w:firstLineChars="0"/>
              <w:rPr>
                <w:ins w:id="6502" w:author="北京车和家" w:date="2018-11-09T16:16:00Z"/>
              </w:rPr>
            </w:pPr>
            <w:ins w:id="6503" w:author="北京车和家" w:date="2018-11-09T16:16:00Z">
              <w:r w:rsidRPr="009675BC">
                <w:rPr>
                  <w:rFonts w:hint="eastAsia"/>
                </w:rPr>
                <w:t>用户在滑动</w:t>
              </w:r>
              <w:r w:rsidRPr="009675BC">
                <w:t>Bar</w:t>
              </w:r>
              <w:r w:rsidRPr="009675BC">
                <w:rPr>
                  <w:rFonts w:hint="eastAsia"/>
                </w:rPr>
                <w:t>的过程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发送期望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给</w:t>
              </w:r>
              <w:r w:rsidRPr="009675BC">
                <w:t>BMS</w:t>
              </w:r>
              <w:r w:rsidRPr="009675BC">
                <w:rPr>
                  <w:rFonts w:hint="eastAsia"/>
                </w:rPr>
                <w:t>和</w:t>
              </w:r>
              <w:r w:rsidRPr="009675BC">
                <w:t>VCU</w:t>
              </w:r>
              <w:r w:rsidRPr="009675BC">
                <w:rPr>
                  <w:rFonts w:hint="eastAsia"/>
                </w:rPr>
                <w:t>，二者进行实时计算期望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对应的剩余时间和续航里程。</w:t>
              </w:r>
            </w:ins>
          </w:p>
          <w:p w14:paraId="4D159C85" w14:textId="77777777" w:rsidR="00D47396" w:rsidRPr="009675BC" w:rsidRDefault="00D47396" w:rsidP="00D47396">
            <w:pPr>
              <w:pStyle w:val="af5"/>
              <w:numPr>
                <w:ilvl w:val="0"/>
                <w:numId w:val="82"/>
              </w:numPr>
              <w:spacing w:line="360" w:lineRule="auto"/>
              <w:ind w:firstLineChars="0"/>
              <w:rPr>
                <w:ins w:id="6504" w:author="北京车和家" w:date="2018-11-09T16:16:00Z"/>
              </w:rPr>
            </w:pPr>
            <w:ins w:id="6505" w:author="北京车和家" w:date="2018-11-09T16:16:00Z">
              <w:r w:rsidRPr="009675BC">
                <w:rPr>
                  <w:rFonts w:hint="eastAsia"/>
                </w:rPr>
                <w:t>用户手松开</w:t>
              </w:r>
              <w:r w:rsidRPr="009675BC">
                <w:t>Bar</w:t>
              </w:r>
              <w:r w:rsidRPr="009675BC">
                <w:rPr>
                  <w:rFonts w:hint="eastAsia"/>
                </w:rPr>
                <w:t>后，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把期望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值赋值给充电截止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值，即松开手后，充电截止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和期望</w:t>
              </w:r>
              <w:r w:rsidRPr="009675BC">
                <w:t>SOC</w:t>
              </w:r>
              <w:r w:rsidRPr="009675BC">
                <w:rPr>
                  <w:rFonts w:hint="eastAsia"/>
                </w:rPr>
                <w:t>相等，都等于最后调节的位置。</w:t>
              </w:r>
            </w:ins>
          </w:p>
          <w:p w14:paraId="51227FB2" w14:textId="77777777" w:rsidR="00D47396" w:rsidRPr="009675BC" w:rsidRDefault="00D47396" w:rsidP="00D47396">
            <w:pPr>
              <w:pStyle w:val="af5"/>
              <w:numPr>
                <w:ilvl w:val="0"/>
                <w:numId w:val="82"/>
              </w:numPr>
              <w:spacing w:line="360" w:lineRule="auto"/>
              <w:ind w:firstLineChars="0"/>
              <w:rPr>
                <w:ins w:id="6506" w:author="北京车和家" w:date="2018-11-09T16:16:00Z"/>
                <w:b/>
              </w:rPr>
            </w:pPr>
            <w:ins w:id="6507" w:author="北京车和家" w:date="2018-11-09T16:16:00Z">
              <w:r w:rsidRPr="009675BC">
                <w:rPr>
                  <w:rFonts w:hint="eastAsia"/>
                  <w:b/>
                </w:rPr>
                <w:t>请求信号</w:t>
              </w:r>
            </w:ins>
          </w:p>
          <w:p w14:paraId="3389A04A" w14:textId="41EBFF65" w:rsidR="00D47396" w:rsidRPr="009675BC" w:rsidRDefault="00F2212D" w:rsidP="00E50C9E">
            <w:pPr>
              <w:spacing w:line="360" w:lineRule="auto"/>
              <w:ind w:firstLineChars="50" w:firstLine="90"/>
              <w:rPr>
                <w:ins w:id="6508" w:author="北京车和家" w:date="2018-11-09T16:16:00Z"/>
              </w:rPr>
            </w:pPr>
            <w:ins w:id="6509" w:author="北京车和家" w:date="2018-11-15T17:40:00Z">
              <w:r w:rsidRPr="009675BC">
                <w:rPr>
                  <w:sz w:val="18"/>
                  <w:szCs w:val="18"/>
                </w:rPr>
                <w:t xml:space="preserve">IPC_AnticipateChargeSOC </w:t>
              </w:r>
            </w:ins>
          </w:p>
          <w:p w14:paraId="41D6FB71" w14:textId="77777777" w:rsidR="00D47396" w:rsidRPr="009675BC" w:rsidRDefault="00D47396" w:rsidP="00D47396">
            <w:pPr>
              <w:pStyle w:val="af5"/>
              <w:numPr>
                <w:ilvl w:val="0"/>
                <w:numId w:val="82"/>
              </w:numPr>
              <w:spacing w:line="360" w:lineRule="auto"/>
              <w:ind w:firstLineChars="0"/>
              <w:rPr>
                <w:ins w:id="6510" w:author="北京车和家" w:date="2018-11-09T16:16:00Z"/>
              </w:rPr>
            </w:pPr>
            <w:ins w:id="6511" w:author="北京车和家" w:date="2018-11-09T16:16:00Z">
              <w:r w:rsidRPr="009675BC">
                <w:rPr>
                  <w:rFonts w:hint="eastAsia"/>
                </w:rPr>
                <w:t>反馈信号</w:t>
              </w:r>
            </w:ins>
          </w:p>
          <w:p w14:paraId="6F78FF9B" w14:textId="77777777" w:rsidR="00D47396" w:rsidRPr="009675BC" w:rsidRDefault="00D47396" w:rsidP="00E50C9E">
            <w:pPr>
              <w:spacing w:line="360" w:lineRule="auto"/>
              <w:ind w:firstLineChars="50" w:firstLine="100"/>
              <w:rPr>
                <w:ins w:id="6512" w:author="北京车和家" w:date="2018-11-09T16:16:00Z"/>
              </w:rPr>
            </w:pPr>
            <w:ins w:id="6513" w:author="北京车和家" w:date="2018-11-09T16:16:00Z">
              <w:r w:rsidRPr="009675BC">
                <w:t>BMS_AnticipateChargeTime</w:t>
              </w:r>
            </w:ins>
          </w:p>
          <w:p w14:paraId="0FF2CA2F" w14:textId="77777777" w:rsidR="00D47396" w:rsidRPr="009675BC" w:rsidRDefault="00D47396" w:rsidP="00E50C9E">
            <w:pPr>
              <w:spacing w:line="360" w:lineRule="auto"/>
              <w:ind w:firstLineChars="50" w:firstLine="100"/>
              <w:rPr>
                <w:ins w:id="6514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515" w:author="北京车和家" w:date="2018-11-09T16:16:00Z">
              <w:r w:rsidRPr="009675BC">
                <w:t>VCU_PT_AnticipateChargeOdometer</w:t>
              </w:r>
            </w:ins>
          </w:p>
        </w:tc>
      </w:tr>
    </w:tbl>
    <w:p w14:paraId="59D757CF" w14:textId="77777777" w:rsidR="00D47396" w:rsidRPr="009675BC" w:rsidRDefault="00D47396" w:rsidP="00D47396">
      <w:pPr>
        <w:rPr>
          <w:ins w:id="6516" w:author="北京车和家" w:date="2018-11-09T16:16:00Z"/>
        </w:rPr>
      </w:pPr>
    </w:p>
    <w:p w14:paraId="35507CBD" w14:textId="77777777" w:rsidR="00D47396" w:rsidRPr="009675BC" w:rsidRDefault="00D47396" w:rsidP="00D47396">
      <w:pPr>
        <w:pStyle w:val="3"/>
        <w:rPr>
          <w:ins w:id="6517" w:author="北京车和家" w:date="2018-11-09T16:16:00Z"/>
        </w:rPr>
      </w:pPr>
      <w:bookmarkStart w:id="6518" w:name="_Toc532203450"/>
      <w:ins w:id="6519" w:author="北京车和家" w:date="2018-11-09T16:16:00Z">
        <w:r w:rsidRPr="009675BC">
          <w:rPr>
            <w:rFonts w:hint="eastAsia"/>
          </w:rPr>
          <w:lastRenderedPageBreak/>
          <w:t>停止充电</w:t>
        </w:r>
        <w:bookmarkEnd w:id="6518"/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2668"/>
        <w:gridCol w:w="1453"/>
      </w:tblGrid>
      <w:tr w:rsidR="00D47396" w:rsidRPr="009675BC" w14:paraId="4510B52C" w14:textId="77777777" w:rsidTr="00E50C9E">
        <w:trPr>
          <w:trHeight w:val="270"/>
          <w:tblHeader/>
          <w:ins w:id="6520" w:author="北京车和家" w:date="2018-11-09T16:16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E1EA6" w14:textId="77777777" w:rsidR="00D47396" w:rsidRPr="009675BC" w:rsidRDefault="00D47396" w:rsidP="00E50C9E">
            <w:pPr>
              <w:spacing w:line="360" w:lineRule="auto"/>
              <w:rPr>
                <w:ins w:id="652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2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7AA4CA" w14:textId="77777777" w:rsidR="00D47396" w:rsidRPr="009675BC" w:rsidRDefault="00D47396" w:rsidP="00E50C9E">
            <w:pPr>
              <w:spacing w:line="360" w:lineRule="auto"/>
              <w:rPr>
                <w:ins w:id="6523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524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停止充电</w:t>
              </w:r>
            </w:ins>
          </w:p>
        </w:tc>
      </w:tr>
      <w:tr w:rsidR="00D47396" w:rsidRPr="009675BC" w14:paraId="754068FC" w14:textId="77777777" w:rsidTr="00E50C9E">
        <w:trPr>
          <w:trHeight w:val="270"/>
          <w:tblHeader/>
          <w:ins w:id="6525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2005" w14:textId="77777777" w:rsidR="00D47396" w:rsidRPr="009675BC" w:rsidRDefault="00D47396" w:rsidP="00E50C9E">
            <w:pPr>
              <w:spacing w:line="360" w:lineRule="auto"/>
              <w:rPr>
                <w:ins w:id="652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27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1AC8" w14:textId="77777777" w:rsidR="00D47396" w:rsidRPr="009675BC" w:rsidRDefault="00D47396" w:rsidP="00E50C9E">
            <w:pPr>
              <w:spacing w:line="360" w:lineRule="auto"/>
              <w:rPr>
                <w:ins w:id="6528" w:author="北京车和家" w:date="2018-11-09T16:1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529" w:author="北京车和家" w:date="2018-11-09T16:16:00Z">
              <w:r w:rsidRPr="009675BC">
                <w:rPr>
                  <w:rFonts w:hint="eastAsia"/>
                  <w:sz w:val="18"/>
                  <w:szCs w:val="18"/>
                </w:rPr>
                <w:t>在充电过程中，用户可手动停止充电，停止后不可以恢复。</w:t>
              </w:r>
            </w:ins>
          </w:p>
        </w:tc>
      </w:tr>
      <w:tr w:rsidR="00D47396" w:rsidRPr="009675BC" w14:paraId="615B107A" w14:textId="77777777" w:rsidTr="00E50C9E">
        <w:trPr>
          <w:trHeight w:val="270"/>
          <w:tblHeader/>
          <w:ins w:id="6530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86EFA" w14:textId="77777777" w:rsidR="00D47396" w:rsidRPr="009675BC" w:rsidRDefault="00D47396" w:rsidP="00E50C9E">
            <w:pPr>
              <w:spacing w:line="360" w:lineRule="auto"/>
              <w:rPr>
                <w:ins w:id="6531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32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5964829" w14:textId="77777777" w:rsidR="00D47396" w:rsidRPr="009675BC" w:rsidRDefault="00D47396" w:rsidP="00E50C9E">
            <w:pPr>
              <w:spacing w:line="360" w:lineRule="auto"/>
              <w:rPr>
                <w:ins w:id="6533" w:author="北京车和家" w:date="2018-11-09T16:16:00Z"/>
                <w:sz w:val="18"/>
                <w:szCs w:val="18"/>
              </w:rPr>
            </w:pPr>
            <w:ins w:id="6534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47396" w:rsidRPr="009675BC" w14:paraId="6D3AB597" w14:textId="77777777" w:rsidTr="00E50C9E">
        <w:trPr>
          <w:trHeight w:val="270"/>
          <w:tblHeader/>
          <w:ins w:id="6535" w:author="北京车和家" w:date="2018-11-09T16:16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41260" w14:textId="77777777" w:rsidR="00D47396" w:rsidRPr="009675BC" w:rsidRDefault="00D47396" w:rsidP="00E50C9E">
            <w:pPr>
              <w:spacing w:line="360" w:lineRule="auto"/>
              <w:rPr>
                <w:ins w:id="6536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37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91E8F5" w14:textId="77777777" w:rsidR="00D47396" w:rsidRPr="009675BC" w:rsidRDefault="00D47396" w:rsidP="00E50C9E">
            <w:pPr>
              <w:spacing w:line="360" w:lineRule="auto"/>
              <w:jc w:val="center"/>
              <w:rPr>
                <w:ins w:id="6538" w:author="北京车和家" w:date="2018-11-09T16:16:00Z"/>
                <w:sz w:val="18"/>
                <w:szCs w:val="18"/>
              </w:rPr>
            </w:pPr>
            <w:ins w:id="6539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CA2D10D" w14:textId="77777777" w:rsidR="00D47396" w:rsidRPr="009675BC" w:rsidRDefault="00D47396" w:rsidP="00E50C9E">
            <w:pPr>
              <w:spacing w:line="360" w:lineRule="auto"/>
              <w:jc w:val="center"/>
              <w:rPr>
                <w:ins w:id="6540" w:author="北京车和家" w:date="2018-11-09T16:16:00Z"/>
                <w:sz w:val="18"/>
                <w:szCs w:val="18"/>
              </w:rPr>
            </w:pPr>
            <w:ins w:id="6541" w:author="北京车和家" w:date="2018-11-09T16:16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9675BC" w14:paraId="7548A1A5" w14:textId="77777777" w:rsidTr="00E50C9E">
        <w:trPr>
          <w:trHeight w:val="270"/>
          <w:tblHeader/>
          <w:ins w:id="6542" w:author="北京车和家" w:date="2018-11-09T16:16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541D8" w14:textId="77777777" w:rsidR="00D47396" w:rsidRPr="009675BC" w:rsidRDefault="00D47396" w:rsidP="00E50C9E">
            <w:pPr>
              <w:spacing w:line="360" w:lineRule="auto"/>
              <w:rPr>
                <w:ins w:id="6543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CBA2CE" w14:textId="77777777" w:rsidR="00D47396" w:rsidRPr="009675BC" w:rsidRDefault="00D47396" w:rsidP="00E50C9E">
            <w:pPr>
              <w:spacing w:line="360" w:lineRule="auto"/>
              <w:jc w:val="center"/>
              <w:rPr>
                <w:ins w:id="6544" w:author="北京车和家" w:date="2018-11-09T16:16:00Z"/>
                <w:sz w:val="18"/>
                <w:szCs w:val="18"/>
              </w:rPr>
            </w:pPr>
            <w:ins w:id="6545" w:author="北京车和家" w:date="2018-11-09T16:16:00Z">
              <w:r w:rsidRPr="009675BC">
                <w:rPr>
                  <w:sz w:val="18"/>
                  <w:szCs w:val="18"/>
                </w:rPr>
                <w:t>IPC_StopChargingReq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31A089" w14:textId="77777777" w:rsidR="00D47396" w:rsidRPr="009675BC" w:rsidRDefault="00D47396" w:rsidP="00E50C9E">
            <w:pPr>
              <w:spacing w:line="360" w:lineRule="auto"/>
              <w:jc w:val="center"/>
              <w:rPr>
                <w:ins w:id="6546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547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E89EFA" w14:textId="77777777" w:rsidR="00D47396" w:rsidRPr="009675BC" w:rsidRDefault="00D47396" w:rsidP="00E50C9E">
            <w:pPr>
              <w:jc w:val="center"/>
              <w:rPr>
                <w:ins w:id="6548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549" w:author="北京车和家" w:date="2018-11-09T16:16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BMS_ChgSts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27DCA6" w14:textId="77777777" w:rsidR="00D47396" w:rsidRPr="009675BC" w:rsidRDefault="00D47396" w:rsidP="00E50C9E">
            <w:pPr>
              <w:jc w:val="center"/>
              <w:rPr>
                <w:ins w:id="6550" w:author="北京车和家" w:date="2018-11-09T16:16:00Z"/>
                <w:sz w:val="18"/>
                <w:szCs w:val="18"/>
              </w:rPr>
            </w:pPr>
            <w:ins w:id="6551" w:author="北京车和家" w:date="2018-11-09T16:16:00Z">
              <w:r w:rsidRPr="009675BC">
                <w:rPr>
                  <w:sz w:val="18"/>
                  <w:szCs w:val="18"/>
                </w:rPr>
                <w:t>C</w:t>
              </w:r>
            </w:ins>
          </w:p>
        </w:tc>
      </w:tr>
      <w:tr w:rsidR="00D47396" w:rsidRPr="009675BC" w14:paraId="4AE7E6EF" w14:textId="77777777" w:rsidTr="00E50C9E">
        <w:trPr>
          <w:trHeight w:val="4712"/>
          <w:tblHeader/>
          <w:ins w:id="6552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32DF" w14:textId="77777777" w:rsidR="00D47396" w:rsidRPr="009675BC" w:rsidRDefault="00D47396" w:rsidP="00E50C9E">
            <w:pPr>
              <w:spacing w:line="360" w:lineRule="auto"/>
              <w:rPr>
                <w:ins w:id="6553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554" w:author="北京车和家" w:date="2018-11-09T16:16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27FA2" w14:textId="77777777" w:rsidR="00D47396" w:rsidRPr="009675BC" w:rsidRDefault="00D47396" w:rsidP="00D47396">
            <w:pPr>
              <w:pStyle w:val="af5"/>
              <w:numPr>
                <w:ilvl w:val="0"/>
                <w:numId w:val="83"/>
              </w:numPr>
              <w:spacing w:line="360" w:lineRule="auto"/>
              <w:ind w:firstLineChars="0"/>
              <w:rPr>
                <w:ins w:id="6555" w:author="北京车和家" w:date="2018-11-09T16:16:00Z"/>
              </w:rPr>
            </w:pPr>
            <w:ins w:id="6556" w:author="北京车和家" w:date="2018-11-09T16:16:00Z">
              <w:r w:rsidRPr="009675BC">
                <w:rPr>
                  <w:rFonts w:hint="eastAsia"/>
                </w:rPr>
                <w:t>当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接收到</w:t>
              </w:r>
              <w:r w:rsidRPr="009675BC">
                <w:t>BMS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_ChgSts==0x2 Charging || </w:t>
              </w:r>
              <w:r w:rsidRPr="009675BC">
                <w:rPr>
                  <w:sz w:val="18"/>
                  <w:szCs w:val="18"/>
                </w:rPr>
                <w:t>BMS_ChgSts==0x1: Prepare to Charge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时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，显示“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停止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充电”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按钮，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按钮可操作状态</w:t>
              </w:r>
              <w:r w:rsidRPr="009675BC">
                <w:rPr>
                  <w:rFonts w:hint="eastAsia"/>
                </w:rPr>
                <w:t>。</w:t>
              </w:r>
            </w:ins>
          </w:p>
          <w:p w14:paraId="490755F9" w14:textId="77777777" w:rsidR="00D47396" w:rsidRPr="009675BC" w:rsidRDefault="00D47396" w:rsidP="00D47396">
            <w:pPr>
              <w:pStyle w:val="af5"/>
              <w:numPr>
                <w:ilvl w:val="0"/>
                <w:numId w:val="83"/>
              </w:numPr>
              <w:spacing w:line="360" w:lineRule="auto"/>
              <w:ind w:firstLineChars="0"/>
              <w:rPr>
                <w:ins w:id="6557" w:author="北京车和家" w:date="2018-11-09T16:16:00Z"/>
              </w:rPr>
            </w:pPr>
            <w:ins w:id="6558" w:author="北京车和家" w:date="2018-11-09T16:16:00Z">
              <w:r w:rsidRPr="009675BC">
                <w:rPr>
                  <w:rFonts w:hint="eastAsia"/>
                </w:rPr>
                <w:t>用户点击</w:t>
              </w:r>
              <w:r w:rsidRPr="009675BC">
                <w:t>“</w:t>
              </w:r>
              <w:r w:rsidRPr="009675BC">
                <w:rPr>
                  <w:rFonts w:hint="eastAsia"/>
                </w:rPr>
                <w:t>停止充电</w:t>
              </w:r>
              <w:r w:rsidRPr="009675BC">
                <w:t>”</w:t>
              </w:r>
              <w:r w:rsidRPr="009675BC">
                <w:rPr>
                  <w:rFonts w:hint="eastAsia"/>
                </w:rPr>
                <w:t>按钮后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发送</w:t>
              </w:r>
              <w:r w:rsidRPr="009675BC">
                <w:rPr>
                  <w:sz w:val="18"/>
                  <w:szCs w:val="18"/>
                </w:rPr>
                <w:t>IPC_StopChargingReq==0x1 active</w:t>
              </w:r>
              <w:r w:rsidRPr="009675BC">
                <w:rPr>
                  <w:rFonts w:hint="eastAsia"/>
                  <w:sz w:val="18"/>
                  <w:szCs w:val="18"/>
                </w:rPr>
                <w:t>三帧，然后发</w:t>
              </w:r>
              <w:r w:rsidRPr="009675BC">
                <w:rPr>
                  <w:sz w:val="18"/>
                  <w:szCs w:val="18"/>
                </w:rPr>
                <w:t>IPC_StopChargingReq==0x0 inactive</w:t>
              </w:r>
              <w:r w:rsidRPr="009675BC">
                <w:rPr>
                  <w:rFonts w:hint="eastAsia"/>
                  <w:sz w:val="18"/>
                  <w:szCs w:val="18"/>
                </w:rPr>
                <w:t>；</w:t>
              </w:r>
            </w:ins>
          </w:p>
          <w:p w14:paraId="397A0F6B" w14:textId="1DE932C5" w:rsidR="00D47396" w:rsidRPr="009675BC" w:rsidRDefault="00D47396" w:rsidP="00D47396">
            <w:pPr>
              <w:pStyle w:val="af5"/>
              <w:numPr>
                <w:ilvl w:val="0"/>
                <w:numId w:val="83"/>
              </w:numPr>
              <w:spacing w:line="360" w:lineRule="auto"/>
              <w:ind w:firstLineChars="0"/>
              <w:rPr>
                <w:ins w:id="6559" w:author="北京车和家" w:date="2018-11-09T16:16:00Z"/>
              </w:rPr>
            </w:pPr>
            <w:ins w:id="6560" w:author="北京车和家" w:date="2018-11-09T16:16:00Z">
              <w:r w:rsidRPr="009675BC">
                <w:rPr>
                  <w:sz w:val="18"/>
                  <w:szCs w:val="18"/>
                </w:rPr>
                <w:t xml:space="preserve"> </w:t>
              </w:r>
              <w:r w:rsidRPr="009675BC">
                <w:rPr>
                  <w:rFonts w:hint="eastAsia"/>
                </w:rPr>
                <w:t>当</w:t>
              </w:r>
              <w:r w:rsidRPr="009675BC">
                <w:t>CCP</w:t>
              </w:r>
              <w:r w:rsidRPr="009675BC">
                <w:rPr>
                  <w:rFonts w:hint="eastAsia"/>
                </w:rPr>
                <w:t>接收到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BMS_ChgSts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从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0x2 Charging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或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 xml:space="preserve"> </w:t>
              </w:r>
              <w:r w:rsidRPr="009675BC">
                <w:rPr>
                  <w:sz w:val="18"/>
                  <w:szCs w:val="18"/>
                </w:rPr>
                <w:t>0x1: Prepare to Charge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跳变到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0x0: Stop Charge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，“停止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充电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”按钮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文字变为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“已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停止充电</w:t>
              </w:r>
              <w:r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”，</w:t>
              </w:r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且</w:t>
              </w:r>
              <w:proofErr w:type="gramStart"/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不</w:t>
              </w:r>
              <w:proofErr w:type="gramEnd"/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可操作。</w:t>
              </w:r>
            </w:ins>
            <w:ins w:id="6561" w:author="北京车和家" w:date="2018-12-03T14:06:00Z">
              <w:r w:rsidR="00B560B9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（</w:t>
              </w:r>
            </w:ins>
            <w:ins w:id="6562" w:author="北京车和家" w:date="2018-12-03T14:07:00Z">
              <w:r w:rsidR="006A56C1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显示逻辑</w:t>
              </w:r>
            </w:ins>
            <w:ins w:id="6563" w:author="北京车和家" w:date="2018-12-03T14:06:00Z">
              <w:r w:rsidR="006A56C1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如有</w:t>
              </w:r>
            </w:ins>
            <w:ins w:id="6564" w:author="北京车和家" w:date="2018-12-03T14:07:00Z">
              <w:r w:rsidR="006A56C1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变更，</w:t>
              </w:r>
            </w:ins>
            <w:ins w:id="6565" w:author="北京车和家" w:date="2018-12-03T14:06:00Z">
              <w:r w:rsidR="006A56C1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以最新</w:t>
              </w:r>
              <w:r w:rsidR="006A56C1"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UE</w:t>
              </w:r>
              <w:r w:rsidR="006A56C1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为准</w:t>
              </w:r>
              <w:r w:rsidR="00B560B9" w:rsidRPr="009675BC"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）</w:t>
              </w:r>
            </w:ins>
          </w:p>
          <w:p w14:paraId="1AAE4D2C" w14:textId="77777777" w:rsidR="00D47396" w:rsidRPr="009675BC" w:rsidRDefault="00D47396" w:rsidP="00D47396">
            <w:pPr>
              <w:pStyle w:val="af5"/>
              <w:numPr>
                <w:ilvl w:val="0"/>
                <w:numId w:val="83"/>
              </w:numPr>
              <w:spacing w:line="360" w:lineRule="auto"/>
              <w:ind w:firstLineChars="0"/>
              <w:rPr>
                <w:ins w:id="6566" w:author="北京车和家" w:date="2018-11-09T16:16:00Z"/>
                <w:b/>
              </w:rPr>
            </w:pPr>
            <w:ins w:id="6567" w:author="北京车和家" w:date="2018-11-09T16:16:00Z">
              <w:r w:rsidRPr="009675BC">
                <w:rPr>
                  <w:rFonts w:hint="eastAsia"/>
                  <w:b/>
                </w:rPr>
                <w:t>请求信号</w:t>
              </w:r>
            </w:ins>
          </w:p>
          <w:p w14:paraId="2BD34789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68" w:author="北京车和家" w:date="2018-11-09T16:16:00Z"/>
                <w:sz w:val="18"/>
                <w:szCs w:val="18"/>
              </w:rPr>
            </w:pPr>
            <w:ins w:id="6569" w:author="北京车和家" w:date="2018-11-09T16:16:00Z">
              <w:r w:rsidRPr="009675BC">
                <w:rPr>
                  <w:sz w:val="18"/>
                  <w:szCs w:val="18"/>
                </w:rPr>
                <w:t>IPC_StopChargingReq==0x0 inactive</w:t>
              </w:r>
            </w:ins>
          </w:p>
          <w:p w14:paraId="636C0F3C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70" w:author="北京车和家" w:date="2018-11-09T16:16:00Z"/>
              </w:rPr>
            </w:pPr>
            <w:ins w:id="6571" w:author="北京车和家" w:date="2018-11-09T16:16:00Z">
              <w:r w:rsidRPr="009675BC">
                <w:rPr>
                  <w:sz w:val="18"/>
                  <w:szCs w:val="18"/>
                </w:rPr>
                <w:t>IPC_StopChargingReq==0x1 active</w:t>
              </w:r>
            </w:ins>
          </w:p>
          <w:p w14:paraId="4391610A" w14:textId="77777777" w:rsidR="00D47396" w:rsidRPr="009675BC" w:rsidRDefault="00D47396" w:rsidP="00D47396">
            <w:pPr>
              <w:pStyle w:val="af5"/>
              <w:numPr>
                <w:ilvl w:val="0"/>
                <w:numId w:val="83"/>
              </w:numPr>
              <w:spacing w:line="360" w:lineRule="auto"/>
              <w:ind w:firstLineChars="0"/>
              <w:rPr>
                <w:ins w:id="6572" w:author="北京车和家" w:date="2018-11-09T16:16:00Z"/>
              </w:rPr>
            </w:pPr>
            <w:ins w:id="6573" w:author="北京车和家" w:date="2018-11-09T16:16:00Z">
              <w:r w:rsidRPr="009675BC">
                <w:rPr>
                  <w:rFonts w:hint="eastAsia"/>
                </w:rPr>
                <w:t>反馈信号</w:t>
              </w:r>
            </w:ins>
          </w:p>
          <w:p w14:paraId="3B449A38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74" w:author="北京车和家" w:date="2018-11-09T16:16:00Z"/>
                <w:sz w:val="18"/>
                <w:szCs w:val="18"/>
              </w:rPr>
            </w:pPr>
            <w:ins w:id="6575" w:author="北京车和家" w:date="2018-11-09T16:16:00Z">
              <w:r w:rsidRPr="009675BC">
                <w:rPr>
                  <w:sz w:val="18"/>
                  <w:szCs w:val="18"/>
                </w:rPr>
                <w:t>BMS_ChgSts==0x0: Stop Charge</w:t>
              </w:r>
            </w:ins>
          </w:p>
          <w:p w14:paraId="51DD2B29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76" w:author="北京车和家" w:date="2018-11-09T16:16:00Z"/>
                <w:sz w:val="18"/>
                <w:szCs w:val="18"/>
              </w:rPr>
            </w:pPr>
            <w:ins w:id="6577" w:author="北京车和家" w:date="2018-11-09T16:16:00Z">
              <w:r w:rsidRPr="009675BC">
                <w:rPr>
                  <w:sz w:val="18"/>
                  <w:szCs w:val="18"/>
                </w:rPr>
                <w:t>BMS_ChgSts==0x1: Prepare to Charge</w:t>
              </w:r>
            </w:ins>
          </w:p>
          <w:p w14:paraId="2CCDB56A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78" w:author="北京车和家" w:date="2018-11-09T16:16:00Z"/>
                <w:sz w:val="18"/>
                <w:szCs w:val="18"/>
              </w:rPr>
            </w:pPr>
            <w:ins w:id="6579" w:author="北京车和家" w:date="2018-11-09T16:16:00Z">
              <w:r w:rsidRPr="009675BC">
                <w:rPr>
                  <w:sz w:val="18"/>
                  <w:szCs w:val="18"/>
                </w:rPr>
                <w:t>BMS_ChgSts==0x2: Charging</w:t>
              </w:r>
            </w:ins>
          </w:p>
          <w:p w14:paraId="6AB55E19" w14:textId="77777777" w:rsidR="00D47396" w:rsidRPr="009675BC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580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581" w:author="北京车和家" w:date="2018-11-09T16:16:00Z">
              <w:r w:rsidRPr="009675BC">
                <w:rPr>
                  <w:sz w:val="18"/>
                  <w:szCs w:val="18"/>
                </w:rPr>
                <w:t>BMS_ChgSts==0x3: Invalid</w:t>
              </w:r>
            </w:ins>
          </w:p>
        </w:tc>
      </w:tr>
    </w:tbl>
    <w:p w14:paraId="3D933059" w14:textId="77777777" w:rsidR="00D47396" w:rsidRPr="009675BC" w:rsidRDefault="00D47396" w:rsidP="00D47396">
      <w:pPr>
        <w:rPr>
          <w:ins w:id="6582" w:author="北京车和家" w:date="2018-11-09T16:16:00Z"/>
        </w:rPr>
      </w:pPr>
    </w:p>
    <w:p w14:paraId="7A3ECF06" w14:textId="6826771B" w:rsidR="00555328" w:rsidRPr="009675BC" w:rsidRDefault="00555328">
      <w:pPr>
        <w:pStyle w:val="3"/>
        <w:rPr>
          <w:ins w:id="6583" w:author="Yucheng Ma" w:date="2019-01-15T11:31:00Z"/>
        </w:rPr>
      </w:pPr>
      <w:bookmarkStart w:id="6584" w:name="_Toc532203451"/>
      <w:ins w:id="6585" w:author="Yucheng Ma" w:date="2019-01-15T11:33:00Z">
        <w:r w:rsidRPr="009675BC">
          <w:rPr>
            <w:rFonts w:hint="eastAsia"/>
          </w:rPr>
          <w:lastRenderedPageBreak/>
          <w:t>动力电池</w:t>
        </w:r>
      </w:ins>
      <w:ins w:id="6586" w:author="Yucheng Ma" w:date="2019-01-15T11:31:00Z">
        <w:r w:rsidRPr="009675BC">
          <w:rPr>
            <w:rFonts w:hint="eastAsia"/>
          </w:rPr>
          <w:t>保温设置</w:t>
        </w:r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2668"/>
        <w:gridCol w:w="1453"/>
      </w:tblGrid>
      <w:tr w:rsidR="00555328" w:rsidRPr="009675BC" w14:paraId="6075A2E9" w14:textId="77777777" w:rsidTr="00447E46">
        <w:trPr>
          <w:trHeight w:val="270"/>
          <w:tblHeader/>
          <w:ins w:id="6587" w:author="Yucheng Ma" w:date="2019-01-15T11:32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500F" w14:textId="77777777" w:rsidR="00555328" w:rsidRPr="009675BC" w:rsidRDefault="00555328" w:rsidP="00447E46">
            <w:pPr>
              <w:spacing w:line="360" w:lineRule="auto"/>
              <w:rPr>
                <w:ins w:id="6588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589" w:author="北京车和家" w:date="2019-01-16T14:26:00Z">
                  <w:rPr>
                    <w:ins w:id="6590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  <w:ins w:id="6591" w:author="Yucheng Ma" w:date="2019-01-15T11:32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6592" w:author="北京车和家" w:date="2019-01-16T14:26:00Z">
                    <w:rPr>
                      <w:rFonts w:ascii="宋体" w:eastAsia="宋体" w:hAnsi="宋体" w:cs="宋体" w:hint="eastAsia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09F7D5" w14:textId="058867AC" w:rsidR="00555328" w:rsidRPr="009675BC" w:rsidRDefault="00555328" w:rsidP="00447E46">
            <w:pPr>
              <w:spacing w:line="360" w:lineRule="auto"/>
              <w:rPr>
                <w:ins w:id="6593" w:author="Yucheng Ma" w:date="2019-01-15T11:32:00Z"/>
                <w:rFonts w:ascii="宋体" w:eastAsia="宋体" w:hAnsi="宋体" w:cs="宋体"/>
                <w:color w:val="000000"/>
                <w:sz w:val="18"/>
                <w:szCs w:val="18"/>
                <w:rPrChange w:id="6594" w:author="北京车和家" w:date="2019-01-16T14:26:00Z">
                  <w:rPr>
                    <w:ins w:id="6595" w:author="Yucheng Ma" w:date="2019-01-15T11:32:00Z"/>
                    <w:rFonts w:ascii="宋体" w:eastAsia="宋体" w:hAnsi="宋体" w:cs="宋体"/>
                    <w:strike/>
                    <w:color w:val="000000"/>
                    <w:sz w:val="18"/>
                    <w:szCs w:val="18"/>
                  </w:rPr>
                </w:rPrChange>
              </w:rPr>
            </w:pPr>
            <w:ins w:id="6596" w:author="Yucheng Ma" w:date="2019-01-15T11:32:00Z">
              <w:r w:rsidRPr="009675BC">
                <w:rPr>
                  <w:rFonts w:hint="eastAsia"/>
                  <w:sz w:val="18"/>
                  <w:szCs w:val="18"/>
                  <w:rPrChange w:id="6597" w:author="北京车和家" w:date="2019-01-16T14:26:00Z">
                    <w:rPr>
                      <w:rFonts w:hint="eastAsia"/>
                      <w:strike/>
                      <w:sz w:val="18"/>
                      <w:szCs w:val="18"/>
                    </w:rPr>
                  </w:rPrChange>
                </w:rPr>
                <w:t>设置是否充电完成后进入动力电池保温状态</w:t>
              </w:r>
            </w:ins>
          </w:p>
        </w:tc>
      </w:tr>
      <w:tr w:rsidR="00555328" w:rsidRPr="009675BC" w14:paraId="0C6DA676" w14:textId="77777777" w:rsidTr="00447E46">
        <w:trPr>
          <w:trHeight w:val="270"/>
          <w:tblHeader/>
          <w:ins w:id="6598" w:author="Yucheng Ma" w:date="2019-01-15T11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A7ED" w14:textId="77777777" w:rsidR="00555328" w:rsidRPr="009675BC" w:rsidRDefault="00555328" w:rsidP="00447E46">
            <w:pPr>
              <w:spacing w:line="360" w:lineRule="auto"/>
              <w:rPr>
                <w:ins w:id="6599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600" w:author="北京车和家" w:date="2019-01-16T14:26:00Z">
                  <w:rPr>
                    <w:ins w:id="6601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  <w:ins w:id="6602" w:author="Yucheng Ma" w:date="2019-01-15T11:32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6603" w:author="北京车和家" w:date="2019-01-16T14:26:00Z">
                    <w:rPr>
                      <w:rFonts w:ascii="宋体" w:eastAsia="宋体" w:hAnsi="宋体" w:cs="宋体" w:hint="eastAsia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F1FC6D" w14:textId="506EA0CD" w:rsidR="00555328" w:rsidRPr="009675BC" w:rsidRDefault="00555328" w:rsidP="00447E46">
            <w:pPr>
              <w:spacing w:line="360" w:lineRule="auto"/>
              <w:rPr>
                <w:ins w:id="6604" w:author="Yucheng Ma" w:date="2019-01-15T11:32:00Z"/>
                <w:rFonts w:ascii="宋体" w:eastAsia="宋体" w:hAnsi="宋体" w:cs="宋体"/>
                <w:bCs/>
                <w:color w:val="000000"/>
                <w:sz w:val="18"/>
                <w:szCs w:val="18"/>
                <w:rPrChange w:id="6605" w:author="北京车和家" w:date="2019-01-16T14:26:00Z">
                  <w:rPr>
                    <w:ins w:id="6606" w:author="Yucheng Ma" w:date="2019-01-15T11:32:00Z"/>
                    <w:rFonts w:ascii="宋体" w:eastAsia="宋体" w:hAnsi="宋体" w:cs="宋体"/>
                    <w:bCs/>
                    <w:strike/>
                    <w:color w:val="000000"/>
                    <w:sz w:val="18"/>
                    <w:szCs w:val="18"/>
                  </w:rPr>
                </w:rPrChange>
              </w:rPr>
            </w:pPr>
            <w:ins w:id="6607" w:author="Yucheng Ma" w:date="2019-01-15T11:32:00Z">
              <w:r w:rsidRPr="009675BC">
                <w:rPr>
                  <w:rFonts w:hint="eastAsia"/>
                  <w:sz w:val="18"/>
                  <w:szCs w:val="18"/>
                  <w:rPrChange w:id="6608" w:author="北京车和家" w:date="2019-01-16T14:26:00Z">
                    <w:rPr>
                      <w:rFonts w:hint="eastAsia"/>
                      <w:strike/>
                      <w:sz w:val="18"/>
                      <w:szCs w:val="18"/>
                    </w:rPr>
                  </w:rPrChange>
                </w:rPr>
                <w:t>设置是否充电完成后进入动力电池保温状态</w:t>
              </w:r>
            </w:ins>
            <w:ins w:id="6609" w:author="Yucheng Ma" w:date="2019-01-15T11:34:00Z">
              <w:r w:rsidR="00763E83" w:rsidRPr="009675BC">
                <w:rPr>
                  <w:rFonts w:hint="eastAsia"/>
                  <w:sz w:val="18"/>
                  <w:szCs w:val="18"/>
                  <w:rPrChange w:id="6610" w:author="北京车和家" w:date="2019-01-16T14:26:00Z">
                    <w:rPr>
                      <w:rFonts w:hint="eastAsia"/>
                      <w:strike/>
                      <w:sz w:val="18"/>
                      <w:szCs w:val="18"/>
                    </w:rPr>
                  </w:rPrChange>
                </w:rPr>
                <w:t>，可以在车载和手机中设置</w:t>
              </w:r>
            </w:ins>
          </w:p>
        </w:tc>
      </w:tr>
      <w:tr w:rsidR="00555328" w:rsidRPr="009675BC" w14:paraId="7099AC03" w14:textId="77777777" w:rsidTr="00447E46">
        <w:trPr>
          <w:trHeight w:val="270"/>
          <w:tblHeader/>
          <w:ins w:id="6611" w:author="Yucheng Ma" w:date="2019-01-15T11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7AD92" w14:textId="77777777" w:rsidR="00555328" w:rsidRPr="009675BC" w:rsidRDefault="00555328" w:rsidP="00447E46">
            <w:pPr>
              <w:spacing w:line="360" w:lineRule="auto"/>
              <w:rPr>
                <w:ins w:id="6612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613" w:author="北京车和家" w:date="2019-01-16T14:26:00Z">
                  <w:rPr>
                    <w:ins w:id="6614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  <w:ins w:id="6615" w:author="Yucheng Ma" w:date="2019-01-15T11:32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6616" w:author="北京车和家" w:date="2019-01-16T14:26:00Z">
                    <w:rPr>
                      <w:rFonts w:ascii="宋体" w:eastAsia="宋体" w:hAnsi="宋体" w:cs="宋体" w:hint="eastAsia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6EA966E" w14:textId="77777777" w:rsidR="00555328" w:rsidRPr="009675BC" w:rsidRDefault="00555328" w:rsidP="00447E46">
            <w:pPr>
              <w:spacing w:line="360" w:lineRule="auto"/>
              <w:rPr>
                <w:ins w:id="6617" w:author="Yucheng Ma" w:date="2019-01-15T11:32:00Z"/>
                <w:sz w:val="18"/>
                <w:szCs w:val="18"/>
                <w:rPrChange w:id="6618" w:author="北京车和家" w:date="2019-01-16T14:26:00Z">
                  <w:rPr>
                    <w:ins w:id="6619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620" w:author="Yucheng Ma" w:date="2019-01-15T11:32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6621" w:author="北京车和家" w:date="2019-01-16T14:26:00Z">
                    <w:rPr>
                      <w:rFonts w:ascii="宋体" w:eastAsia="宋体" w:hAnsi="宋体" w:cs="宋体"/>
                      <w:strike/>
                      <w:color w:val="000000"/>
                      <w:sz w:val="18"/>
                      <w:szCs w:val="18"/>
                    </w:rPr>
                  </w:rPrChange>
                </w:rPr>
                <w:t>ACC、ON</w:t>
              </w:r>
            </w:ins>
          </w:p>
        </w:tc>
      </w:tr>
      <w:tr w:rsidR="00555328" w:rsidRPr="009675BC" w14:paraId="38E96504" w14:textId="77777777" w:rsidTr="00447E46">
        <w:trPr>
          <w:trHeight w:val="270"/>
          <w:tblHeader/>
          <w:ins w:id="6622" w:author="Yucheng Ma" w:date="2019-01-15T11:32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68D5D1" w14:textId="77777777" w:rsidR="00555328" w:rsidRPr="009675BC" w:rsidRDefault="00555328" w:rsidP="00447E46">
            <w:pPr>
              <w:spacing w:line="360" w:lineRule="auto"/>
              <w:rPr>
                <w:ins w:id="6623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624" w:author="北京车和家" w:date="2019-01-16T14:26:00Z">
                  <w:rPr>
                    <w:ins w:id="6625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  <w:ins w:id="6626" w:author="Yucheng Ma" w:date="2019-01-15T11:32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22"/>
                  <w:rPrChange w:id="6627" w:author="北京车和家" w:date="2019-01-16T14:26:00Z">
                    <w:rPr>
                      <w:rFonts w:ascii="宋体" w:eastAsia="宋体" w:hAnsi="宋体" w:cs="宋体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 xml:space="preserve">CAN </w:t>
              </w:r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6628" w:author="北京车和家" w:date="2019-01-16T14:26:00Z">
                    <w:rPr>
                      <w:rFonts w:ascii="宋体" w:eastAsia="宋体" w:hAnsi="宋体" w:cs="宋体" w:hint="eastAsia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DF8DF7" w14:textId="77777777" w:rsidR="00555328" w:rsidRPr="009675BC" w:rsidRDefault="00555328" w:rsidP="00447E46">
            <w:pPr>
              <w:spacing w:line="360" w:lineRule="auto"/>
              <w:jc w:val="center"/>
              <w:rPr>
                <w:ins w:id="6629" w:author="Yucheng Ma" w:date="2019-01-15T11:32:00Z"/>
                <w:sz w:val="18"/>
                <w:szCs w:val="18"/>
                <w:rPrChange w:id="6630" w:author="北京车和家" w:date="2019-01-16T14:26:00Z">
                  <w:rPr>
                    <w:ins w:id="6631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632" w:author="Yucheng Ma" w:date="2019-01-15T11:32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  <w:rPrChange w:id="6633" w:author="北京车和家" w:date="2019-01-16T14:26:00Z">
                    <w:rPr>
                      <w:rFonts w:ascii="宋体" w:eastAsia="宋体" w:hAnsi="宋体" w:cs="宋体"/>
                      <w:b/>
                      <w:bCs/>
                      <w:strike/>
                      <w:color w:val="000000"/>
                      <w:sz w:val="18"/>
                      <w:szCs w:val="18"/>
                    </w:rPr>
                  </w:rPrChange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D560ACF" w14:textId="77777777" w:rsidR="00555328" w:rsidRPr="009675BC" w:rsidRDefault="00555328" w:rsidP="00447E46">
            <w:pPr>
              <w:spacing w:line="360" w:lineRule="auto"/>
              <w:jc w:val="center"/>
              <w:rPr>
                <w:ins w:id="6634" w:author="Yucheng Ma" w:date="2019-01-15T11:32:00Z"/>
                <w:sz w:val="18"/>
                <w:szCs w:val="18"/>
                <w:rPrChange w:id="6635" w:author="北京车和家" w:date="2019-01-16T14:26:00Z">
                  <w:rPr>
                    <w:ins w:id="6636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637" w:author="Yucheng Ma" w:date="2019-01-15T11:32:00Z">
              <w:r w:rsidRPr="009675BC">
                <w:rPr>
                  <w:rFonts w:ascii="宋体" w:eastAsia="宋体" w:hAnsi="宋体" w:cs="宋体"/>
                  <w:b/>
                  <w:bCs/>
                  <w:color w:val="000000"/>
                  <w:sz w:val="18"/>
                  <w:szCs w:val="18"/>
                  <w:rPrChange w:id="6638" w:author="北京车和家" w:date="2019-01-16T14:26:00Z">
                    <w:rPr>
                      <w:rFonts w:ascii="宋体" w:eastAsia="宋体" w:hAnsi="宋体" w:cs="宋体"/>
                      <w:b/>
                      <w:bCs/>
                      <w:strike/>
                      <w:color w:val="000000"/>
                      <w:sz w:val="18"/>
                      <w:szCs w:val="18"/>
                    </w:rPr>
                  </w:rPrChange>
                </w:rPr>
                <w:t>Rx</w:t>
              </w:r>
            </w:ins>
          </w:p>
        </w:tc>
      </w:tr>
      <w:tr w:rsidR="00555328" w:rsidRPr="009675BC" w14:paraId="28A658BC" w14:textId="77777777" w:rsidTr="00447E46">
        <w:trPr>
          <w:trHeight w:val="270"/>
          <w:tblHeader/>
          <w:ins w:id="6639" w:author="Yucheng Ma" w:date="2019-01-15T11:32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51EAC" w14:textId="77777777" w:rsidR="00555328" w:rsidRPr="009675BC" w:rsidRDefault="00555328" w:rsidP="00447E46">
            <w:pPr>
              <w:spacing w:line="360" w:lineRule="auto"/>
              <w:rPr>
                <w:ins w:id="6640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641" w:author="北京车和家" w:date="2019-01-16T14:26:00Z">
                  <w:rPr>
                    <w:ins w:id="6642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7068C9E" w14:textId="0C4163FD" w:rsidR="00555328" w:rsidRPr="009675BC" w:rsidRDefault="00555328" w:rsidP="00447E46">
            <w:pPr>
              <w:spacing w:line="360" w:lineRule="auto"/>
              <w:jc w:val="center"/>
              <w:rPr>
                <w:ins w:id="6643" w:author="Yucheng Ma" w:date="2019-01-15T11:32:00Z"/>
                <w:sz w:val="18"/>
                <w:szCs w:val="18"/>
                <w:rPrChange w:id="6644" w:author="北京车和家" w:date="2019-01-16T14:26:00Z">
                  <w:rPr>
                    <w:ins w:id="6645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646" w:author="Yucheng Ma" w:date="2019-01-15T11:32:00Z">
              <w:r w:rsidRPr="009675BC">
                <w:rPr>
                  <w:sz w:val="18"/>
                  <w:szCs w:val="18"/>
                  <w:rPrChange w:id="6647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IPC_ChargingWarmSwSta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4D6509" w14:textId="77777777" w:rsidR="00555328" w:rsidRPr="009675BC" w:rsidRDefault="00555328" w:rsidP="00447E46">
            <w:pPr>
              <w:spacing w:line="360" w:lineRule="auto"/>
              <w:jc w:val="center"/>
              <w:rPr>
                <w:ins w:id="6648" w:author="Yucheng Ma" w:date="2019-01-15T11:32:00Z"/>
                <w:rFonts w:ascii="宋体" w:eastAsia="宋体" w:hAnsi="宋体" w:cs="宋体"/>
                <w:color w:val="000000"/>
                <w:sz w:val="18"/>
                <w:szCs w:val="18"/>
                <w:rPrChange w:id="6649" w:author="北京车和家" w:date="2019-01-16T14:26:00Z">
                  <w:rPr>
                    <w:ins w:id="6650" w:author="Yucheng Ma" w:date="2019-01-15T11:32:00Z"/>
                    <w:rFonts w:ascii="宋体" w:eastAsia="宋体" w:hAnsi="宋体" w:cs="宋体"/>
                    <w:strike/>
                    <w:color w:val="000000"/>
                    <w:sz w:val="18"/>
                    <w:szCs w:val="18"/>
                  </w:rPr>
                </w:rPrChange>
              </w:rPr>
            </w:pPr>
            <w:ins w:id="6651" w:author="Yucheng Ma" w:date="2019-01-15T11:32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6652" w:author="北京车和家" w:date="2019-01-16T14:26:00Z">
                    <w:rPr>
                      <w:rFonts w:ascii="宋体" w:eastAsia="宋体" w:hAnsi="宋体" w:cs="宋体"/>
                      <w:strike/>
                      <w:color w:val="000000"/>
                      <w:sz w:val="18"/>
                      <w:szCs w:val="18"/>
                    </w:rPr>
                  </w:rPrChange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29E9BA" w14:textId="77777777" w:rsidR="00555328" w:rsidRPr="009675BC" w:rsidRDefault="00555328" w:rsidP="00447E46">
            <w:pPr>
              <w:jc w:val="center"/>
              <w:rPr>
                <w:ins w:id="6653" w:author="Yucheng Ma" w:date="2019-01-15T11:32:00Z"/>
                <w:rFonts w:ascii="宋体" w:eastAsia="宋体" w:hAnsi="宋体" w:cs="宋体"/>
                <w:color w:val="000000"/>
                <w:sz w:val="18"/>
                <w:szCs w:val="18"/>
                <w:rPrChange w:id="6654" w:author="北京车和家" w:date="2019-01-16T14:26:00Z">
                  <w:rPr>
                    <w:ins w:id="6655" w:author="Yucheng Ma" w:date="2019-01-15T11:32:00Z"/>
                    <w:rFonts w:ascii="宋体" w:eastAsia="宋体" w:hAnsi="宋体" w:cs="宋体"/>
                    <w:strike/>
                    <w:color w:val="000000"/>
                    <w:sz w:val="18"/>
                    <w:szCs w:val="18"/>
                  </w:rPr>
                </w:rPrChange>
              </w:rPr>
            </w:pPr>
            <w:ins w:id="6656" w:author="Yucheng Ma" w:date="2019-01-15T11:32:00Z">
              <w:r w:rsidRPr="009675BC">
                <w:rPr>
                  <w:rFonts w:ascii="宋体" w:eastAsia="宋体" w:hAnsi="宋体" w:cs="宋体"/>
                  <w:color w:val="000000"/>
                  <w:sz w:val="18"/>
                  <w:szCs w:val="18"/>
                  <w:rPrChange w:id="6657" w:author="北京车和家" w:date="2019-01-16T14:26:00Z">
                    <w:rPr>
                      <w:rFonts w:ascii="宋体" w:eastAsia="宋体" w:hAnsi="宋体" w:cs="宋体"/>
                      <w:strike/>
                      <w:color w:val="000000"/>
                      <w:sz w:val="18"/>
                      <w:szCs w:val="18"/>
                    </w:rPr>
                  </w:rPrChange>
                </w:rPr>
                <w:t>BMS_ChgSts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86E24" w14:textId="77777777" w:rsidR="00555328" w:rsidRPr="009675BC" w:rsidRDefault="00555328" w:rsidP="00447E46">
            <w:pPr>
              <w:jc w:val="center"/>
              <w:rPr>
                <w:ins w:id="6658" w:author="Yucheng Ma" w:date="2019-01-15T11:32:00Z"/>
                <w:sz w:val="18"/>
                <w:szCs w:val="18"/>
                <w:rPrChange w:id="6659" w:author="北京车和家" w:date="2019-01-16T14:26:00Z">
                  <w:rPr>
                    <w:ins w:id="6660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661" w:author="Yucheng Ma" w:date="2019-01-15T11:32:00Z">
              <w:r w:rsidRPr="009675BC">
                <w:rPr>
                  <w:sz w:val="18"/>
                  <w:szCs w:val="18"/>
                  <w:rPrChange w:id="6662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C</w:t>
              </w:r>
            </w:ins>
          </w:p>
        </w:tc>
      </w:tr>
      <w:tr w:rsidR="00555328" w:rsidRPr="009675BC" w14:paraId="55D35404" w14:textId="77777777" w:rsidTr="00447E46">
        <w:trPr>
          <w:trHeight w:val="4712"/>
          <w:tblHeader/>
          <w:ins w:id="6663" w:author="Yucheng Ma" w:date="2019-01-15T11:32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6EF4E" w14:textId="77777777" w:rsidR="00555328" w:rsidRPr="009675BC" w:rsidRDefault="00555328" w:rsidP="00447E46">
            <w:pPr>
              <w:spacing w:line="360" w:lineRule="auto"/>
              <w:rPr>
                <w:ins w:id="6664" w:author="Yucheng Ma" w:date="2019-01-15T11:32:00Z"/>
                <w:rFonts w:ascii="宋体" w:eastAsia="宋体" w:hAnsi="宋体" w:cs="宋体"/>
                <w:b/>
                <w:bCs/>
                <w:color w:val="000000"/>
                <w:sz w:val="22"/>
                <w:rPrChange w:id="6665" w:author="北京车和家" w:date="2019-01-16T14:26:00Z">
                  <w:rPr>
                    <w:ins w:id="6666" w:author="Yucheng Ma" w:date="2019-01-15T11:32:00Z"/>
                    <w:rFonts w:ascii="宋体" w:eastAsia="宋体" w:hAnsi="宋体" w:cs="宋体"/>
                    <w:b/>
                    <w:bCs/>
                    <w:strike/>
                    <w:color w:val="000000"/>
                    <w:sz w:val="22"/>
                  </w:rPr>
                </w:rPrChange>
              </w:rPr>
            </w:pPr>
            <w:ins w:id="6667" w:author="Yucheng Ma" w:date="2019-01-15T11:32:00Z">
              <w:r w:rsidRPr="009675BC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  <w:rPrChange w:id="6668" w:author="北京车和家" w:date="2019-01-16T14:26:00Z">
                    <w:rPr>
                      <w:rFonts w:ascii="宋体" w:eastAsia="宋体" w:hAnsi="宋体" w:cs="宋体" w:hint="eastAsia"/>
                      <w:b/>
                      <w:bCs/>
                      <w:strike/>
                      <w:color w:val="000000"/>
                      <w:sz w:val="22"/>
                    </w:rPr>
                  </w:rPrChange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90701" w14:textId="09B36667" w:rsidR="00555328" w:rsidRPr="009675BC" w:rsidRDefault="00555328">
            <w:pPr>
              <w:pStyle w:val="af5"/>
              <w:numPr>
                <w:ilvl w:val="0"/>
                <w:numId w:val="96"/>
              </w:numPr>
              <w:spacing w:line="360" w:lineRule="auto"/>
              <w:ind w:firstLineChars="0"/>
              <w:rPr>
                <w:ins w:id="6669" w:author="Yucheng Ma" w:date="2019-01-15T11:32:00Z"/>
                <w:rPrChange w:id="6670" w:author="北京车和家" w:date="2019-01-16T14:26:00Z">
                  <w:rPr>
                    <w:ins w:id="6671" w:author="Yucheng Ma" w:date="2019-01-15T11:32:00Z"/>
                    <w:strike/>
                  </w:rPr>
                </w:rPrChange>
              </w:rPr>
              <w:pPrChange w:id="6672" w:author="Yucheng Ma" w:date="2019-01-15T11:34:00Z">
                <w:pPr>
                  <w:pStyle w:val="af5"/>
                  <w:numPr>
                    <w:numId w:val="83"/>
                  </w:numPr>
                  <w:spacing w:line="360" w:lineRule="auto"/>
                  <w:ind w:left="360" w:firstLineChars="0" w:hanging="360"/>
                </w:pPr>
              </w:pPrChange>
            </w:pPr>
            <w:ins w:id="6673" w:author="Yucheng Ma" w:date="2019-01-15T11:32:00Z">
              <w:r w:rsidRPr="009675BC">
                <w:rPr>
                  <w:rFonts w:hint="eastAsia"/>
                  <w:rPrChange w:id="6674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用户</w:t>
              </w:r>
            </w:ins>
            <w:ins w:id="6675" w:author="Yucheng Ma" w:date="2019-01-15T11:33:00Z">
              <w:r w:rsidRPr="009675BC">
                <w:rPr>
                  <w:rFonts w:hint="eastAsia"/>
                  <w:rPrChange w:id="6676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开启</w:t>
              </w:r>
            </w:ins>
            <w:ins w:id="6677" w:author="Yucheng Ma" w:date="2019-01-15T11:32:00Z">
              <w:r w:rsidRPr="009675BC">
                <w:rPr>
                  <w:rPrChange w:id="6678" w:author="北京车和家" w:date="2019-01-16T14:26:00Z">
                    <w:rPr>
                      <w:strike/>
                    </w:rPr>
                  </w:rPrChange>
                </w:rPr>
                <w:t>“</w:t>
              </w:r>
            </w:ins>
            <w:ins w:id="6679" w:author="Yucheng Ma" w:date="2019-01-15T11:33:00Z">
              <w:r w:rsidRPr="009675BC">
                <w:rPr>
                  <w:rFonts w:hint="eastAsia"/>
                  <w:rPrChange w:id="6680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动力电池保温</w:t>
              </w:r>
            </w:ins>
            <w:ins w:id="6681" w:author="Yucheng Ma" w:date="2019-01-15T11:32:00Z">
              <w:r w:rsidRPr="009675BC">
                <w:rPr>
                  <w:rPrChange w:id="6682" w:author="北京车和家" w:date="2019-01-16T14:26:00Z">
                    <w:rPr>
                      <w:strike/>
                    </w:rPr>
                  </w:rPrChange>
                </w:rPr>
                <w:t>”</w:t>
              </w:r>
              <w:r w:rsidRPr="009675BC">
                <w:rPr>
                  <w:rFonts w:hint="eastAsia"/>
                  <w:rPrChange w:id="6683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后</w:t>
              </w:r>
              <w:r w:rsidRPr="009675BC">
                <w:rPr>
                  <w:rPrChange w:id="6684" w:author="北京车和家" w:date="2019-01-16T14:26:00Z">
                    <w:rPr>
                      <w:strike/>
                    </w:rPr>
                  </w:rPrChange>
                </w:rPr>
                <w:t>CCP</w:t>
              </w:r>
              <w:r w:rsidRPr="009675BC">
                <w:rPr>
                  <w:rFonts w:hint="eastAsia"/>
                  <w:rPrChange w:id="6685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发送</w:t>
              </w:r>
            </w:ins>
            <w:ins w:id="6686" w:author="Yucheng Ma" w:date="2019-01-15T11:33:00Z">
              <w:r w:rsidRPr="009675BC">
                <w:rPr>
                  <w:sz w:val="18"/>
                  <w:szCs w:val="18"/>
                  <w:rPrChange w:id="6687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 xml:space="preserve">IPC_ChargingWarmSwSta </w:t>
              </w:r>
            </w:ins>
            <w:ins w:id="6688" w:author="Yucheng Ma" w:date="2019-01-15T11:32:00Z">
              <w:r w:rsidRPr="009675BC">
                <w:rPr>
                  <w:sz w:val="18"/>
                  <w:szCs w:val="18"/>
                  <w:rPrChange w:id="6689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==0x1 active</w:t>
              </w:r>
              <w:r w:rsidRPr="009675BC">
                <w:rPr>
                  <w:rFonts w:hint="eastAsia"/>
                  <w:sz w:val="18"/>
                  <w:szCs w:val="18"/>
                  <w:rPrChange w:id="6690" w:author="北京车和家" w:date="2019-01-16T14:26:00Z">
                    <w:rPr>
                      <w:rFonts w:hint="eastAsia"/>
                      <w:strike/>
                      <w:sz w:val="18"/>
                      <w:szCs w:val="18"/>
                    </w:rPr>
                  </w:rPrChange>
                </w:rPr>
                <w:t>三帧，然后发</w:t>
              </w:r>
              <w:r w:rsidRPr="009675BC">
                <w:rPr>
                  <w:sz w:val="18"/>
                  <w:szCs w:val="18"/>
                  <w:rPrChange w:id="6691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IPC_StopChargingReq==0x0 inactive</w:t>
              </w:r>
              <w:r w:rsidRPr="009675BC">
                <w:rPr>
                  <w:rFonts w:hint="eastAsia"/>
                  <w:sz w:val="18"/>
                  <w:szCs w:val="18"/>
                  <w:rPrChange w:id="6692" w:author="北京车和家" w:date="2019-01-16T14:26:00Z">
                    <w:rPr>
                      <w:rFonts w:hint="eastAsia"/>
                      <w:strike/>
                      <w:sz w:val="18"/>
                      <w:szCs w:val="18"/>
                    </w:rPr>
                  </w:rPrChange>
                </w:rPr>
                <w:t>；</w:t>
              </w:r>
            </w:ins>
          </w:p>
          <w:p w14:paraId="66662B14" w14:textId="77777777" w:rsidR="00555328" w:rsidRPr="009675BC" w:rsidRDefault="00555328">
            <w:pPr>
              <w:pStyle w:val="af5"/>
              <w:numPr>
                <w:ilvl w:val="0"/>
                <w:numId w:val="96"/>
              </w:numPr>
              <w:spacing w:line="360" w:lineRule="auto"/>
              <w:ind w:firstLineChars="0"/>
              <w:rPr>
                <w:ins w:id="6693" w:author="Yucheng Ma" w:date="2019-01-15T11:32:00Z"/>
                <w:b/>
                <w:rPrChange w:id="6694" w:author="北京车和家" w:date="2019-01-16T14:26:00Z">
                  <w:rPr>
                    <w:ins w:id="6695" w:author="Yucheng Ma" w:date="2019-01-15T11:32:00Z"/>
                    <w:b/>
                    <w:strike/>
                  </w:rPr>
                </w:rPrChange>
              </w:rPr>
              <w:pPrChange w:id="6696" w:author="Yucheng Ma" w:date="2019-01-15T11:34:00Z">
                <w:pPr>
                  <w:pStyle w:val="af5"/>
                  <w:numPr>
                    <w:numId w:val="83"/>
                  </w:numPr>
                  <w:spacing w:line="360" w:lineRule="auto"/>
                  <w:ind w:left="360" w:firstLineChars="0" w:hanging="360"/>
                </w:pPr>
              </w:pPrChange>
            </w:pPr>
            <w:ins w:id="6697" w:author="Yucheng Ma" w:date="2019-01-15T11:32:00Z">
              <w:r w:rsidRPr="009675BC">
                <w:rPr>
                  <w:rFonts w:hint="eastAsia"/>
                  <w:b/>
                  <w:rPrChange w:id="6698" w:author="北京车和家" w:date="2019-01-16T14:26:00Z">
                    <w:rPr>
                      <w:rFonts w:hint="eastAsia"/>
                      <w:b/>
                      <w:strike/>
                    </w:rPr>
                  </w:rPrChange>
                </w:rPr>
                <w:t>请求信号</w:t>
              </w:r>
            </w:ins>
          </w:p>
          <w:p w14:paraId="788F99D2" w14:textId="2E39CDE4" w:rsidR="00555328" w:rsidRPr="009675BC" w:rsidRDefault="00555328" w:rsidP="00447E46">
            <w:pPr>
              <w:pStyle w:val="af5"/>
              <w:spacing w:line="360" w:lineRule="auto"/>
              <w:ind w:left="360" w:firstLineChars="0" w:firstLine="0"/>
              <w:rPr>
                <w:ins w:id="6699" w:author="Yucheng Ma" w:date="2019-01-15T11:32:00Z"/>
                <w:sz w:val="18"/>
                <w:szCs w:val="18"/>
                <w:rPrChange w:id="6700" w:author="北京车和家" w:date="2019-01-16T14:26:00Z">
                  <w:rPr>
                    <w:ins w:id="6701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702" w:author="Yucheng Ma" w:date="2019-01-15T11:32:00Z">
              <w:r w:rsidRPr="009675BC">
                <w:rPr>
                  <w:sz w:val="18"/>
                  <w:szCs w:val="18"/>
                  <w:rPrChange w:id="6703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IPC_ChargingWarmSwSta ==0x0 inactive</w:t>
              </w:r>
            </w:ins>
          </w:p>
          <w:p w14:paraId="380CFB49" w14:textId="1C276A7C" w:rsidR="00555328" w:rsidRPr="009675BC" w:rsidRDefault="00555328" w:rsidP="00447E46">
            <w:pPr>
              <w:pStyle w:val="af5"/>
              <w:spacing w:line="360" w:lineRule="auto"/>
              <w:ind w:left="360" w:firstLineChars="0" w:firstLine="0"/>
              <w:rPr>
                <w:ins w:id="6704" w:author="Yucheng Ma" w:date="2019-01-15T11:32:00Z"/>
                <w:rPrChange w:id="6705" w:author="北京车和家" w:date="2019-01-16T14:26:00Z">
                  <w:rPr>
                    <w:ins w:id="6706" w:author="Yucheng Ma" w:date="2019-01-15T11:32:00Z"/>
                    <w:strike/>
                  </w:rPr>
                </w:rPrChange>
              </w:rPr>
            </w:pPr>
            <w:ins w:id="6707" w:author="Yucheng Ma" w:date="2019-01-15T11:33:00Z">
              <w:r w:rsidRPr="009675BC">
                <w:rPr>
                  <w:sz w:val="18"/>
                  <w:szCs w:val="18"/>
                  <w:rPrChange w:id="6708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 xml:space="preserve">IPC_ChargingWarmSwSta </w:t>
              </w:r>
            </w:ins>
            <w:ins w:id="6709" w:author="Yucheng Ma" w:date="2019-01-15T11:32:00Z">
              <w:r w:rsidRPr="009675BC">
                <w:rPr>
                  <w:sz w:val="18"/>
                  <w:szCs w:val="18"/>
                  <w:rPrChange w:id="6710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==0x1 active</w:t>
              </w:r>
            </w:ins>
          </w:p>
          <w:p w14:paraId="6510EBDF" w14:textId="77777777" w:rsidR="00555328" w:rsidRPr="009675BC" w:rsidRDefault="00555328">
            <w:pPr>
              <w:pStyle w:val="af5"/>
              <w:numPr>
                <w:ilvl w:val="0"/>
                <w:numId w:val="96"/>
              </w:numPr>
              <w:spacing w:line="360" w:lineRule="auto"/>
              <w:ind w:firstLineChars="0"/>
              <w:rPr>
                <w:ins w:id="6711" w:author="Yucheng Ma" w:date="2019-01-15T11:32:00Z"/>
                <w:rPrChange w:id="6712" w:author="北京车和家" w:date="2019-01-16T14:26:00Z">
                  <w:rPr>
                    <w:ins w:id="6713" w:author="Yucheng Ma" w:date="2019-01-15T11:32:00Z"/>
                    <w:strike/>
                  </w:rPr>
                </w:rPrChange>
              </w:rPr>
              <w:pPrChange w:id="6714" w:author="Yucheng Ma" w:date="2019-01-15T11:34:00Z">
                <w:pPr>
                  <w:pStyle w:val="af5"/>
                  <w:numPr>
                    <w:numId w:val="83"/>
                  </w:numPr>
                  <w:spacing w:line="360" w:lineRule="auto"/>
                  <w:ind w:left="360" w:firstLineChars="0" w:hanging="360"/>
                </w:pPr>
              </w:pPrChange>
            </w:pPr>
            <w:ins w:id="6715" w:author="Yucheng Ma" w:date="2019-01-15T11:32:00Z">
              <w:r w:rsidRPr="009675BC">
                <w:rPr>
                  <w:rFonts w:hint="eastAsia"/>
                  <w:rPrChange w:id="6716" w:author="北京车和家" w:date="2019-01-16T14:26:00Z">
                    <w:rPr>
                      <w:rFonts w:hint="eastAsia"/>
                      <w:strike/>
                    </w:rPr>
                  </w:rPrChange>
                </w:rPr>
                <w:t>反馈信号</w:t>
              </w:r>
            </w:ins>
          </w:p>
          <w:p w14:paraId="5535A75F" w14:textId="77777777" w:rsidR="00555328" w:rsidRPr="009675BC" w:rsidRDefault="00555328" w:rsidP="00447E46">
            <w:pPr>
              <w:pStyle w:val="af5"/>
              <w:spacing w:line="360" w:lineRule="auto"/>
              <w:ind w:left="360" w:firstLineChars="0" w:firstLine="0"/>
              <w:rPr>
                <w:ins w:id="6717" w:author="Yucheng Ma" w:date="2019-01-15T11:32:00Z"/>
                <w:sz w:val="18"/>
                <w:szCs w:val="18"/>
                <w:rPrChange w:id="6718" w:author="北京车和家" w:date="2019-01-16T14:26:00Z">
                  <w:rPr>
                    <w:ins w:id="6719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720" w:author="Yucheng Ma" w:date="2019-01-15T11:32:00Z">
              <w:r w:rsidRPr="009675BC">
                <w:rPr>
                  <w:sz w:val="18"/>
                  <w:szCs w:val="18"/>
                  <w:rPrChange w:id="6721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BMS_ChgSts==0x0: Stop Charge</w:t>
              </w:r>
            </w:ins>
          </w:p>
          <w:p w14:paraId="0662CDCB" w14:textId="77777777" w:rsidR="00555328" w:rsidRPr="009675BC" w:rsidRDefault="00555328" w:rsidP="00447E46">
            <w:pPr>
              <w:pStyle w:val="af5"/>
              <w:spacing w:line="360" w:lineRule="auto"/>
              <w:ind w:left="360" w:firstLineChars="0" w:firstLine="0"/>
              <w:rPr>
                <w:ins w:id="6722" w:author="Yucheng Ma" w:date="2019-01-15T11:32:00Z"/>
                <w:sz w:val="18"/>
                <w:szCs w:val="18"/>
                <w:rPrChange w:id="6723" w:author="北京车和家" w:date="2019-01-16T14:26:00Z">
                  <w:rPr>
                    <w:ins w:id="6724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725" w:author="Yucheng Ma" w:date="2019-01-15T11:32:00Z">
              <w:r w:rsidRPr="009675BC">
                <w:rPr>
                  <w:sz w:val="18"/>
                  <w:szCs w:val="18"/>
                  <w:rPrChange w:id="6726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BMS_ChgSts==0x1: Prepare to Charge</w:t>
              </w:r>
            </w:ins>
          </w:p>
          <w:p w14:paraId="177D95E7" w14:textId="77777777" w:rsidR="00555328" w:rsidRPr="009675BC" w:rsidRDefault="00555328" w:rsidP="00447E46">
            <w:pPr>
              <w:pStyle w:val="af5"/>
              <w:spacing w:line="360" w:lineRule="auto"/>
              <w:ind w:left="360" w:firstLineChars="0" w:firstLine="0"/>
              <w:rPr>
                <w:ins w:id="6727" w:author="Yucheng Ma" w:date="2019-01-15T11:32:00Z"/>
                <w:sz w:val="18"/>
                <w:szCs w:val="18"/>
                <w:rPrChange w:id="6728" w:author="北京车和家" w:date="2019-01-16T14:26:00Z">
                  <w:rPr>
                    <w:ins w:id="6729" w:author="Yucheng Ma" w:date="2019-01-15T11:32:00Z"/>
                    <w:strike/>
                    <w:sz w:val="18"/>
                    <w:szCs w:val="18"/>
                  </w:rPr>
                </w:rPrChange>
              </w:rPr>
            </w:pPr>
            <w:ins w:id="6730" w:author="Yucheng Ma" w:date="2019-01-15T11:32:00Z">
              <w:r w:rsidRPr="009675BC">
                <w:rPr>
                  <w:sz w:val="18"/>
                  <w:szCs w:val="18"/>
                  <w:rPrChange w:id="6731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BMS_ChgSts==0x2: Charging</w:t>
              </w:r>
            </w:ins>
          </w:p>
          <w:p w14:paraId="4864C2C7" w14:textId="77777777" w:rsidR="00555328" w:rsidRPr="009675BC" w:rsidRDefault="00555328">
            <w:pPr>
              <w:pStyle w:val="af5"/>
              <w:spacing w:line="360" w:lineRule="auto"/>
              <w:ind w:left="360" w:firstLineChars="0" w:firstLine="0"/>
              <w:rPr>
                <w:ins w:id="6732" w:author="Yucheng Ma" w:date="2019-01-15T11:34:00Z"/>
                <w:sz w:val="18"/>
                <w:szCs w:val="18"/>
                <w:rPrChange w:id="6733" w:author="北京车和家" w:date="2019-01-16T14:26:00Z">
                  <w:rPr>
                    <w:ins w:id="6734" w:author="Yucheng Ma" w:date="2019-01-15T11:34:00Z"/>
                    <w:strike/>
                    <w:sz w:val="18"/>
                    <w:szCs w:val="18"/>
                  </w:rPr>
                </w:rPrChange>
              </w:rPr>
            </w:pPr>
            <w:ins w:id="6735" w:author="Yucheng Ma" w:date="2019-01-15T11:32:00Z">
              <w:r w:rsidRPr="009675BC">
                <w:rPr>
                  <w:sz w:val="18"/>
                  <w:szCs w:val="18"/>
                  <w:rPrChange w:id="6736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 xml:space="preserve">BMS_ChgSts==0x3: </w:t>
              </w:r>
            </w:ins>
            <w:ins w:id="6737" w:author="Yucheng Ma" w:date="2019-01-15T11:33:00Z">
              <w:r w:rsidRPr="009675BC">
                <w:rPr>
                  <w:sz w:val="18"/>
                  <w:szCs w:val="18"/>
                  <w:rPrChange w:id="6738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warming</w:t>
              </w:r>
            </w:ins>
          </w:p>
          <w:p w14:paraId="47EC7863" w14:textId="20FF4389" w:rsidR="00555328" w:rsidRPr="009675BC" w:rsidRDefault="00555328">
            <w:pPr>
              <w:pStyle w:val="af5"/>
              <w:spacing w:line="360" w:lineRule="auto"/>
              <w:ind w:left="360" w:firstLineChars="0" w:firstLine="0"/>
              <w:rPr>
                <w:ins w:id="6739" w:author="Yucheng Ma" w:date="2019-01-15T11:32:00Z"/>
                <w:sz w:val="18"/>
                <w:szCs w:val="18"/>
                <w:rPrChange w:id="6740" w:author="北京车和家" w:date="2019-01-16T14:26:00Z">
                  <w:rPr>
                    <w:ins w:id="6741" w:author="Yucheng Ma" w:date="2019-01-15T11:32:00Z"/>
                  </w:rPr>
                </w:rPrChange>
              </w:rPr>
            </w:pPr>
            <w:ins w:id="6742" w:author="Yucheng Ma" w:date="2019-01-15T11:34:00Z">
              <w:r w:rsidRPr="009675BC">
                <w:rPr>
                  <w:sz w:val="18"/>
                  <w:szCs w:val="18"/>
                  <w:rPrChange w:id="6743" w:author="北京车和家" w:date="2019-01-16T14:26:00Z">
                    <w:rPr>
                      <w:strike/>
                      <w:sz w:val="18"/>
                      <w:szCs w:val="18"/>
                    </w:rPr>
                  </w:rPrChange>
                </w:rPr>
                <w:t>BMS_ChgSts==0x4: invalid</w:t>
              </w:r>
            </w:ins>
          </w:p>
        </w:tc>
      </w:tr>
    </w:tbl>
    <w:p w14:paraId="5FA2C75B" w14:textId="77777777" w:rsidR="00555328" w:rsidRPr="003B56A7" w:rsidRDefault="00555328">
      <w:pPr>
        <w:rPr>
          <w:ins w:id="6744" w:author="Yucheng Ma" w:date="2019-01-15T11:31:00Z"/>
        </w:rPr>
        <w:pPrChange w:id="6745" w:author="Yucheng Ma" w:date="2019-01-15T11:31:00Z">
          <w:pPr>
            <w:pStyle w:val="3"/>
          </w:pPr>
        </w:pPrChange>
      </w:pPr>
    </w:p>
    <w:p w14:paraId="6DF3FCC4" w14:textId="77777777" w:rsidR="00937603" w:rsidRPr="009675BC" w:rsidRDefault="00D47396" w:rsidP="00937603">
      <w:pPr>
        <w:pStyle w:val="2"/>
        <w:numPr>
          <w:ilvl w:val="1"/>
          <w:numId w:val="98"/>
        </w:numPr>
        <w:rPr>
          <w:ins w:id="6746" w:author="北京车和家" w:date="2019-01-21T18:52:00Z"/>
        </w:rPr>
      </w:pPr>
      <w:ins w:id="6747" w:author="北京车和家" w:date="2018-11-09T16:16:00Z">
        <w:r>
          <w:rPr>
            <w:rFonts w:hint="eastAsia"/>
          </w:rPr>
          <w:lastRenderedPageBreak/>
          <w:t>虚拟</w:t>
        </w:r>
        <w:r>
          <w:t>行车</w:t>
        </w:r>
        <w:r>
          <w:rPr>
            <w:rFonts w:hint="eastAsia"/>
          </w:rPr>
          <w:t>蜂鸣器暂停</w:t>
        </w:r>
        <w:r>
          <w:t>功能</w:t>
        </w:r>
      </w:ins>
      <w:bookmarkEnd w:id="6584"/>
      <w:ins w:id="6748" w:author="北京车和家" w:date="2019-01-21T18:52:00Z">
        <w:r w:rsidR="00937603" w:rsidRPr="00937603">
          <w:rPr>
            <w:rFonts w:ascii="Microsoft YaHei UI" w:eastAsia="Microsoft YaHei UI" w:hAnsi="Microsoft YaHei UI" w:cs="Arial" w:hint="eastAsia"/>
          </w:rPr>
          <w:t>（本地U</w:t>
        </w:r>
        <w:r w:rsidR="00937603" w:rsidRPr="00937603">
          <w:rPr>
            <w:rFonts w:ascii="Microsoft YaHei UI" w:eastAsia="Microsoft YaHei UI" w:hAnsi="Microsoft YaHei UI" w:cs="Arial"/>
          </w:rPr>
          <w:t>I</w:t>
        </w:r>
        <w:r w:rsidR="00937603" w:rsidRPr="00937603">
          <w:rPr>
            <w:rFonts w:ascii="Microsoft YaHei UI" w:eastAsia="Microsoft YaHei UI" w:hAnsi="Microsoft YaHei UI" w:cs="Arial" w:hint="eastAsia"/>
          </w:rPr>
          <w:t>控制全部删除，通过板间通信接受H</w:t>
        </w:r>
        <w:r w:rsidR="00937603" w:rsidRPr="00937603">
          <w:rPr>
            <w:rFonts w:ascii="Microsoft YaHei UI" w:eastAsia="Microsoft YaHei UI" w:hAnsi="Microsoft YaHei UI" w:cs="Arial"/>
          </w:rPr>
          <w:t>U</w:t>
        </w:r>
        <w:r w:rsidR="00937603" w:rsidRPr="00937603">
          <w:rPr>
            <w:rFonts w:ascii="Microsoft YaHei UI" w:eastAsia="Microsoft YaHei UI" w:hAnsi="Microsoft YaHei UI" w:cs="Arial" w:hint="eastAsia"/>
          </w:rPr>
          <w:t>控制指令）</w:t>
        </w:r>
      </w:ins>
    </w:p>
    <w:p w14:paraId="278FA27D" w14:textId="77777777" w:rsidR="00D47396" w:rsidRDefault="00D47396" w:rsidP="00D47396">
      <w:pPr>
        <w:pStyle w:val="3"/>
        <w:rPr>
          <w:ins w:id="6749" w:author="北京车和家" w:date="2018-11-09T16:16:00Z"/>
        </w:rPr>
      </w:pPr>
      <w:bookmarkStart w:id="6750" w:name="_Toc532203452"/>
      <w:ins w:id="6751" w:author="北京车和家" w:date="2018-11-09T16:16:00Z">
        <w:r>
          <w:rPr>
            <w:rFonts w:hint="eastAsia"/>
          </w:rPr>
          <w:t>低速行人</w:t>
        </w:r>
        <w:r>
          <w:t>提示音暂停</w:t>
        </w:r>
        <w:bookmarkEnd w:id="6750"/>
      </w:ins>
    </w:p>
    <w:tbl>
      <w:tblPr>
        <w:tblW w:w="9710" w:type="dxa"/>
        <w:tblLook w:val="04A0" w:firstRow="1" w:lastRow="0" w:firstColumn="1" w:lastColumn="0" w:noHBand="0" w:noVBand="1"/>
      </w:tblPr>
      <w:tblGrid>
        <w:gridCol w:w="1123"/>
        <w:gridCol w:w="2695"/>
        <w:gridCol w:w="1771"/>
        <w:gridCol w:w="2668"/>
        <w:gridCol w:w="1453"/>
      </w:tblGrid>
      <w:tr w:rsidR="00D47396" w:rsidRPr="004510F8" w14:paraId="45793FC6" w14:textId="77777777" w:rsidTr="00E50C9E">
        <w:trPr>
          <w:trHeight w:val="270"/>
          <w:tblHeader/>
          <w:ins w:id="6752" w:author="北京车和家" w:date="2018-11-09T16:16:00Z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606A" w14:textId="77777777" w:rsidR="00D47396" w:rsidRPr="004510F8" w:rsidRDefault="00D47396" w:rsidP="00E50C9E">
            <w:pPr>
              <w:spacing w:line="360" w:lineRule="auto"/>
              <w:rPr>
                <w:ins w:id="6753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754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功能点</w:t>
              </w:r>
            </w:ins>
          </w:p>
        </w:tc>
        <w:tc>
          <w:tcPr>
            <w:tcW w:w="858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D49588" w14:textId="77777777" w:rsidR="00D47396" w:rsidRPr="004510F8" w:rsidRDefault="00D47396" w:rsidP="00E50C9E">
            <w:pPr>
              <w:spacing w:line="360" w:lineRule="auto"/>
              <w:rPr>
                <w:ins w:id="6755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756" w:author="北京车和家" w:date="2018-11-09T16:16:00Z">
              <w:r>
                <w:rPr>
                  <w:rFonts w:hint="eastAsia"/>
                  <w:sz w:val="18"/>
                  <w:szCs w:val="18"/>
                </w:rPr>
                <w:t>虚拟行车</w:t>
              </w:r>
              <w:r>
                <w:rPr>
                  <w:sz w:val="18"/>
                  <w:szCs w:val="18"/>
                </w:rPr>
                <w:t>蜂鸣器暂停</w:t>
              </w:r>
            </w:ins>
          </w:p>
        </w:tc>
      </w:tr>
      <w:tr w:rsidR="00D47396" w:rsidRPr="004510F8" w14:paraId="184333C8" w14:textId="77777777" w:rsidTr="00E50C9E">
        <w:trPr>
          <w:trHeight w:val="270"/>
          <w:tblHeader/>
          <w:ins w:id="6757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5FB4" w14:textId="77777777" w:rsidR="00D47396" w:rsidRPr="004510F8" w:rsidRDefault="00D47396" w:rsidP="00E50C9E">
            <w:pPr>
              <w:spacing w:line="360" w:lineRule="auto"/>
              <w:rPr>
                <w:ins w:id="6758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759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功能描述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B44EE3" w14:textId="77777777" w:rsidR="00D47396" w:rsidRPr="004510F8" w:rsidRDefault="00D47396" w:rsidP="00E50C9E">
            <w:pPr>
              <w:spacing w:line="360" w:lineRule="auto"/>
              <w:rPr>
                <w:ins w:id="6760" w:author="北京车和家" w:date="2018-11-09T16:16:00Z"/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ins w:id="6761" w:author="北京车和家" w:date="2018-11-09T16:16:00Z">
              <w:r>
                <w:rPr>
                  <w:rFonts w:hint="eastAsia"/>
                  <w:sz w:val="18"/>
                  <w:szCs w:val="18"/>
                </w:rPr>
                <w:t>用户可</w:t>
              </w:r>
              <w:r>
                <w:rPr>
                  <w:sz w:val="18"/>
                  <w:szCs w:val="18"/>
                </w:rPr>
                <w:t>通过</w:t>
              </w:r>
              <w:r>
                <w:rPr>
                  <w:rFonts w:hint="eastAsia"/>
                  <w:sz w:val="18"/>
                  <w:szCs w:val="18"/>
                </w:rPr>
                <w:t>CCP</w:t>
              </w:r>
              <w:r>
                <w:rPr>
                  <w:rFonts w:hint="eastAsia"/>
                  <w:sz w:val="18"/>
                  <w:szCs w:val="18"/>
                </w:rPr>
                <w:t>暂停低速行人</w:t>
              </w:r>
              <w:r>
                <w:rPr>
                  <w:sz w:val="18"/>
                  <w:szCs w:val="18"/>
                </w:rPr>
                <w:t>提示音功能，但电源</w:t>
              </w:r>
              <w:r>
                <w:rPr>
                  <w:sz w:val="18"/>
                  <w:szCs w:val="18"/>
                </w:rPr>
                <w:t>OFF</w:t>
              </w:r>
              <w:r>
                <w:rPr>
                  <w:sz w:val="18"/>
                  <w:szCs w:val="18"/>
                </w:rPr>
                <w:t>后需</w:t>
              </w:r>
              <w:r>
                <w:rPr>
                  <w:rFonts w:hint="eastAsia"/>
                  <w:sz w:val="18"/>
                  <w:szCs w:val="18"/>
                </w:rPr>
                <w:t>自动</w:t>
              </w:r>
              <w:r>
                <w:rPr>
                  <w:sz w:val="18"/>
                  <w:szCs w:val="18"/>
                </w:rPr>
                <w:t>打开。</w:t>
              </w:r>
            </w:ins>
          </w:p>
        </w:tc>
      </w:tr>
      <w:tr w:rsidR="00D47396" w:rsidRPr="004510F8" w14:paraId="7D8DFFB3" w14:textId="77777777" w:rsidTr="00E50C9E">
        <w:trPr>
          <w:trHeight w:val="270"/>
          <w:tblHeader/>
          <w:ins w:id="6762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2646E9" w14:textId="77777777" w:rsidR="00D47396" w:rsidRPr="004510F8" w:rsidRDefault="00D47396" w:rsidP="00E50C9E">
            <w:pPr>
              <w:spacing w:line="360" w:lineRule="auto"/>
              <w:rPr>
                <w:ins w:id="6763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764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电源模式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7B4EE3" w14:textId="77777777" w:rsidR="00D47396" w:rsidRPr="004510F8" w:rsidRDefault="00D47396" w:rsidP="00E50C9E">
            <w:pPr>
              <w:spacing w:line="360" w:lineRule="auto"/>
              <w:rPr>
                <w:ins w:id="6765" w:author="北京车和家" w:date="2018-11-09T16:16:00Z"/>
                <w:sz w:val="18"/>
                <w:szCs w:val="18"/>
              </w:rPr>
            </w:pPr>
            <w:ins w:id="6766" w:author="北京车和家" w:date="2018-11-09T16:16:00Z">
              <w:r>
                <w:rPr>
                  <w:rFonts w:ascii="宋体" w:eastAsia="宋体" w:hAnsi="宋体" w:cs="宋体"/>
                  <w:color w:val="000000"/>
                  <w:sz w:val="18"/>
                  <w:szCs w:val="18"/>
                </w:rPr>
                <w:t>ACC、ON</w:t>
              </w:r>
            </w:ins>
          </w:p>
        </w:tc>
      </w:tr>
      <w:tr w:rsidR="00D47396" w:rsidRPr="004510F8" w14:paraId="2C29CF58" w14:textId="77777777" w:rsidTr="00E50C9E">
        <w:trPr>
          <w:trHeight w:val="270"/>
          <w:tblHeader/>
          <w:ins w:id="6767" w:author="北京车和家" w:date="2018-11-09T16:16:00Z"/>
        </w:trPr>
        <w:tc>
          <w:tcPr>
            <w:tcW w:w="11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780CB" w14:textId="77777777" w:rsidR="00D47396" w:rsidRPr="004510F8" w:rsidRDefault="00D47396" w:rsidP="00E50C9E">
            <w:pPr>
              <w:spacing w:line="360" w:lineRule="auto"/>
              <w:rPr>
                <w:ins w:id="6768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769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CAN</w:t>
              </w:r>
              <w:r w:rsidRPr="004510F8">
                <w:rPr>
                  <w:rFonts w:ascii="宋体" w:eastAsia="宋体" w:hAnsi="宋体" w:cs="宋体"/>
                  <w:b/>
                  <w:bCs/>
                  <w:color w:val="000000"/>
                  <w:sz w:val="22"/>
                </w:rPr>
                <w:t xml:space="preserve"> </w:t>
              </w:r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信号</w:t>
              </w:r>
            </w:ins>
          </w:p>
        </w:tc>
        <w:tc>
          <w:tcPr>
            <w:tcW w:w="4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E34D4E0" w14:textId="77777777" w:rsidR="00D47396" w:rsidRPr="004510F8" w:rsidRDefault="00D47396" w:rsidP="00E50C9E">
            <w:pPr>
              <w:spacing w:line="360" w:lineRule="auto"/>
              <w:jc w:val="center"/>
              <w:rPr>
                <w:ins w:id="6770" w:author="北京车和家" w:date="2018-11-09T16:16:00Z"/>
                <w:sz w:val="18"/>
                <w:szCs w:val="18"/>
              </w:rPr>
            </w:pPr>
            <w:ins w:id="6771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Tx</w:t>
              </w:r>
            </w:ins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BD742C9" w14:textId="77777777" w:rsidR="00D47396" w:rsidRPr="004510F8" w:rsidRDefault="00D47396" w:rsidP="00E50C9E">
            <w:pPr>
              <w:spacing w:line="360" w:lineRule="auto"/>
              <w:jc w:val="center"/>
              <w:rPr>
                <w:ins w:id="6772" w:author="北京车和家" w:date="2018-11-09T16:16:00Z"/>
                <w:sz w:val="18"/>
                <w:szCs w:val="18"/>
              </w:rPr>
            </w:pPr>
            <w:ins w:id="6773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18"/>
                  <w:szCs w:val="18"/>
                </w:rPr>
                <w:t>Rx</w:t>
              </w:r>
            </w:ins>
          </w:p>
        </w:tc>
      </w:tr>
      <w:tr w:rsidR="00D47396" w:rsidRPr="004510F8" w14:paraId="291EB685" w14:textId="77777777" w:rsidTr="00E50C9E">
        <w:trPr>
          <w:trHeight w:val="270"/>
          <w:tblHeader/>
          <w:ins w:id="6774" w:author="北京车和家" w:date="2018-11-09T16:16:00Z"/>
        </w:trPr>
        <w:tc>
          <w:tcPr>
            <w:tcW w:w="11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430E5" w14:textId="77777777" w:rsidR="00D47396" w:rsidRPr="004510F8" w:rsidRDefault="00D47396" w:rsidP="00E50C9E">
            <w:pPr>
              <w:spacing w:line="360" w:lineRule="auto"/>
              <w:rPr>
                <w:ins w:id="6775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D4976F" w14:textId="77777777" w:rsidR="00D47396" w:rsidRPr="004510F8" w:rsidRDefault="00D47396" w:rsidP="00E50C9E">
            <w:pPr>
              <w:spacing w:line="360" w:lineRule="auto"/>
              <w:jc w:val="center"/>
              <w:rPr>
                <w:ins w:id="6776" w:author="北京车和家" w:date="2018-11-09T16:16:00Z"/>
                <w:sz w:val="18"/>
                <w:szCs w:val="18"/>
              </w:rPr>
            </w:pPr>
            <w:ins w:id="6777" w:author="北京车和家" w:date="2018-11-09T16:16:00Z">
              <w:r w:rsidRPr="004069FD">
                <w:rPr>
                  <w:sz w:val="18"/>
                  <w:szCs w:val="18"/>
                </w:rPr>
                <w:t>IPC_VESSColseCmd</w:t>
              </w:r>
            </w:ins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C259C9" w14:textId="77777777" w:rsidR="00D47396" w:rsidRPr="004510F8" w:rsidRDefault="00D47396" w:rsidP="00E50C9E">
            <w:pPr>
              <w:spacing w:line="360" w:lineRule="auto"/>
              <w:jc w:val="center"/>
              <w:rPr>
                <w:ins w:id="6778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779" w:author="北京车和家" w:date="2018-11-09T16:16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C</w:t>
              </w:r>
            </w:ins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FB5368" w14:textId="77777777" w:rsidR="00D47396" w:rsidRPr="004510F8" w:rsidRDefault="00D47396" w:rsidP="00E50C9E">
            <w:pPr>
              <w:jc w:val="center"/>
              <w:rPr>
                <w:ins w:id="6780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781" w:author="北京车和家" w:date="2018-11-09T16:16:00Z">
              <w:r>
                <w:rPr>
                  <w:rFonts w:ascii="宋体" w:eastAsia="宋体" w:hAnsi="宋体" w:cs="宋体" w:hint="eastAsia"/>
                  <w:color w:val="000000"/>
                  <w:sz w:val="18"/>
                  <w:szCs w:val="18"/>
                </w:rPr>
                <w:t>无</w:t>
              </w:r>
            </w:ins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BB7905" w14:textId="77777777" w:rsidR="00D47396" w:rsidRPr="004510F8" w:rsidRDefault="00D47396" w:rsidP="00E50C9E">
            <w:pPr>
              <w:jc w:val="center"/>
              <w:rPr>
                <w:ins w:id="6782" w:author="北京车和家" w:date="2018-11-09T16:16:00Z"/>
                <w:sz w:val="18"/>
                <w:szCs w:val="18"/>
              </w:rPr>
            </w:pPr>
            <w:ins w:id="6783" w:author="北京车和家" w:date="2018-11-09T16:16:00Z">
              <w:r>
                <w:rPr>
                  <w:rFonts w:hint="eastAsia"/>
                  <w:sz w:val="18"/>
                  <w:szCs w:val="18"/>
                </w:rPr>
                <w:t>无</w:t>
              </w:r>
            </w:ins>
          </w:p>
        </w:tc>
      </w:tr>
      <w:tr w:rsidR="00D47396" w:rsidRPr="004510F8" w14:paraId="67A46334" w14:textId="77777777" w:rsidTr="00E50C9E">
        <w:trPr>
          <w:trHeight w:val="4712"/>
          <w:tblHeader/>
          <w:ins w:id="6784" w:author="北京车和家" w:date="2018-11-09T16:16:00Z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CFFB" w14:textId="77777777" w:rsidR="00D47396" w:rsidRPr="004510F8" w:rsidRDefault="00D47396" w:rsidP="00E50C9E">
            <w:pPr>
              <w:spacing w:line="360" w:lineRule="auto"/>
              <w:rPr>
                <w:ins w:id="6785" w:author="北京车和家" w:date="2018-11-09T16:16:00Z"/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ins w:id="6786" w:author="北京车和家" w:date="2018-11-09T16:16:00Z">
              <w:r w:rsidRPr="004510F8">
                <w:rPr>
                  <w:rFonts w:ascii="宋体" w:eastAsia="宋体" w:hAnsi="宋体" w:cs="宋体" w:hint="eastAsia"/>
                  <w:b/>
                  <w:bCs/>
                  <w:color w:val="000000"/>
                  <w:sz w:val="22"/>
                </w:rPr>
                <w:t>策略</w:t>
              </w:r>
            </w:ins>
          </w:p>
        </w:tc>
        <w:tc>
          <w:tcPr>
            <w:tcW w:w="85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D3847D" w14:textId="77777777" w:rsidR="00D47396" w:rsidRDefault="00D47396" w:rsidP="00D47396">
            <w:pPr>
              <w:pStyle w:val="af5"/>
              <w:numPr>
                <w:ilvl w:val="0"/>
                <w:numId w:val="84"/>
              </w:numPr>
              <w:spacing w:line="360" w:lineRule="auto"/>
              <w:ind w:firstLineChars="0"/>
              <w:rPr>
                <w:ins w:id="6787" w:author="北京车和家" w:date="2018-11-09T16:16:00Z"/>
              </w:rPr>
            </w:pPr>
            <w:ins w:id="6788" w:author="北京车和家" w:date="2018-11-09T16:16:00Z">
              <w:r>
                <w:rPr>
                  <w:rFonts w:hint="eastAsia"/>
                </w:rPr>
                <w:t>用户可通过</w:t>
              </w:r>
              <w:r>
                <w:t>CCP</w:t>
              </w:r>
              <w:r>
                <w:t>暂停或开启行车</w:t>
              </w:r>
              <w:r>
                <w:rPr>
                  <w:rFonts w:hint="eastAsia"/>
                </w:rPr>
                <w:t>提示音</w:t>
              </w:r>
              <w:r>
                <w:t>报警功能。</w:t>
              </w:r>
            </w:ins>
          </w:p>
          <w:p w14:paraId="408E5AA5" w14:textId="77777777" w:rsidR="00D47396" w:rsidRDefault="00D47396" w:rsidP="00D47396">
            <w:pPr>
              <w:pStyle w:val="af5"/>
              <w:numPr>
                <w:ilvl w:val="0"/>
                <w:numId w:val="84"/>
              </w:numPr>
              <w:spacing w:line="360" w:lineRule="auto"/>
              <w:ind w:firstLineChars="0"/>
              <w:rPr>
                <w:ins w:id="6789" w:author="北京车和家" w:date="2018-11-09T16:16:00Z"/>
              </w:rPr>
            </w:pPr>
            <w:ins w:id="6790" w:author="北京车和家" w:date="2018-11-09T16:16:00Z">
              <w:r>
                <w:rPr>
                  <w:rFonts w:hint="eastAsia"/>
                </w:rPr>
                <w:t>电源</w:t>
              </w:r>
              <w:r>
                <w:t>OFF</w:t>
              </w:r>
              <w:r>
                <w:t>后，强制切到开启</w:t>
              </w:r>
              <w:r>
                <w:rPr>
                  <w:rFonts w:hint="eastAsia"/>
                </w:rPr>
                <w:t>状态。</w:t>
              </w:r>
            </w:ins>
          </w:p>
          <w:p w14:paraId="30383E5D" w14:textId="77777777" w:rsidR="00D47396" w:rsidRPr="001B0B61" w:rsidRDefault="00D47396" w:rsidP="00D47396">
            <w:pPr>
              <w:pStyle w:val="af5"/>
              <w:numPr>
                <w:ilvl w:val="0"/>
                <w:numId w:val="84"/>
              </w:numPr>
              <w:spacing w:line="360" w:lineRule="auto"/>
              <w:ind w:firstLineChars="0"/>
              <w:rPr>
                <w:ins w:id="6791" w:author="北京车和家" w:date="2018-11-09T16:16:00Z"/>
                <w:b/>
              </w:rPr>
            </w:pPr>
            <w:ins w:id="6792" w:author="北京车和家" w:date="2018-11-09T16:16:00Z">
              <w:r w:rsidRPr="001B0B61">
                <w:rPr>
                  <w:rFonts w:hint="eastAsia"/>
                  <w:b/>
                </w:rPr>
                <w:t>请求</w:t>
              </w:r>
              <w:r w:rsidRPr="001B0B61">
                <w:rPr>
                  <w:b/>
                </w:rPr>
                <w:t>信号</w:t>
              </w:r>
            </w:ins>
          </w:p>
          <w:p w14:paraId="78BD4821" w14:textId="77777777" w:rsidR="00D47396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793" w:author="北京车和家" w:date="2018-11-09T16:16:00Z"/>
                <w:sz w:val="18"/>
                <w:szCs w:val="18"/>
              </w:rPr>
            </w:pPr>
            <w:ins w:id="6794" w:author="北京车和家" w:date="2018-11-09T16:16:00Z">
              <w:r w:rsidRPr="004069FD">
                <w:rPr>
                  <w:sz w:val="18"/>
                  <w:szCs w:val="18"/>
                </w:rPr>
                <w:t>IPC_VESSColseCmd</w:t>
              </w:r>
              <w:r>
                <w:rPr>
                  <w:sz w:val="18"/>
                  <w:szCs w:val="18"/>
                </w:rPr>
                <w:t xml:space="preserve"> ==0x0 OFF </w:t>
              </w:r>
              <w:r>
                <w:rPr>
                  <w:rFonts w:hint="eastAsia"/>
                  <w:sz w:val="18"/>
                  <w:szCs w:val="18"/>
                </w:rPr>
                <w:t>开启</w:t>
              </w:r>
              <w:r>
                <w:rPr>
                  <w:sz w:val="18"/>
                  <w:szCs w:val="18"/>
                </w:rPr>
                <w:t>行车蜂鸣报警器</w:t>
              </w:r>
            </w:ins>
          </w:p>
          <w:p w14:paraId="10850BBC" w14:textId="77777777" w:rsidR="00D47396" w:rsidRPr="003B7852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795" w:author="北京车和家" w:date="2018-11-09T16:16:00Z"/>
              </w:rPr>
            </w:pPr>
            <w:ins w:id="6796" w:author="北京车和家" w:date="2018-11-09T16:16:00Z">
              <w:r w:rsidRPr="004069FD">
                <w:rPr>
                  <w:sz w:val="18"/>
                  <w:szCs w:val="18"/>
                </w:rPr>
                <w:t>IPC_VESSColseCmd</w:t>
              </w:r>
              <w:r>
                <w:rPr>
                  <w:sz w:val="18"/>
                  <w:szCs w:val="18"/>
                </w:rPr>
                <w:t xml:space="preserve">  =0x1 ON </w:t>
              </w:r>
              <w:r>
                <w:rPr>
                  <w:rFonts w:hint="eastAsia"/>
                  <w:sz w:val="18"/>
                  <w:szCs w:val="18"/>
                </w:rPr>
                <w:t>关闭</w:t>
              </w:r>
              <w:r>
                <w:rPr>
                  <w:sz w:val="18"/>
                  <w:szCs w:val="18"/>
                </w:rPr>
                <w:t>行车报警蜂鸣器</w:t>
              </w:r>
            </w:ins>
          </w:p>
          <w:p w14:paraId="5B1FD495" w14:textId="77777777" w:rsidR="00D47396" w:rsidRDefault="00D47396" w:rsidP="00D47396">
            <w:pPr>
              <w:pStyle w:val="af5"/>
              <w:numPr>
                <w:ilvl w:val="0"/>
                <w:numId w:val="84"/>
              </w:numPr>
              <w:spacing w:line="360" w:lineRule="auto"/>
              <w:ind w:firstLineChars="0"/>
              <w:rPr>
                <w:ins w:id="6797" w:author="北京车和家" w:date="2018-11-09T16:16:00Z"/>
              </w:rPr>
            </w:pPr>
            <w:ins w:id="6798" w:author="北京车和家" w:date="2018-11-09T16:16:00Z">
              <w:r>
                <w:rPr>
                  <w:rFonts w:hint="eastAsia"/>
                </w:rPr>
                <w:t>反馈</w:t>
              </w:r>
              <w:r>
                <w:t>信号</w:t>
              </w:r>
            </w:ins>
          </w:p>
          <w:p w14:paraId="6F2B3530" w14:textId="77777777" w:rsidR="00D47396" w:rsidRPr="001B0B61" w:rsidRDefault="00D47396" w:rsidP="00E50C9E">
            <w:pPr>
              <w:pStyle w:val="af5"/>
              <w:spacing w:line="360" w:lineRule="auto"/>
              <w:ind w:left="360" w:firstLineChars="0" w:firstLine="0"/>
              <w:rPr>
                <w:ins w:id="6799" w:author="北京车和家" w:date="2018-11-09T16:16:00Z"/>
                <w:rFonts w:ascii="宋体" w:eastAsia="宋体" w:hAnsi="宋体" w:cs="宋体"/>
                <w:color w:val="000000"/>
                <w:sz w:val="18"/>
                <w:szCs w:val="18"/>
              </w:rPr>
            </w:pPr>
            <w:ins w:id="6800" w:author="北京车和家" w:date="2018-11-09T16:16:00Z">
              <w:r>
                <w:rPr>
                  <w:rFonts w:hint="eastAsia"/>
                  <w:sz w:val="18"/>
                  <w:szCs w:val="18"/>
                </w:rPr>
                <w:t>无</w:t>
              </w:r>
            </w:ins>
          </w:p>
        </w:tc>
      </w:tr>
    </w:tbl>
    <w:p w14:paraId="34B75002" w14:textId="1175E2CE" w:rsidR="00041B9B" w:rsidRDefault="00041B9B">
      <w:pPr>
        <w:rPr>
          <w:ins w:id="6801" w:author="北京车和家" w:date="2018-10-18T11:23:00Z"/>
        </w:rPr>
      </w:pPr>
    </w:p>
    <w:p w14:paraId="728AC389" w14:textId="27A3F867" w:rsidR="00F67E46" w:rsidRDefault="00F67E46">
      <w:pPr>
        <w:pStyle w:val="2"/>
        <w:rPr>
          <w:ins w:id="6802" w:author="北京车和家" w:date="2018-10-18T11:23:00Z"/>
        </w:rPr>
        <w:pPrChange w:id="6803" w:author="北京车和家" w:date="2018-10-18T11:25:00Z">
          <w:pPr/>
        </w:pPrChange>
      </w:pPr>
      <w:bookmarkStart w:id="6804" w:name="_Toc532203453"/>
      <w:ins w:id="6805" w:author="北京车和家" w:date="2018-10-18T11:24:00Z">
        <w:r>
          <w:rPr>
            <w:rFonts w:hint="eastAsia"/>
          </w:rPr>
          <w:t>音量控制</w:t>
        </w:r>
      </w:ins>
      <w:bookmarkEnd w:id="6804"/>
    </w:p>
    <w:p w14:paraId="4EE121CB" w14:textId="31B8AF4F" w:rsidR="00F67E46" w:rsidRDefault="00CA1DDB">
      <w:pPr>
        <w:rPr>
          <w:ins w:id="6806" w:author="北京车和家" w:date="2018-10-18T11:24:00Z"/>
        </w:rPr>
      </w:pPr>
      <w:ins w:id="6807" w:author="北京车和家" w:date="2018-10-18T11:33:00Z">
        <w:r>
          <w:rPr>
            <w:rFonts w:hint="eastAsia"/>
          </w:rPr>
          <w:t>参见《</w:t>
        </w:r>
        <w:r w:rsidRPr="00CA1DDB">
          <w:rPr>
            <w:rFonts w:hint="eastAsia"/>
          </w:rPr>
          <w:t>M01_HU_</w:t>
        </w:r>
      </w:ins>
      <w:ins w:id="6808" w:author="北京车和家" w:date="2018-10-23T14:42:00Z">
        <w:r w:rsidR="00A718B9">
          <w:rPr>
            <w:rFonts w:hint="eastAsia"/>
          </w:rPr>
          <w:t>系统</w:t>
        </w:r>
      </w:ins>
      <w:ins w:id="6809" w:author="北京车和家" w:date="2018-10-18T11:33:00Z">
        <w:r w:rsidRPr="00CA1DDB">
          <w:rPr>
            <w:rFonts w:hint="eastAsia"/>
          </w:rPr>
          <w:t>设置</w:t>
        </w:r>
        <w:r w:rsidRPr="00CA1DDB">
          <w:rPr>
            <w:rFonts w:hint="eastAsia"/>
          </w:rPr>
          <w:t>_</w:t>
        </w:r>
        <w:r w:rsidRPr="00CA1DDB">
          <w:rPr>
            <w:rFonts w:hint="eastAsia"/>
          </w:rPr>
          <w:t>设计要求</w:t>
        </w:r>
        <w:r>
          <w:rPr>
            <w:rFonts w:hint="eastAsia"/>
          </w:rPr>
          <w:t>》</w:t>
        </w:r>
      </w:ins>
    </w:p>
    <w:p w14:paraId="10F2E811" w14:textId="71E9948A" w:rsidR="00F67E46" w:rsidRDefault="00F67E46">
      <w:pPr>
        <w:pStyle w:val="2"/>
        <w:rPr>
          <w:ins w:id="6810" w:author="北京车和家" w:date="2018-10-18T11:25:00Z"/>
        </w:rPr>
        <w:pPrChange w:id="6811" w:author="北京车和家" w:date="2018-10-18T11:25:00Z">
          <w:pPr/>
        </w:pPrChange>
      </w:pPr>
      <w:bookmarkStart w:id="6812" w:name="_Toc532203454"/>
      <w:ins w:id="6813" w:author="北京车和家" w:date="2018-10-18T11:25:00Z">
        <w:r>
          <w:rPr>
            <w:rFonts w:hint="eastAsia"/>
          </w:rPr>
          <w:t>车辆设置</w:t>
        </w:r>
      </w:ins>
      <w:ins w:id="6814" w:author="北京车和家" w:date="2018-10-23T14:45:00Z">
        <w:r w:rsidR="001906B1">
          <w:rPr>
            <w:rFonts w:hint="eastAsia"/>
          </w:rPr>
          <w:t>同步</w:t>
        </w:r>
      </w:ins>
      <w:bookmarkEnd w:id="6812"/>
    </w:p>
    <w:p w14:paraId="0778DF15" w14:textId="54BF3AAA" w:rsidR="00F67E46" w:rsidRDefault="001906B1">
      <w:pPr>
        <w:rPr>
          <w:ins w:id="6815" w:author="北京车和家" w:date="2018-10-18T11:25:00Z"/>
        </w:rPr>
      </w:pPr>
      <w:ins w:id="6816" w:author="北京车和家" w:date="2018-10-23T14:45:00Z">
        <w:r>
          <w:rPr>
            <w:rFonts w:hint="eastAsia"/>
          </w:rPr>
          <w:t>C</w:t>
        </w:r>
        <w:r>
          <w:t>CP/HU</w:t>
        </w:r>
        <w:r>
          <w:rPr>
            <w:rFonts w:hint="eastAsia"/>
          </w:rPr>
          <w:t>车辆设置同步，具体同步</w:t>
        </w:r>
        <w:proofErr w:type="gramStart"/>
        <w:r>
          <w:rPr>
            <w:rFonts w:hint="eastAsia"/>
          </w:rPr>
          <w:t>数据见板间</w:t>
        </w:r>
        <w:proofErr w:type="gramEnd"/>
        <w:r>
          <w:rPr>
            <w:rFonts w:hint="eastAsia"/>
          </w:rPr>
          <w:t>通信</w:t>
        </w:r>
      </w:ins>
    </w:p>
    <w:p w14:paraId="45286E44" w14:textId="3B1AFF1E" w:rsidR="00F67E46" w:rsidRDefault="00F67E46">
      <w:pPr>
        <w:pStyle w:val="2"/>
        <w:rPr>
          <w:ins w:id="6817" w:author="北京车和家" w:date="2018-10-18T11:24:00Z"/>
        </w:rPr>
        <w:pPrChange w:id="6818" w:author="北京车和家" w:date="2018-10-18T11:25:00Z">
          <w:pPr/>
        </w:pPrChange>
      </w:pPr>
      <w:bookmarkStart w:id="6819" w:name="_Toc532203455"/>
      <w:ins w:id="6820" w:author="北京车和家" w:date="2018-10-18T11:25:00Z">
        <w:r>
          <w:rPr>
            <w:rFonts w:hint="eastAsia"/>
          </w:rPr>
          <w:t>埋点数据</w:t>
        </w:r>
      </w:ins>
      <w:bookmarkEnd w:id="6819"/>
    </w:p>
    <w:p w14:paraId="70C1AF8D" w14:textId="47FE103D" w:rsidR="00F67E46" w:rsidRDefault="00CA1DDB">
      <w:pPr>
        <w:rPr>
          <w:ins w:id="6821" w:author="北京车和家" w:date="2018-10-23T14:39:00Z"/>
        </w:rPr>
      </w:pPr>
      <w:ins w:id="6822" w:author="北京车和家" w:date="2018-10-18T11:40:00Z">
        <w:r>
          <w:rPr>
            <w:rFonts w:hint="eastAsia"/>
          </w:rPr>
          <w:t>参见《仪表空调屏布码需求》</w:t>
        </w:r>
      </w:ins>
    </w:p>
    <w:p w14:paraId="78C1DF01" w14:textId="0CCFA45E" w:rsidR="00A718B9" w:rsidRDefault="00A718B9" w:rsidP="00A718B9">
      <w:pPr>
        <w:pStyle w:val="2"/>
        <w:rPr>
          <w:ins w:id="6823" w:author="北京车和家" w:date="2018-10-23T14:40:00Z"/>
        </w:rPr>
      </w:pPr>
      <w:bookmarkStart w:id="6824" w:name="_Toc532203456"/>
      <w:ins w:id="6825" w:author="北京车和家" w:date="2018-10-23T14:39:00Z">
        <w:r>
          <w:rPr>
            <w:rFonts w:hint="eastAsia"/>
          </w:rPr>
          <w:t>路由功能</w:t>
        </w:r>
      </w:ins>
      <w:bookmarkEnd w:id="6824"/>
    </w:p>
    <w:p w14:paraId="713B40D8" w14:textId="47D82DA4" w:rsidR="00A718B9" w:rsidRPr="00A718B9" w:rsidRDefault="00A718B9">
      <w:pPr>
        <w:rPr>
          <w:ins w:id="6826" w:author="马玉成" w:date="2018-09-20T10:31:00Z"/>
        </w:rPr>
        <w:pPrChange w:id="6827" w:author="北京车和家" w:date="2018-10-23T14:40:00Z">
          <w:pPr>
            <w:pStyle w:val="3"/>
          </w:pPr>
        </w:pPrChange>
      </w:pPr>
      <w:ins w:id="6828" w:author="北京车和家" w:date="2018-10-23T14:40:00Z">
        <w:r>
          <w:rPr>
            <w:rFonts w:hint="eastAsia"/>
          </w:rPr>
          <w:t>参见《</w:t>
        </w:r>
        <w:r w:rsidRPr="00CA1DDB">
          <w:rPr>
            <w:rFonts w:hint="eastAsia"/>
          </w:rPr>
          <w:t>M01_HU_</w:t>
        </w:r>
        <w:r w:rsidRPr="00CA1DDB">
          <w:rPr>
            <w:rFonts w:hint="eastAsia"/>
          </w:rPr>
          <w:t>车辆设置</w:t>
        </w:r>
        <w:r w:rsidRPr="00CA1DDB">
          <w:rPr>
            <w:rFonts w:hint="eastAsia"/>
          </w:rPr>
          <w:t>_</w:t>
        </w:r>
        <w:r w:rsidRPr="00CA1DDB">
          <w:rPr>
            <w:rFonts w:hint="eastAsia"/>
          </w:rPr>
          <w:t>设计要求</w:t>
        </w:r>
        <w:r>
          <w:rPr>
            <w:rFonts w:hint="eastAsia"/>
          </w:rPr>
          <w:t>》</w:t>
        </w:r>
      </w:ins>
    </w:p>
    <w:p w14:paraId="68611A2E" w14:textId="2969B3A0" w:rsidR="003745A8" w:rsidRPr="004510F8" w:rsidRDefault="007D50D1" w:rsidP="00FE4EE7">
      <w:pPr>
        <w:pStyle w:val="1"/>
        <w:rPr>
          <w:rFonts w:ascii="Microsoft YaHei UI" w:eastAsia="Microsoft YaHei UI" w:hAnsi="Microsoft YaHei UI" w:cs="Arial"/>
        </w:rPr>
      </w:pPr>
      <w:bookmarkStart w:id="6829" w:name="_Toc532203457"/>
      <w:r w:rsidRPr="004510F8">
        <w:rPr>
          <w:rFonts w:ascii="Microsoft YaHei UI" w:eastAsia="Microsoft YaHei UI" w:hAnsi="Microsoft YaHei UI" w:cs="Arial" w:hint="eastAsia"/>
        </w:rPr>
        <w:lastRenderedPageBreak/>
        <w:t>交互设计要求</w:t>
      </w:r>
      <w:bookmarkEnd w:id="6829"/>
    </w:p>
    <w:p w14:paraId="571CBF8A" w14:textId="20B6D6A9" w:rsidR="007D50D1" w:rsidRPr="004510F8" w:rsidRDefault="007D50D1" w:rsidP="007D50D1">
      <w:pPr>
        <w:ind w:leftChars="213" w:left="426" w:firstLineChars="200" w:firstLine="400"/>
        <w:rPr>
          <w:rFonts w:ascii="Microsoft YaHei UI" w:eastAsia="Microsoft YaHei UI" w:hAnsi="Microsoft YaHei UI" w:cs="Arial"/>
        </w:rPr>
      </w:pPr>
      <w:r w:rsidRPr="004510F8">
        <w:rPr>
          <w:rFonts w:ascii="Microsoft YaHei UI" w:eastAsia="Microsoft YaHei UI" w:hAnsi="Microsoft YaHei UI" w:cs="Arial" w:hint="eastAsia"/>
        </w:rPr>
        <w:t>此部分要求参见</w:t>
      </w:r>
      <w:r w:rsidR="006A16E9" w:rsidRPr="004510F8">
        <w:rPr>
          <w:rFonts w:ascii="Microsoft YaHei UI" w:eastAsia="Microsoft YaHei UI" w:hAnsi="Microsoft YaHei UI" w:cs="Arial" w:hint="eastAsia"/>
        </w:rPr>
        <w:t>《</w:t>
      </w:r>
      <w:r w:rsidR="006A16E9" w:rsidRPr="004510F8">
        <w:rPr>
          <w:rFonts w:ascii="Microsoft YaHei UI" w:eastAsia="Microsoft YaHei UI" w:hAnsi="Microsoft YaHei UI" w:cs="Arial"/>
        </w:rPr>
        <w:t>CCP</w:t>
      </w:r>
      <w:r w:rsidR="006A16E9" w:rsidRPr="004510F8">
        <w:rPr>
          <w:rFonts w:ascii="Microsoft YaHei UI" w:eastAsia="Microsoft YaHei UI" w:hAnsi="Microsoft YaHei UI" w:cs="Arial" w:hint="eastAsia"/>
        </w:rPr>
        <w:t>产品定义》</w:t>
      </w:r>
      <w:r w:rsidRPr="004510F8">
        <w:rPr>
          <w:rFonts w:ascii="Microsoft YaHei UI" w:eastAsia="Microsoft YaHei UI" w:hAnsi="Microsoft YaHei UI" w:cs="Arial" w:hint="eastAsia"/>
        </w:rPr>
        <w:t>。</w:t>
      </w:r>
    </w:p>
    <w:p w14:paraId="77A85401" w14:textId="77777777" w:rsidR="007D50D1" w:rsidRPr="004510F8" w:rsidRDefault="00FA74A8" w:rsidP="007D50D1">
      <w:pPr>
        <w:pStyle w:val="1"/>
        <w:rPr>
          <w:rFonts w:ascii="Microsoft YaHei UI" w:eastAsia="Microsoft YaHei UI" w:hAnsi="Microsoft YaHei UI" w:cs="Arial"/>
        </w:rPr>
      </w:pPr>
      <w:bookmarkStart w:id="6830" w:name="_Toc459606644"/>
      <w:bookmarkStart w:id="6831" w:name="_Toc461954387"/>
      <w:r w:rsidRPr="004510F8">
        <w:rPr>
          <w:rFonts w:ascii="Microsoft YaHei UI" w:eastAsia="Microsoft YaHei UI" w:hAnsi="Microsoft YaHei UI" w:cs="Arial"/>
        </w:rPr>
        <w:br w:type="page"/>
      </w:r>
      <w:bookmarkStart w:id="6832" w:name="_Toc532203458"/>
      <w:bookmarkEnd w:id="6830"/>
      <w:bookmarkEnd w:id="6831"/>
      <w:r w:rsidR="007D50D1" w:rsidRPr="004510F8">
        <w:rPr>
          <w:rFonts w:ascii="Microsoft YaHei UI" w:eastAsia="Microsoft YaHei UI" w:hAnsi="Microsoft YaHei UI" w:cs="Arial"/>
        </w:rPr>
        <w:lastRenderedPageBreak/>
        <w:t>参考文档</w:t>
      </w:r>
      <w:bookmarkEnd w:id="6832"/>
    </w:p>
    <w:p w14:paraId="53BAD78B" w14:textId="3D646A91" w:rsidR="00401D28" w:rsidRPr="004510F8" w:rsidRDefault="00925F4B" w:rsidP="0051760D">
      <w:pPr>
        <w:pStyle w:val="af5"/>
        <w:numPr>
          <w:ilvl w:val="0"/>
          <w:numId w:val="7"/>
        </w:numPr>
        <w:ind w:firstLineChars="0"/>
      </w:pPr>
      <w:bookmarkStart w:id="6833" w:name="_信号交互列表"/>
      <w:bookmarkEnd w:id="6833"/>
      <w:r w:rsidRPr="004510F8">
        <w:t>《</w:t>
      </w:r>
      <w:r w:rsidRPr="004510F8">
        <w:t>M01 CAN Communication Matrix_</w:t>
      </w:r>
      <w:r w:rsidR="00F71618" w:rsidRPr="004510F8">
        <w:t>IPC</w:t>
      </w:r>
      <w:r w:rsidRPr="004510F8">
        <w:t>_Release_V1.4_20171229</w:t>
      </w:r>
      <w:r w:rsidRPr="004510F8">
        <w:t>》</w:t>
      </w:r>
    </w:p>
    <w:p w14:paraId="68FBC7F7" w14:textId="66CC4547" w:rsidR="00674C20" w:rsidRPr="004510F8" w:rsidRDefault="00674C20" w:rsidP="0051760D">
      <w:pPr>
        <w:pStyle w:val="af5"/>
        <w:numPr>
          <w:ilvl w:val="0"/>
          <w:numId w:val="7"/>
        </w:numPr>
        <w:ind w:firstLineChars="0"/>
      </w:pPr>
      <w:r w:rsidRPr="004510F8">
        <w:t>《</w:t>
      </w:r>
      <w:r w:rsidRPr="004510F8">
        <w:t>Network_Management_Requirment_S</w:t>
      </w:r>
      <w:r w:rsidR="00585418" w:rsidRPr="004510F8">
        <w:t>pecification_V1.1_2017_12_25</w:t>
      </w:r>
      <w:r w:rsidRPr="004510F8">
        <w:t>》</w:t>
      </w:r>
    </w:p>
    <w:p w14:paraId="2A4370BE" w14:textId="70A581FA" w:rsidR="00471EC7" w:rsidRPr="004510F8" w:rsidRDefault="00471EC7" w:rsidP="0051760D">
      <w:pPr>
        <w:pStyle w:val="af5"/>
        <w:numPr>
          <w:ilvl w:val="0"/>
          <w:numId w:val="7"/>
        </w:numPr>
        <w:ind w:firstLineChars="0"/>
      </w:pPr>
      <w:r w:rsidRPr="004510F8">
        <w:t>《</w:t>
      </w:r>
      <w:r w:rsidRPr="004510F8">
        <w:rPr>
          <w:rFonts w:hint="eastAsia"/>
        </w:rPr>
        <w:t>CHJ_EEA_</w:t>
      </w:r>
      <w:r w:rsidRPr="004510F8">
        <w:rPr>
          <w:rFonts w:hint="eastAsia"/>
        </w:rPr>
        <w:t>高速</w:t>
      </w:r>
      <w:r w:rsidRPr="004510F8">
        <w:rPr>
          <w:rFonts w:hint="eastAsia"/>
        </w:rPr>
        <w:t>CAN</w:t>
      </w:r>
      <w:r w:rsidRPr="004510F8">
        <w:rPr>
          <w:rFonts w:hint="eastAsia"/>
        </w:rPr>
        <w:t>通信需求规范</w:t>
      </w:r>
      <w:r w:rsidRPr="004510F8">
        <w:rPr>
          <w:rFonts w:hint="eastAsia"/>
        </w:rPr>
        <w:t>_V1.1_2017_12_25.pdf</w:t>
      </w:r>
      <w:r w:rsidRPr="004510F8">
        <w:t>》</w:t>
      </w:r>
    </w:p>
    <w:p w14:paraId="22BAD2FC" w14:textId="24EB318A" w:rsidR="00167B49" w:rsidRPr="004510F8" w:rsidRDefault="00167B49" w:rsidP="0051760D">
      <w:pPr>
        <w:pStyle w:val="af5"/>
        <w:numPr>
          <w:ilvl w:val="0"/>
          <w:numId w:val="7"/>
        </w:numPr>
        <w:ind w:firstLineChars="0"/>
      </w:pPr>
      <w:r w:rsidRPr="004510F8">
        <w:rPr>
          <w:rFonts w:ascii="Microsoft YaHei UI" w:eastAsia="Microsoft YaHei UI" w:hAnsi="Microsoft YaHei UI" w:cs="Arial"/>
          <w:color w:val="000000" w:themeColor="text1"/>
        </w:rPr>
        <w:t>《</w:t>
      </w:r>
      <w:r w:rsidRPr="004510F8">
        <w:rPr>
          <w:rFonts w:ascii="Microsoft YaHei UI" w:eastAsia="Microsoft YaHei UI" w:hAnsi="Microsoft YaHei UI" w:cs="Arial" w:hint="eastAsia"/>
          <w:color w:val="000000" w:themeColor="text1"/>
        </w:rPr>
        <w:t>M01-EE-SEPC-017-V02_产品功能规范_IPC_V1.5_20180131</w:t>
      </w:r>
      <w:r w:rsidRPr="004510F8">
        <w:rPr>
          <w:rFonts w:ascii="Microsoft YaHei UI" w:eastAsia="Microsoft YaHei UI" w:hAnsi="Microsoft YaHei UI" w:cs="Arial"/>
          <w:color w:val="000000" w:themeColor="text1"/>
        </w:rPr>
        <w:t>》</w:t>
      </w:r>
    </w:p>
    <w:p w14:paraId="420BDF7A" w14:textId="3EDF1A5C" w:rsidR="00CC1945" w:rsidRPr="004510F8" w:rsidRDefault="00CC1945" w:rsidP="00605B37">
      <w:pPr>
        <w:rPr>
          <w:color w:val="000000" w:themeColor="text1"/>
        </w:rPr>
      </w:pPr>
      <w:bookmarkStart w:id="6834" w:name="_信号交互列表_1"/>
      <w:bookmarkEnd w:id="6834"/>
    </w:p>
    <w:sectPr w:rsidR="00CC1945" w:rsidRPr="004510F8" w:rsidSect="00E8755C">
      <w:headerReference w:type="default" r:id="rId30"/>
      <w:footerReference w:type="default" r:id="rId31"/>
      <w:pgSz w:w="11907" w:h="16840"/>
      <w:pgMar w:top="1649" w:right="1361" w:bottom="1441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4C537" w14:textId="77777777" w:rsidR="00692D97" w:rsidRDefault="00692D97">
      <w:r>
        <w:separator/>
      </w:r>
    </w:p>
  </w:endnote>
  <w:endnote w:type="continuationSeparator" w:id="0">
    <w:p w14:paraId="32917F8B" w14:textId="77777777" w:rsidR="00692D97" w:rsidRDefault="0069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IDFont+F4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7393" w14:textId="0C14720A" w:rsidR="00F57F19" w:rsidRPr="00807228" w:rsidRDefault="00F57F19">
    <w:pPr>
      <w:pStyle w:val="a4"/>
      <w:tabs>
        <w:tab w:val="clear" w:pos="4252"/>
        <w:tab w:val="clear" w:pos="8504"/>
        <w:tab w:val="right" w:pos="9214"/>
      </w:tabs>
      <w:rPr>
        <w:rFonts w:ascii="Corbel" w:hAnsi="Corbel"/>
      </w:rPr>
    </w:pPr>
    <w:r w:rsidRPr="007D1103">
      <w:rPr>
        <w:rFonts w:ascii="Corbel" w:hAnsi="Corbel"/>
      </w:rPr>
      <w:tab/>
    </w:r>
    <w:r w:rsidRPr="00807228">
      <w:rPr>
        <w:rFonts w:ascii="Corbel" w:hAnsi="Corbel"/>
      </w:rPr>
      <w:t xml:space="preserve">Copyright </w:t>
    </w:r>
    <w:r w:rsidRPr="00807228">
      <w:rPr>
        <w:rFonts w:ascii="Corbel" w:hAnsi="Corbel"/>
      </w:rPr>
      <w:sym w:font="Symbol" w:char="F0D3"/>
    </w:r>
    <w:r>
      <w:rPr>
        <w:rFonts w:ascii="Corbel" w:hAnsi="Corbel"/>
      </w:rPr>
      <w:t>201</w:t>
    </w:r>
    <w:r>
      <w:rPr>
        <w:rFonts w:ascii="Corbel" w:hAnsi="Corbel" w:hint="eastAsia"/>
      </w:rPr>
      <w:t>7</w:t>
    </w:r>
    <w:r>
      <w:rPr>
        <w:rFonts w:ascii="Corbel" w:hAnsi="Corbel"/>
      </w:rPr>
      <w:t xml:space="preserve">   </w:t>
    </w:r>
    <w:r w:rsidRPr="007D1103">
      <w:rPr>
        <w:rFonts w:ascii="Corbel" w:hAnsi="Corbel" w:cs="Arial"/>
        <w:color w:val="000000"/>
      </w:rPr>
      <w:t xml:space="preserve"> </w:t>
    </w:r>
    <w:r>
      <w:rPr>
        <w:rFonts w:ascii="Corbel" w:hAnsi="Corbel" w:cs="Arial" w:hint="eastAsia"/>
        <w:color w:val="000000"/>
      </w:rPr>
      <w:t>CHJ</w:t>
    </w:r>
    <w:r>
      <w:rPr>
        <w:rFonts w:ascii="Corbel" w:hAnsi="Corbel" w:cs="Arial"/>
        <w:color w:val="000000"/>
      </w:rPr>
      <w:t xml:space="preserve"> </w:t>
    </w:r>
    <w:r w:rsidRPr="007D1103">
      <w:rPr>
        <w:rFonts w:ascii="Corbel" w:hAnsi="Corbel" w:cs="Arial"/>
        <w:color w:val="000000"/>
      </w:rPr>
      <w:t>Auto</w:t>
    </w:r>
    <w:r>
      <w:rPr>
        <w:rFonts w:ascii="Corbel" w:hAnsi="Corbel" w:cs="Arial" w:hint="eastAsia"/>
        <w:color w:val="000000"/>
      </w:rPr>
      <w:t>motive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EB62F" w14:textId="77777777" w:rsidR="00692D97" w:rsidRDefault="00692D97">
      <w:r>
        <w:separator/>
      </w:r>
    </w:p>
  </w:footnote>
  <w:footnote w:type="continuationSeparator" w:id="0">
    <w:p w14:paraId="76FE9458" w14:textId="77777777" w:rsidR="00692D97" w:rsidRDefault="0069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E9B45" w14:textId="1C581B04" w:rsidR="00F57F19" w:rsidRPr="00554A98" w:rsidRDefault="00F57F19" w:rsidP="001C6447">
    <w:pPr>
      <w:pStyle w:val="a5"/>
      <w:tabs>
        <w:tab w:val="clear" w:pos="9072"/>
        <w:tab w:val="right" w:pos="9073"/>
      </w:tabs>
      <w:ind w:right="200"/>
      <w:jc w:val="right"/>
      <w:rPr>
        <w:rFonts w:ascii="Corbel" w:hAnsi="Corbel"/>
      </w:rPr>
    </w:pPr>
    <w:sdt>
      <w:sdtPr>
        <w:rPr>
          <w:rFonts w:ascii="Corbel" w:hAnsi="Corbel"/>
        </w:rPr>
        <w:id w:val="862016220"/>
        <w:docPartObj>
          <w:docPartGallery w:val="Watermarks"/>
          <w:docPartUnique/>
        </w:docPartObj>
      </w:sdtPr>
      <w:sdtContent>
        <w:r>
          <w:rPr>
            <w:rFonts w:ascii="Corbel" w:hAnsi="Corbel"/>
          </w:rPr>
          <w:pict w14:anchorId="7418EB4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>
      <w:rPr>
        <w:noProof/>
      </w:rPr>
      <w:drawing>
        <wp:anchor distT="0" distB="0" distL="114300" distR="114300" simplePos="0" relativeHeight="251657216" behindDoc="0" locked="0" layoutInCell="1" allowOverlap="1" wp14:anchorId="158054C9" wp14:editId="36154775">
          <wp:simplePos x="0" y="0"/>
          <wp:positionH relativeFrom="column">
            <wp:posOffset>82868</wp:posOffset>
          </wp:positionH>
          <wp:positionV relativeFrom="paragraph">
            <wp:posOffset>-9525</wp:posOffset>
          </wp:positionV>
          <wp:extent cx="1524000" cy="19558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95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1103">
      <w:rPr>
        <w:rFonts w:ascii="Corbel" w:hAnsi="Corbel"/>
      </w:rPr>
      <w:t>CONFIDENTIAL</w:t>
    </w:r>
    <w:r w:rsidRPr="00554A98">
      <w:rPr>
        <w:rFonts w:ascii="Corbel" w:hAnsi="Corbel"/>
      </w:rPr>
      <w:t xml:space="preserve">        </w:t>
    </w:r>
    <w:r>
      <w:rPr>
        <w:rFonts w:ascii="Corbel" w:hAnsi="Corbel"/>
      </w:rPr>
      <w:t xml:space="preserve">           </w:t>
    </w:r>
    <w:r w:rsidRPr="00554A98">
      <w:rPr>
        <w:rFonts w:ascii="Corbel" w:hAnsi="Corbel"/>
      </w:rPr>
      <w:t xml:space="preserve">                                                      </w:t>
    </w:r>
    <w:r w:rsidRPr="00554A98">
      <w:rPr>
        <w:rFonts w:ascii="Corbel" w:hAnsi="Corbel"/>
      </w:rPr>
      <w:fldChar w:fldCharType="begin"/>
    </w:r>
    <w:r w:rsidRPr="00554A98">
      <w:rPr>
        <w:rFonts w:ascii="Corbel" w:hAnsi="Corbel"/>
      </w:rPr>
      <w:instrText>PAGE  \* MERGEFORMAT</w:instrText>
    </w:r>
    <w:r w:rsidRPr="00554A98">
      <w:rPr>
        <w:rFonts w:ascii="Corbel" w:hAnsi="Corbel"/>
      </w:rPr>
      <w:fldChar w:fldCharType="separate"/>
    </w:r>
    <w:r>
      <w:rPr>
        <w:rFonts w:ascii="Corbel" w:hAnsi="Corbel"/>
        <w:noProof/>
      </w:rPr>
      <w:t>81</w:t>
    </w:r>
    <w:r w:rsidRPr="00554A98">
      <w:rPr>
        <w:rFonts w:ascii="Corbel" w:hAnsi="Corbel"/>
      </w:rPr>
      <w:fldChar w:fldCharType="end"/>
    </w:r>
    <w:r w:rsidRPr="00554A98">
      <w:rPr>
        <w:rFonts w:ascii="Corbel" w:hAnsi="Corbel"/>
      </w:rPr>
      <w:t xml:space="preserve">( </w:t>
    </w:r>
    <w:r w:rsidRPr="00554A98">
      <w:rPr>
        <w:rFonts w:ascii="Corbel" w:hAnsi="Corbel"/>
      </w:rPr>
      <w:fldChar w:fldCharType="begin"/>
    </w:r>
    <w:r w:rsidRPr="00554A98">
      <w:rPr>
        <w:rFonts w:ascii="Corbel" w:hAnsi="Corbel"/>
      </w:rPr>
      <w:instrText>NUMPAGES  \* MERGEFORMAT</w:instrText>
    </w:r>
    <w:r w:rsidRPr="00554A98">
      <w:rPr>
        <w:rFonts w:ascii="Corbel" w:hAnsi="Corbel"/>
      </w:rPr>
      <w:fldChar w:fldCharType="separate"/>
    </w:r>
    <w:r>
      <w:rPr>
        <w:rFonts w:ascii="Corbel" w:hAnsi="Corbel"/>
        <w:noProof/>
      </w:rPr>
      <w:t>122</w:t>
    </w:r>
    <w:r w:rsidRPr="00554A98">
      <w:rPr>
        <w:rFonts w:ascii="Corbel" w:hAnsi="Corbel"/>
      </w:rPr>
      <w:fldChar w:fldCharType="end"/>
    </w:r>
    <w:r w:rsidRPr="00554A98">
      <w:rPr>
        <w:rFonts w:ascii="Corbel" w:hAnsi="Corbel"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C12"/>
    <w:multiLevelType w:val="hybridMultilevel"/>
    <w:tmpl w:val="72AC8C26"/>
    <w:lvl w:ilvl="0" w:tplc="B3462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F21DC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718EF"/>
    <w:multiLevelType w:val="hybridMultilevel"/>
    <w:tmpl w:val="E37A5B18"/>
    <w:lvl w:ilvl="0" w:tplc="0B8EAB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A9956">
      <w:numFmt w:val="none"/>
      <w:lvlText w:val=""/>
      <w:lvlJc w:val="left"/>
      <w:pPr>
        <w:tabs>
          <w:tab w:val="num" w:pos="360"/>
        </w:tabs>
      </w:pPr>
    </w:lvl>
    <w:lvl w:ilvl="2" w:tplc="0DCA40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C3A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30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EA7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AC1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53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2896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17BC9"/>
    <w:multiLevelType w:val="hybridMultilevel"/>
    <w:tmpl w:val="49E8C5EA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6D4090"/>
    <w:multiLevelType w:val="hybridMultilevel"/>
    <w:tmpl w:val="7B6682BE"/>
    <w:lvl w:ilvl="0" w:tplc="34F04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21C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22B53"/>
    <w:multiLevelType w:val="hybridMultilevel"/>
    <w:tmpl w:val="B15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AC4618"/>
    <w:multiLevelType w:val="hybridMultilevel"/>
    <w:tmpl w:val="34E49498"/>
    <w:lvl w:ilvl="0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2083D0">
      <w:start w:val="1"/>
      <w:numFmt w:val="decimal"/>
      <w:suff w:val="space"/>
      <w:lvlText w:val="%2."/>
      <w:lvlJc w:val="left"/>
      <w:pPr>
        <w:ind w:left="113" w:hanging="113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A5228F0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C85335"/>
    <w:multiLevelType w:val="hybridMultilevel"/>
    <w:tmpl w:val="B4FE1478"/>
    <w:lvl w:ilvl="0" w:tplc="84485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53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3807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CD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6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44E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826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EC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F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C37C2"/>
    <w:multiLevelType w:val="hybridMultilevel"/>
    <w:tmpl w:val="76AAD3BC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D1353"/>
    <w:multiLevelType w:val="hybridMultilevel"/>
    <w:tmpl w:val="022A858E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5D4A86"/>
    <w:multiLevelType w:val="hybridMultilevel"/>
    <w:tmpl w:val="6AB88DE2"/>
    <w:lvl w:ilvl="0" w:tplc="83FCCC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" w15:restartNumberingAfterBreak="0">
    <w:nsid w:val="0F8A4472"/>
    <w:multiLevelType w:val="hybridMultilevel"/>
    <w:tmpl w:val="3056CE1C"/>
    <w:lvl w:ilvl="0" w:tplc="8E32BBBC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</w:lvl>
    <w:lvl w:ilvl="1" w:tplc="A7F26CBC" w:tentative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F868499C" w:tentative="1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4C4A0C6E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2B90A1AE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FEFC93A0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D8B66A7C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7FC06A42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F3E66450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14" w15:restartNumberingAfterBreak="0">
    <w:nsid w:val="11A52926"/>
    <w:multiLevelType w:val="hybridMultilevel"/>
    <w:tmpl w:val="45B6EB1E"/>
    <w:lvl w:ilvl="0" w:tplc="04090011">
      <w:start w:val="1"/>
      <w:numFmt w:val="decimal"/>
      <w:lvlText w:val="%1)"/>
      <w:lvlJc w:val="left"/>
      <w:pPr>
        <w:tabs>
          <w:tab w:val="num" w:pos="533"/>
        </w:tabs>
        <w:ind w:left="533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-614" w:hanging="113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15" w15:restartNumberingAfterBreak="0">
    <w:nsid w:val="139F7795"/>
    <w:multiLevelType w:val="hybridMultilevel"/>
    <w:tmpl w:val="959CFAAE"/>
    <w:lvl w:ilvl="0" w:tplc="1160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2722DF"/>
    <w:multiLevelType w:val="singleLevel"/>
    <w:tmpl w:val="79AA079C"/>
    <w:lvl w:ilvl="0">
      <w:start w:val="1"/>
      <w:numFmt w:val="decimal"/>
      <w:pStyle w:val="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7042EB7"/>
    <w:multiLevelType w:val="singleLevel"/>
    <w:tmpl w:val="49C44612"/>
    <w:lvl w:ilvl="0">
      <w:start w:val="1"/>
      <w:numFmt w:val="bullet"/>
      <w:pStyle w:val="n1-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18" w15:restartNumberingAfterBreak="0">
    <w:nsid w:val="17E72B3F"/>
    <w:multiLevelType w:val="hybridMultilevel"/>
    <w:tmpl w:val="7F1A9342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9" w15:restartNumberingAfterBreak="0">
    <w:nsid w:val="18D149E3"/>
    <w:multiLevelType w:val="hybridMultilevel"/>
    <w:tmpl w:val="7FF422D4"/>
    <w:lvl w:ilvl="0" w:tplc="BA26D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932D55"/>
    <w:multiLevelType w:val="hybridMultilevel"/>
    <w:tmpl w:val="C966FCC2"/>
    <w:lvl w:ilvl="0" w:tplc="BF5E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891A68"/>
    <w:multiLevelType w:val="hybridMultilevel"/>
    <w:tmpl w:val="9128447E"/>
    <w:lvl w:ilvl="0" w:tplc="7F009E0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2" w15:restartNumberingAfterBreak="0">
    <w:nsid w:val="1DBB3FD1"/>
    <w:multiLevelType w:val="hybridMultilevel"/>
    <w:tmpl w:val="EF8A0C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1F0B29E1"/>
    <w:multiLevelType w:val="hybridMultilevel"/>
    <w:tmpl w:val="39361F58"/>
    <w:lvl w:ilvl="0" w:tplc="D986743E">
      <w:numFmt w:val="bullet"/>
      <w:lvlText w:val="■"/>
      <w:lvlJc w:val="left"/>
      <w:pPr>
        <w:ind w:left="786" w:hanging="360"/>
      </w:pPr>
      <w:rPr>
        <w:rFonts w:ascii="Microsoft YaHei UI" w:eastAsia="Microsoft YaHei UI" w:hAnsi="Microsoft YaHei UI" w:cs="Arial" w:hint="eastAsia"/>
        <w:lang w:val="en-GB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4" w15:restartNumberingAfterBreak="0">
    <w:nsid w:val="21690217"/>
    <w:multiLevelType w:val="hybridMultilevel"/>
    <w:tmpl w:val="751C12DC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D659AC"/>
    <w:multiLevelType w:val="hybridMultilevel"/>
    <w:tmpl w:val="D74E6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2E023E8"/>
    <w:multiLevelType w:val="hybridMultilevel"/>
    <w:tmpl w:val="3B9666D0"/>
    <w:lvl w:ilvl="0" w:tplc="04090011">
      <w:start w:val="1"/>
      <w:numFmt w:val="decimal"/>
      <w:lvlText w:val="%1)"/>
      <w:lvlJc w:val="left"/>
      <w:pPr>
        <w:tabs>
          <w:tab w:val="num" w:pos="533"/>
        </w:tabs>
        <w:ind w:left="533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-614" w:hanging="113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27" w15:restartNumberingAfterBreak="0">
    <w:nsid w:val="23B34865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6EE3D76"/>
    <w:multiLevelType w:val="hybridMultilevel"/>
    <w:tmpl w:val="9EC8C9F0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8CF36D9"/>
    <w:multiLevelType w:val="hybridMultilevel"/>
    <w:tmpl w:val="E45E9356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A0F2A5E"/>
    <w:multiLevelType w:val="hybridMultilevel"/>
    <w:tmpl w:val="C966FCC2"/>
    <w:lvl w:ilvl="0" w:tplc="BF5E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9E7264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F71EBE"/>
    <w:multiLevelType w:val="hybridMultilevel"/>
    <w:tmpl w:val="0EC623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31B22499"/>
    <w:multiLevelType w:val="hybridMultilevel"/>
    <w:tmpl w:val="55FC3CC8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245353A"/>
    <w:multiLevelType w:val="hybridMultilevel"/>
    <w:tmpl w:val="D040A6CC"/>
    <w:lvl w:ilvl="0" w:tplc="3684AEDC">
      <w:start w:val="1"/>
      <w:numFmt w:val="decimal"/>
      <w:lvlText w:val="%1）"/>
      <w:lvlJc w:val="left"/>
      <w:pPr>
        <w:ind w:left="47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35" w15:restartNumberingAfterBreak="0">
    <w:nsid w:val="33B85917"/>
    <w:multiLevelType w:val="hybridMultilevel"/>
    <w:tmpl w:val="277AFB8E"/>
    <w:lvl w:ilvl="0" w:tplc="233C3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8682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C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46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4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43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6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6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A8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36341FDA"/>
    <w:multiLevelType w:val="hybridMultilevel"/>
    <w:tmpl w:val="45B6EB1E"/>
    <w:lvl w:ilvl="0" w:tplc="04090011">
      <w:start w:val="1"/>
      <w:numFmt w:val="decimal"/>
      <w:lvlText w:val="%1)"/>
      <w:lvlJc w:val="left"/>
      <w:pPr>
        <w:tabs>
          <w:tab w:val="num" w:pos="533"/>
        </w:tabs>
        <w:ind w:left="533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-614" w:hanging="113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37" w15:restartNumberingAfterBreak="0">
    <w:nsid w:val="386715BC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007D8E"/>
    <w:multiLevelType w:val="hybridMultilevel"/>
    <w:tmpl w:val="2EF00804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91057A2"/>
    <w:multiLevelType w:val="hybridMultilevel"/>
    <w:tmpl w:val="C966FCC2"/>
    <w:lvl w:ilvl="0" w:tplc="BF5E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321D6E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9E3641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DE35C18"/>
    <w:multiLevelType w:val="hybridMultilevel"/>
    <w:tmpl w:val="9DCC353E"/>
    <w:lvl w:ilvl="0" w:tplc="DCC896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681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CF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A39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48E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0A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84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040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404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2D7C84"/>
    <w:multiLevelType w:val="hybridMultilevel"/>
    <w:tmpl w:val="C966FCC2"/>
    <w:lvl w:ilvl="0" w:tplc="BF5E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905EFF"/>
    <w:multiLevelType w:val="hybridMultilevel"/>
    <w:tmpl w:val="C966FCC2"/>
    <w:lvl w:ilvl="0" w:tplc="BF5E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4582779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461848"/>
    <w:multiLevelType w:val="hybridMultilevel"/>
    <w:tmpl w:val="D74E6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80A771E"/>
    <w:multiLevelType w:val="hybridMultilevel"/>
    <w:tmpl w:val="669E32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485B040A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92F4411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A055E9C"/>
    <w:multiLevelType w:val="hybridMultilevel"/>
    <w:tmpl w:val="CB24AFC6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D7B2245"/>
    <w:multiLevelType w:val="hybridMultilevel"/>
    <w:tmpl w:val="C0D41A34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2" w15:restartNumberingAfterBreak="0">
    <w:nsid w:val="4F7207D4"/>
    <w:multiLevelType w:val="hybridMultilevel"/>
    <w:tmpl w:val="2E6898D4"/>
    <w:lvl w:ilvl="0" w:tplc="7460E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0D661AF"/>
    <w:multiLevelType w:val="hybridMultilevel"/>
    <w:tmpl w:val="3B9666D0"/>
    <w:lvl w:ilvl="0" w:tplc="04090011">
      <w:start w:val="1"/>
      <w:numFmt w:val="decimal"/>
      <w:lvlText w:val="%1)"/>
      <w:lvlJc w:val="left"/>
      <w:pPr>
        <w:tabs>
          <w:tab w:val="num" w:pos="533"/>
        </w:tabs>
        <w:ind w:left="533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-614" w:hanging="113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54" w15:restartNumberingAfterBreak="0">
    <w:nsid w:val="519F7F2D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F25EC9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3941554"/>
    <w:multiLevelType w:val="hybridMultilevel"/>
    <w:tmpl w:val="D74E6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54463CD"/>
    <w:multiLevelType w:val="singleLevel"/>
    <w:tmpl w:val="35AA105A"/>
    <w:lvl w:ilvl="0">
      <w:start w:val="1"/>
      <w:numFmt w:val="decimal"/>
      <w:pStyle w:val="list-1"/>
      <w:lvlText w:val="%1)"/>
      <w:lvlJc w:val="left"/>
      <w:pPr>
        <w:tabs>
          <w:tab w:val="num" w:pos="2268"/>
        </w:tabs>
        <w:ind w:left="2268" w:hanging="567"/>
      </w:pPr>
      <w:rPr>
        <w:rFonts w:ascii="Helvetica" w:hAnsi="Helvetica" w:hint="default"/>
        <w:b w:val="0"/>
        <w:i w:val="0"/>
        <w:sz w:val="22"/>
      </w:rPr>
    </w:lvl>
  </w:abstractNum>
  <w:abstractNum w:abstractNumId="58" w15:restartNumberingAfterBreak="0">
    <w:nsid w:val="566A7855"/>
    <w:multiLevelType w:val="hybridMultilevel"/>
    <w:tmpl w:val="D57EBCE0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D567E3B"/>
    <w:multiLevelType w:val="hybridMultilevel"/>
    <w:tmpl w:val="1BA00914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DF13286"/>
    <w:multiLevelType w:val="hybridMultilevel"/>
    <w:tmpl w:val="669E32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5FD35C15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FEF2453"/>
    <w:multiLevelType w:val="hybridMultilevel"/>
    <w:tmpl w:val="72AC8C26"/>
    <w:lvl w:ilvl="0" w:tplc="B3462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4D7DA5"/>
    <w:multiLevelType w:val="hybridMultilevel"/>
    <w:tmpl w:val="3A3A4CB2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74E7181"/>
    <w:multiLevelType w:val="hybridMultilevel"/>
    <w:tmpl w:val="4628C3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8AD6FB0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8FC469C"/>
    <w:multiLevelType w:val="hybridMultilevel"/>
    <w:tmpl w:val="8B0A9DCC"/>
    <w:lvl w:ilvl="0" w:tplc="042083D0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9FB1DE5"/>
    <w:multiLevelType w:val="hybridMultilevel"/>
    <w:tmpl w:val="D16EEA1E"/>
    <w:lvl w:ilvl="0" w:tplc="22D6D5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70CD0C">
      <w:numFmt w:val="none"/>
      <w:lvlText w:val=""/>
      <w:lvlJc w:val="left"/>
      <w:pPr>
        <w:tabs>
          <w:tab w:val="num" w:pos="360"/>
        </w:tabs>
      </w:pPr>
    </w:lvl>
    <w:lvl w:ilvl="2" w:tplc="BAACD3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4E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A12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8E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A87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ADA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A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8533F0"/>
    <w:multiLevelType w:val="hybridMultilevel"/>
    <w:tmpl w:val="D74E6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3460525"/>
    <w:multiLevelType w:val="hybridMultilevel"/>
    <w:tmpl w:val="20EA25AC"/>
    <w:lvl w:ilvl="0" w:tplc="51F82A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3E97E5C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48B42E3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4BA5FBD"/>
    <w:multiLevelType w:val="hybridMultilevel"/>
    <w:tmpl w:val="29F4F6EA"/>
    <w:lvl w:ilvl="0" w:tplc="E4844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577302A"/>
    <w:multiLevelType w:val="hybridMultilevel"/>
    <w:tmpl w:val="E7ECE4FE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4" w15:restartNumberingAfterBreak="0">
    <w:nsid w:val="79AD3AD7"/>
    <w:multiLevelType w:val="multilevel"/>
    <w:tmpl w:val="BE8A51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1997"/>
        </w:tabs>
        <w:ind w:left="1277" w:firstLine="0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2160"/>
        </w:tabs>
        <w:ind w:left="0" w:firstLine="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2160"/>
        </w:tabs>
        <w:ind w:left="0" w:firstLine="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520"/>
        </w:tabs>
        <w:ind w:left="0" w:firstLine="0"/>
      </w:pPr>
    </w:lvl>
  </w:abstractNum>
  <w:abstractNum w:abstractNumId="75" w15:restartNumberingAfterBreak="0">
    <w:nsid w:val="7B105937"/>
    <w:multiLevelType w:val="hybridMultilevel"/>
    <w:tmpl w:val="D74E6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C290D82"/>
    <w:multiLevelType w:val="singleLevel"/>
    <w:tmpl w:val="2200D0AE"/>
    <w:lvl w:ilvl="0">
      <w:start w:val="1"/>
      <w:numFmt w:val="lowerLetter"/>
      <w:pStyle w:val="list-a"/>
      <w:lvlText w:val="%1)"/>
      <w:lvlJc w:val="left"/>
      <w:pPr>
        <w:tabs>
          <w:tab w:val="num" w:pos="3402"/>
        </w:tabs>
        <w:ind w:left="3402" w:hanging="567"/>
      </w:pPr>
      <w:rPr>
        <w:rFonts w:ascii="Helvetica" w:hAnsi="Helvetica" w:hint="default"/>
        <w:b w:val="0"/>
        <w:i w:val="0"/>
        <w:sz w:val="22"/>
      </w:rPr>
    </w:lvl>
  </w:abstractNum>
  <w:abstractNum w:abstractNumId="77" w15:restartNumberingAfterBreak="0">
    <w:nsid w:val="7E240B5F"/>
    <w:multiLevelType w:val="hybridMultilevel"/>
    <w:tmpl w:val="FF32A5D0"/>
    <w:lvl w:ilvl="0" w:tplc="A0880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EF1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365F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C07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84F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05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061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C6F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60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A250F7"/>
    <w:multiLevelType w:val="hybridMultilevel"/>
    <w:tmpl w:val="C394B608"/>
    <w:lvl w:ilvl="0" w:tplc="E0F6FB7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F2B689D"/>
    <w:multiLevelType w:val="hybridMultilevel"/>
    <w:tmpl w:val="578C14CA"/>
    <w:lvl w:ilvl="0" w:tplc="04090019">
      <w:start w:val="1"/>
      <w:numFmt w:val="lowerLetter"/>
      <w:lvlText w:val="%1)"/>
      <w:lvlJc w:val="left"/>
      <w:pPr>
        <w:ind w:left="690" w:hanging="420"/>
      </w:pPr>
    </w:lvl>
    <w:lvl w:ilvl="1" w:tplc="04090019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57"/>
  </w:num>
  <w:num w:numId="2">
    <w:abstractNumId w:val="76"/>
  </w:num>
  <w:num w:numId="3">
    <w:abstractNumId w:val="17"/>
  </w:num>
  <w:num w:numId="4">
    <w:abstractNumId w:val="16"/>
  </w:num>
  <w:num w:numId="5">
    <w:abstractNumId w:val="74"/>
  </w:num>
  <w:num w:numId="6">
    <w:abstractNumId w:val="23"/>
  </w:num>
  <w:num w:numId="7">
    <w:abstractNumId w:val="6"/>
  </w:num>
  <w:num w:numId="8">
    <w:abstractNumId w:val="41"/>
  </w:num>
  <w:num w:numId="9">
    <w:abstractNumId w:val="49"/>
  </w:num>
  <w:num w:numId="10">
    <w:abstractNumId w:val="8"/>
  </w:num>
  <w:num w:numId="11">
    <w:abstractNumId w:val="31"/>
  </w:num>
  <w:num w:numId="12">
    <w:abstractNumId w:val="71"/>
  </w:num>
  <w:num w:numId="13">
    <w:abstractNumId w:val="40"/>
  </w:num>
  <w:num w:numId="14">
    <w:abstractNumId w:val="55"/>
  </w:num>
  <w:num w:numId="15">
    <w:abstractNumId w:val="45"/>
  </w:num>
  <w:num w:numId="16">
    <w:abstractNumId w:val="70"/>
  </w:num>
  <w:num w:numId="17">
    <w:abstractNumId w:val="54"/>
  </w:num>
  <w:num w:numId="18">
    <w:abstractNumId w:val="48"/>
  </w:num>
  <w:num w:numId="19">
    <w:abstractNumId w:val="5"/>
  </w:num>
  <w:num w:numId="20">
    <w:abstractNumId w:val="7"/>
  </w:num>
  <w:num w:numId="21">
    <w:abstractNumId w:val="36"/>
  </w:num>
  <w:num w:numId="22">
    <w:abstractNumId w:val="29"/>
  </w:num>
  <w:num w:numId="23">
    <w:abstractNumId w:val="3"/>
  </w:num>
  <w:num w:numId="24">
    <w:abstractNumId w:val="24"/>
  </w:num>
  <w:num w:numId="25">
    <w:abstractNumId w:val="33"/>
  </w:num>
  <w:num w:numId="26">
    <w:abstractNumId w:val="14"/>
  </w:num>
  <w:num w:numId="27">
    <w:abstractNumId w:val="59"/>
  </w:num>
  <w:num w:numId="28">
    <w:abstractNumId w:val="66"/>
  </w:num>
  <w:num w:numId="29">
    <w:abstractNumId w:val="26"/>
  </w:num>
  <w:num w:numId="30">
    <w:abstractNumId w:val="50"/>
  </w:num>
  <w:num w:numId="31">
    <w:abstractNumId w:val="53"/>
  </w:num>
  <w:num w:numId="32">
    <w:abstractNumId w:val="0"/>
  </w:num>
  <w:num w:numId="33">
    <w:abstractNumId w:val="34"/>
  </w:num>
  <w:num w:numId="34">
    <w:abstractNumId w:val="35"/>
  </w:num>
  <w:num w:numId="35">
    <w:abstractNumId w:val="38"/>
  </w:num>
  <w:num w:numId="36">
    <w:abstractNumId w:val="58"/>
  </w:num>
  <w:num w:numId="37">
    <w:abstractNumId w:val="28"/>
  </w:num>
  <w:num w:numId="38">
    <w:abstractNumId w:val="11"/>
  </w:num>
  <w:num w:numId="39">
    <w:abstractNumId w:val="69"/>
  </w:num>
  <w:num w:numId="40">
    <w:abstractNumId w:val="62"/>
  </w:num>
  <w:num w:numId="41">
    <w:abstractNumId w:val="10"/>
  </w:num>
  <w:num w:numId="42">
    <w:abstractNumId w:val="18"/>
  </w:num>
  <w:num w:numId="43">
    <w:abstractNumId w:val="73"/>
  </w:num>
  <w:num w:numId="44">
    <w:abstractNumId w:val="32"/>
  </w:num>
  <w:num w:numId="45">
    <w:abstractNumId w:val="63"/>
  </w:num>
  <w:num w:numId="46">
    <w:abstractNumId w:val="13"/>
  </w:num>
  <w:num w:numId="47">
    <w:abstractNumId w:val="67"/>
  </w:num>
  <w:num w:numId="48">
    <w:abstractNumId w:val="2"/>
  </w:num>
  <w:num w:numId="49">
    <w:abstractNumId w:val="9"/>
  </w:num>
  <w:num w:numId="50">
    <w:abstractNumId w:val="42"/>
  </w:num>
  <w:num w:numId="51">
    <w:abstractNumId w:val="77"/>
  </w:num>
  <w:num w:numId="52">
    <w:abstractNumId w:val="47"/>
  </w:num>
  <w:num w:numId="53">
    <w:abstractNumId w:val="60"/>
  </w:num>
  <w:num w:numId="54">
    <w:abstractNumId w:val="74"/>
  </w:num>
  <w:num w:numId="55">
    <w:abstractNumId w:val="74"/>
  </w:num>
  <w:num w:numId="56">
    <w:abstractNumId w:val="74"/>
  </w:num>
  <w:num w:numId="57">
    <w:abstractNumId w:val="65"/>
  </w:num>
  <w:num w:numId="58">
    <w:abstractNumId w:val="1"/>
  </w:num>
  <w:num w:numId="5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4"/>
  </w:num>
  <w:num w:numId="61">
    <w:abstractNumId w:val="74"/>
  </w:num>
  <w:num w:numId="62">
    <w:abstractNumId w:val="74"/>
  </w:num>
  <w:num w:numId="63">
    <w:abstractNumId w:val="79"/>
  </w:num>
  <w:num w:numId="64">
    <w:abstractNumId w:val="12"/>
  </w:num>
  <w:num w:numId="65">
    <w:abstractNumId w:val="15"/>
  </w:num>
  <w:num w:numId="66">
    <w:abstractNumId w:val="78"/>
  </w:num>
  <w:num w:numId="67">
    <w:abstractNumId w:val="75"/>
  </w:num>
  <w:num w:numId="68">
    <w:abstractNumId w:val="72"/>
  </w:num>
  <w:num w:numId="69">
    <w:abstractNumId w:val="19"/>
  </w:num>
  <w:num w:numId="70">
    <w:abstractNumId w:val="27"/>
  </w:num>
  <w:num w:numId="71">
    <w:abstractNumId w:val="37"/>
  </w:num>
  <w:num w:numId="72">
    <w:abstractNumId w:val="61"/>
  </w:num>
  <w:num w:numId="73">
    <w:abstractNumId w:val="74"/>
  </w:num>
  <w:num w:numId="74">
    <w:abstractNumId w:val="74"/>
  </w:num>
  <w:num w:numId="75">
    <w:abstractNumId w:val="74"/>
  </w:num>
  <w:num w:numId="76">
    <w:abstractNumId w:val="74"/>
  </w:num>
  <w:num w:numId="77">
    <w:abstractNumId w:val="74"/>
  </w:num>
  <w:num w:numId="78">
    <w:abstractNumId w:val="52"/>
  </w:num>
  <w:num w:numId="79">
    <w:abstractNumId w:val="22"/>
  </w:num>
  <w:num w:numId="80">
    <w:abstractNumId w:val="20"/>
  </w:num>
  <w:num w:numId="81">
    <w:abstractNumId w:val="4"/>
  </w:num>
  <w:num w:numId="82">
    <w:abstractNumId w:val="44"/>
  </w:num>
  <w:num w:numId="83">
    <w:abstractNumId w:val="43"/>
  </w:num>
  <w:num w:numId="84">
    <w:abstractNumId w:val="30"/>
  </w:num>
  <w:num w:numId="85">
    <w:abstractNumId w:val="21"/>
  </w:num>
  <w:num w:numId="86">
    <w:abstractNumId w:val="56"/>
  </w:num>
  <w:num w:numId="87">
    <w:abstractNumId w:val="74"/>
  </w:num>
  <w:num w:numId="88">
    <w:abstractNumId w:val="74"/>
  </w:num>
  <w:num w:numId="89">
    <w:abstractNumId w:val="74"/>
  </w:num>
  <w:num w:numId="90">
    <w:abstractNumId w:val="74"/>
  </w:num>
  <w:num w:numId="91">
    <w:abstractNumId w:val="74"/>
  </w:num>
  <w:num w:numId="92">
    <w:abstractNumId w:val="74"/>
  </w:num>
  <w:num w:numId="93">
    <w:abstractNumId w:val="74"/>
  </w:num>
  <w:num w:numId="94">
    <w:abstractNumId w:val="68"/>
  </w:num>
  <w:num w:numId="95">
    <w:abstractNumId w:val="25"/>
  </w:num>
  <w:num w:numId="96">
    <w:abstractNumId w:val="39"/>
  </w:num>
  <w:num w:numId="97">
    <w:abstractNumId w:val="74"/>
  </w:num>
  <w:num w:numId="9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6"/>
  </w:num>
  <w:num w:numId="100">
    <w:abstractNumId w:val="74"/>
  </w:num>
  <w:num w:numId="101">
    <w:abstractNumId w:val="64"/>
  </w:num>
  <w:num w:numId="102">
    <w:abstractNumId w:val="51"/>
  </w:num>
  <w:numIdMacAtCleanup w:val="10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北京车和家">
    <w15:presenceInfo w15:providerId="None" w15:userId="北京车和家"/>
  </w15:person>
  <w15:person w15:author="马玉成">
    <w15:presenceInfo w15:providerId="AD" w15:userId="S-1-5-21-3928830469-2345892075-3240301386-1240"/>
  </w15:person>
  <w15:person w15:author="Yucheng Ma">
    <w15:presenceInfo w15:providerId="Windows Live" w15:userId="989beda65499d9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intFractionalCharacterWidth/>
  <w:bordersDoNotSurroundHeader/>
  <w:bordersDoNotSurroundFooter/>
  <w:hideSpellingErrors/>
  <w:activeWritingStyle w:appName="MSWord" w:lang="en-AU" w:vendorID="8" w:dllVersion="513" w:checkStyle="1"/>
  <w:activeWritingStyle w:appName="MSWord" w:lang="en-GB" w:vendorID="8" w:dllVersion="513" w:checkStyle="1"/>
  <w:activeWritingStyle w:appName="MSWord" w:lang="en-US" w:vendorID="8" w:dllVersion="513" w:checkStyle="1"/>
  <w:proofState w:grammar="clean"/>
  <w:attachedTemplate r:id="rId1"/>
  <w:trackRevisions/>
  <w:defaultTabStop w:val="56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Date" w:val="27.11.00"/>
    <w:docVar w:name="DocFunction" w:val="R&amp;D Copenhagen"/>
    <w:docVar w:name="DocLibrary" w:val="TEST8.DOC"/>
    <w:docVar w:name="DocNumber" w:val="DSS-00207-EN"/>
    <w:docVar w:name="DocOwner" w:val="Frank Christensen"/>
    <w:docVar w:name="DocStatus" w:val="Approved"/>
    <w:docVar w:name="DocSubTitle" w:val="ISA EM Core SW Project"/>
    <w:docVar w:name="DocVersion" w:val="1.0"/>
  </w:docVars>
  <w:rsids>
    <w:rsidRoot w:val="00807228"/>
    <w:rsid w:val="000003DC"/>
    <w:rsid w:val="000005CD"/>
    <w:rsid w:val="00001D30"/>
    <w:rsid w:val="000022D2"/>
    <w:rsid w:val="00002C07"/>
    <w:rsid w:val="0000392D"/>
    <w:rsid w:val="00003BEF"/>
    <w:rsid w:val="0000444E"/>
    <w:rsid w:val="000047DC"/>
    <w:rsid w:val="000055B8"/>
    <w:rsid w:val="00005AFE"/>
    <w:rsid w:val="00006647"/>
    <w:rsid w:val="00006B98"/>
    <w:rsid w:val="00006E9D"/>
    <w:rsid w:val="00007E85"/>
    <w:rsid w:val="000105B0"/>
    <w:rsid w:val="0001072B"/>
    <w:rsid w:val="00010A5B"/>
    <w:rsid w:val="00011907"/>
    <w:rsid w:val="000120C1"/>
    <w:rsid w:val="00012135"/>
    <w:rsid w:val="000122BE"/>
    <w:rsid w:val="000135B5"/>
    <w:rsid w:val="000136C5"/>
    <w:rsid w:val="00013C2C"/>
    <w:rsid w:val="00015FE3"/>
    <w:rsid w:val="000163F6"/>
    <w:rsid w:val="00016BEB"/>
    <w:rsid w:val="00020859"/>
    <w:rsid w:val="00020D23"/>
    <w:rsid w:val="000219E9"/>
    <w:rsid w:val="00023231"/>
    <w:rsid w:val="0002338D"/>
    <w:rsid w:val="000242CE"/>
    <w:rsid w:val="0002441A"/>
    <w:rsid w:val="000247AA"/>
    <w:rsid w:val="00024BA9"/>
    <w:rsid w:val="0002652C"/>
    <w:rsid w:val="00026F9B"/>
    <w:rsid w:val="0003065B"/>
    <w:rsid w:val="00030B7B"/>
    <w:rsid w:val="00030D61"/>
    <w:rsid w:val="00031D74"/>
    <w:rsid w:val="000322F0"/>
    <w:rsid w:val="00032536"/>
    <w:rsid w:val="000334AE"/>
    <w:rsid w:val="00033810"/>
    <w:rsid w:val="00033C83"/>
    <w:rsid w:val="00034261"/>
    <w:rsid w:val="000343C1"/>
    <w:rsid w:val="0003449D"/>
    <w:rsid w:val="00034FFD"/>
    <w:rsid w:val="0003554F"/>
    <w:rsid w:val="000365A5"/>
    <w:rsid w:val="00036C5D"/>
    <w:rsid w:val="0003779F"/>
    <w:rsid w:val="0004017E"/>
    <w:rsid w:val="00040BC6"/>
    <w:rsid w:val="00040D8E"/>
    <w:rsid w:val="000416FF"/>
    <w:rsid w:val="00041B9B"/>
    <w:rsid w:val="00042B67"/>
    <w:rsid w:val="00043B25"/>
    <w:rsid w:val="00044906"/>
    <w:rsid w:val="00044988"/>
    <w:rsid w:val="00044D06"/>
    <w:rsid w:val="000451B2"/>
    <w:rsid w:val="000459D8"/>
    <w:rsid w:val="00046534"/>
    <w:rsid w:val="000475B0"/>
    <w:rsid w:val="0004773F"/>
    <w:rsid w:val="00047CFD"/>
    <w:rsid w:val="00047F55"/>
    <w:rsid w:val="000505E5"/>
    <w:rsid w:val="00050722"/>
    <w:rsid w:val="00050E16"/>
    <w:rsid w:val="00051ABB"/>
    <w:rsid w:val="00051F08"/>
    <w:rsid w:val="000529B8"/>
    <w:rsid w:val="000529CC"/>
    <w:rsid w:val="00053666"/>
    <w:rsid w:val="00054600"/>
    <w:rsid w:val="00054EAA"/>
    <w:rsid w:val="000556C6"/>
    <w:rsid w:val="000564A3"/>
    <w:rsid w:val="00056570"/>
    <w:rsid w:val="00056618"/>
    <w:rsid w:val="000572DB"/>
    <w:rsid w:val="000575CC"/>
    <w:rsid w:val="000607CA"/>
    <w:rsid w:val="00060B1B"/>
    <w:rsid w:val="00060CEE"/>
    <w:rsid w:val="00061122"/>
    <w:rsid w:val="0006149C"/>
    <w:rsid w:val="00061B01"/>
    <w:rsid w:val="00061CAC"/>
    <w:rsid w:val="00062F06"/>
    <w:rsid w:val="00062FBA"/>
    <w:rsid w:val="000649E6"/>
    <w:rsid w:val="00064BA0"/>
    <w:rsid w:val="0006542B"/>
    <w:rsid w:val="00066631"/>
    <w:rsid w:val="00066A0B"/>
    <w:rsid w:val="00066BF7"/>
    <w:rsid w:val="00067DDB"/>
    <w:rsid w:val="000700C6"/>
    <w:rsid w:val="0007121C"/>
    <w:rsid w:val="000713CB"/>
    <w:rsid w:val="0007264E"/>
    <w:rsid w:val="00072ACB"/>
    <w:rsid w:val="0007344B"/>
    <w:rsid w:val="00073D96"/>
    <w:rsid w:val="00075EBC"/>
    <w:rsid w:val="00077244"/>
    <w:rsid w:val="00077540"/>
    <w:rsid w:val="000811A3"/>
    <w:rsid w:val="000824F7"/>
    <w:rsid w:val="00083339"/>
    <w:rsid w:val="00083E9C"/>
    <w:rsid w:val="00084195"/>
    <w:rsid w:val="00084750"/>
    <w:rsid w:val="0008530C"/>
    <w:rsid w:val="0008592A"/>
    <w:rsid w:val="00085A49"/>
    <w:rsid w:val="00086B9C"/>
    <w:rsid w:val="0008771C"/>
    <w:rsid w:val="00087995"/>
    <w:rsid w:val="00091176"/>
    <w:rsid w:val="00092327"/>
    <w:rsid w:val="00092478"/>
    <w:rsid w:val="000926BA"/>
    <w:rsid w:val="00092988"/>
    <w:rsid w:val="00092ADB"/>
    <w:rsid w:val="00092DF0"/>
    <w:rsid w:val="00092FC2"/>
    <w:rsid w:val="00093DE6"/>
    <w:rsid w:val="0009577F"/>
    <w:rsid w:val="00095EA4"/>
    <w:rsid w:val="00096A7C"/>
    <w:rsid w:val="000979B4"/>
    <w:rsid w:val="00097D44"/>
    <w:rsid w:val="000A0546"/>
    <w:rsid w:val="000A2180"/>
    <w:rsid w:val="000A2C0C"/>
    <w:rsid w:val="000A3CA9"/>
    <w:rsid w:val="000A5355"/>
    <w:rsid w:val="000A5599"/>
    <w:rsid w:val="000A5EB9"/>
    <w:rsid w:val="000A607A"/>
    <w:rsid w:val="000A6947"/>
    <w:rsid w:val="000A78FD"/>
    <w:rsid w:val="000B0223"/>
    <w:rsid w:val="000B0A97"/>
    <w:rsid w:val="000B0D4B"/>
    <w:rsid w:val="000B106A"/>
    <w:rsid w:val="000B2C6F"/>
    <w:rsid w:val="000B37CA"/>
    <w:rsid w:val="000B37DB"/>
    <w:rsid w:val="000B3FE6"/>
    <w:rsid w:val="000B425D"/>
    <w:rsid w:val="000B4FB3"/>
    <w:rsid w:val="000B511A"/>
    <w:rsid w:val="000B5281"/>
    <w:rsid w:val="000B528F"/>
    <w:rsid w:val="000B52B4"/>
    <w:rsid w:val="000B56AD"/>
    <w:rsid w:val="000B7164"/>
    <w:rsid w:val="000B7662"/>
    <w:rsid w:val="000B7821"/>
    <w:rsid w:val="000B78A7"/>
    <w:rsid w:val="000B7A8B"/>
    <w:rsid w:val="000B7D1E"/>
    <w:rsid w:val="000C0624"/>
    <w:rsid w:val="000C0BF6"/>
    <w:rsid w:val="000C3D84"/>
    <w:rsid w:val="000C3F39"/>
    <w:rsid w:val="000C5790"/>
    <w:rsid w:val="000C5F07"/>
    <w:rsid w:val="000C61DE"/>
    <w:rsid w:val="000C65EB"/>
    <w:rsid w:val="000C689B"/>
    <w:rsid w:val="000C7184"/>
    <w:rsid w:val="000D0AB9"/>
    <w:rsid w:val="000D100F"/>
    <w:rsid w:val="000D17CF"/>
    <w:rsid w:val="000D26AF"/>
    <w:rsid w:val="000D34D8"/>
    <w:rsid w:val="000D3810"/>
    <w:rsid w:val="000D3A97"/>
    <w:rsid w:val="000D43E7"/>
    <w:rsid w:val="000D50C6"/>
    <w:rsid w:val="000D5CDD"/>
    <w:rsid w:val="000D620B"/>
    <w:rsid w:val="000D6FEC"/>
    <w:rsid w:val="000D770D"/>
    <w:rsid w:val="000D7FB1"/>
    <w:rsid w:val="000E00C0"/>
    <w:rsid w:val="000E034A"/>
    <w:rsid w:val="000E09C3"/>
    <w:rsid w:val="000E0D41"/>
    <w:rsid w:val="000E1026"/>
    <w:rsid w:val="000E1610"/>
    <w:rsid w:val="000E20FE"/>
    <w:rsid w:val="000E30BD"/>
    <w:rsid w:val="000E3E3A"/>
    <w:rsid w:val="000E49BC"/>
    <w:rsid w:val="000E4B87"/>
    <w:rsid w:val="000E56B4"/>
    <w:rsid w:val="000E6A27"/>
    <w:rsid w:val="000E6E44"/>
    <w:rsid w:val="000F07D0"/>
    <w:rsid w:val="000F13EE"/>
    <w:rsid w:val="000F29F6"/>
    <w:rsid w:val="000F2B78"/>
    <w:rsid w:val="000F2E08"/>
    <w:rsid w:val="000F3479"/>
    <w:rsid w:val="000F3C89"/>
    <w:rsid w:val="000F5CA9"/>
    <w:rsid w:val="000F6DDD"/>
    <w:rsid w:val="000F71C4"/>
    <w:rsid w:val="0010061A"/>
    <w:rsid w:val="00100A7E"/>
    <w:rsid w:val="00101AC9"/>
    <w:rsid w:val="00102F00"/>
    <w:rsid w:val="00103283"/>
    <w:rsid w:val="00103407"/>
    <w:rsid w:val="0010379A"/>
    <w:rsid w:val="00103964"/>
    <w:rsid w:val="001044F0"/>
    <w:rsid w:val="00104916"/>
    <w:rsid w:val="00104D3B"/>
    <w:rsid w:val="00106459"/>
    <w:rsid w:val="00107042"/>
    <w:rsid w:val="0011099E"/>
    <w:rsid w:val="00111487"/>
    <w:rsid w:val="001119D4"/>
    <w:rsid w:val="00111AD8"/>
    <w:rsid w:val="00111B84"/>
    <w:rsid w:val="00111EA3"/>
    <w:rsid w:val="00112074"/>
    <w:rsid w:val="00112A1F"/>
    <w:rsid w:val="00112D0C"/>
    <w:rsid w:val="00113AF4"/>
    <w:rsid w:val="001144CD"/>
    <w:rsid w:val="00114E9F"/>
    <w:rsid w:val="001156F3"/>
    <w:rsid w:val="00115E1B"/>
    <w:rsid w:val="00116D32"/>
    <w:rsid w:val="00116F4F"/>
    <w:rsid w:val="0011786A"/>
    <w:rsid w:val="00120A33"/>
    <w:rsid w:val="00120A40"/>
    <w:rsid w:val="00120BD5"/>
    <w:rsid w:val="00120E51"/>
    <w:rsid w:val="0012364C"/>
    <w:rsid w:val="00123BE7"/>
    <w:rsid w:val="00123CD3"/>
    <w:rsid w:val="00125078"/>
    <w:rsid w:val="00125FCD"/>
    <w:rsid w:val="001260FD"/>
    <w:rsid w:val="00130A09"/>
    <w:rsid w:val="00131003"/>
    <w:rsid w:val="001319DB"/>
    <w:rsid w:val="001320D8"/>
    <w:rsid w:val="00133032"/>
    <w:rsid w:val="00133321"/>
    <w:rsid w:val="00133F42"/>
    <w:rsid w:val="001342B1"/>
    <w:rsid w:val="00134380"/>
    <w:rsid w:val="0013473A"/>
    <w:rsid w:val="00134978"/>
    <w:rsid w:val="00134B81"/>
    <w:rsid w:val="0013563D"/>
    <w:rsid w:val="00135E44"/>
    <w:rsid w:val="0014001B"/>
    <w:rsid w:val="0014005F"/>
    <w:rsid w:val="00140694"/>
    <w:rsid w:val="00140C23"/>
    <w:rsid w:val="0014117B"/>
    <w:rsid w:val="00141A12"/>
    <w:rsid w:val="001429AC"/>
    <w:rsid w:val="00142BF2"/>
    <w:rsid w:val="00143239"/>
    <w:rsid w:val="0014392A"/>
    <w:rsid w:val="00143943"/>
    <w:rsid w:val="00143F1A"/>
    <w:rsid w:val="00144419"/>
    <w:rsid w:val="00144555"/>
    <w:rsid w:val="00144815"/>
    <w:rsid w:val="00144E32"/>
    <w:rsid w:val="00144E49"/>
    <w:rsid w:val="001464F2"/>
    <w:rsid w:val="0014655B"/>
    <w:rsid w:val="00146576"/>
    <w:rsid w:val="001471C6"/>
    <w:rsid w:val="00147603"/>
    <w:rsid w:val="001504C9"/>
    <w:rsid w:val="001508D5"/>
    <w:rsid w:val="00150AB5"/>
    <w:rsid w:val="00150DBD"/>
    <w:rsid w:val="00151200"/>
    <w:rsid w:val="00151282"/>
    <w:rsid w:val="00151750"/>
    <w:rsid w:val="00151CB9"/>
    <w:rsid w:val="00152EE7"/>
    <w:rsid w:val="00153207"/>
    <w:rsid w:val="0015380E"/>
    <w:rsid w:val="00154E5F"/>
    <w:rsid w:val="00154EAE"/>
    <w:rsid w:val="001557FB"/>
    <w:rsid w:val="00156A01"/>
    <w:rsid w:val="001617B7"/>
    <w:rsid w:val="00162FD6"/>
    <w:rsid w:val="00165134"/>
    <w:rsid w:val="00165DCE"/>
    <w:rsid w:val="00166309"/>
    <w:rsid w:val="00166425"/>
    <w:rsid w:val="00166A63"/>
    <w:rsid w:val="00166C08"/>
    <w:rsid w:val="00167840"/>
    <w:rsid w:val="00167B49"/>
    <w:rsid w:val="00170280"/>
    <w:rsid w:val="00170C9E"/>
    <w:rsid w:val="00170E2D"/>
    <w:rsid w:val="001729DA"/>
    <w:rsid w:val="001738AD"/>
    <w:rsid w:val="001739C8"/>
    <w:rsid w:val="001742D5"/>
    <w:rsid w:val="00174A0B"/>
    <w:rsid w:val="00174E00"/>
    <w:rsid w:val="001756E5"/>
    <w:rsid w:val="00175CF5"/>
    <w:rsid w:val="0017628A"/>
    <w:rsid w:val="00176C88"/>
    <w:rsid w:val="001770E1"/>
    <w:rsid w:val="0017713D"/>
    <w:rsid w:val="00177CE2"/>
    <w:rsid w:val="00180649"/>
    <w:rsid w:val="00182185"/>
    <w:rsid w:val="00183CE6"/>
    <w:rsid w:val="00183E96"/>
    <w:rsid w:val="00185716"/>
    <w:rsid w:val="0018599A"/>
    <w:rsid w:val="00187079"/>
    <w:rsid w:val="001873BA"/>
    <w:rsid w:val="00187CFD"/>
    <w:rsid w:val="001906B1"/>
    <w:rsid w:val="00190C75"/>
    <w:rsid w:val="00191301"/>
    <w:rsid w:val="001916CF"/>
    <w:rsid w:val="00191A4B"/>
    <w:rsid w:val="0019357B"/>
    <w:rsid w:val="001940AE"/>
    <w:rsid w:val="0019414F"/>
    <w:rsid w:val="0019441F"/>
    <w:rsid w:val="001965BB"/>
    <w:rsid w:val="00196932"/>
    <w:rsid w:val="00196A4E"/>
    <w:rsid w:val="00196F40"/>
    <w:rsid w:val="00197745"/>
    <w:rsid w:val="001A0859"/>
    <w:rsid w:val="001A0C01"/>
    <w:rsid w:val="001A1035"/>
    <w:rsid w:val="001A13E1"/>
    <w:rsid w:val="001A20BB"/>
    <w:rsid w:val="001A2588"/>
    <w:rsid w:val="001A2D39"/>
    <w:rsid w:val="001A3AEC"/>
    <w:rsid w:val="001A41DB"/>
    <w:rsid w:val="001A449D"/>
    <w:rsid w:val="001A4518"/>
    <w:rsid w:val="001A509C"/>
    <w:rsid w:val="001A5BDD"/>
    <w:rsid w:val="001A74A1"/>
    <w:rsid w:val="001B06D4"/>
    <w:rsid w:val="001B1CC7"/>
    <w:rsid w:val="001B1FC9"/>
    <w:rsid w:val="001B2AE0"/>
    <w:rsid w:val="001B2D25"/>
    <w:rsid w:val="001B40EC"/>
    <w:rsid w:val="001B4DAC"/>
    <w:rsid w:val="001B4E1A"/>
    <w:rsid w:val="001B50B2"/>
    <w:rsid w:val="001B6650"/>
    <w:rsid w:val="001C0040"/>
    <w:rsid w:val="001C026A"/>
    <w:rsid w:val="001C0917"/>
    <w:rsid w:val="001C1367"/>
    <w:rsid w:val="001C1584"/>
    <w:rsid w:val="001C1D65"/>
    <w:rsid w:val="001C2396"/>
    <w:rsid w:val="001C2453"/>
    <w:rsid w:val="001C24C0"/>
    <w:rsid w:val="001C3A25"/>
    <w:rsid w:val="001C3D7F"/>
    <w:rsid w:val="001C3FA6"/>
    <w:rsid w:val="001C4AA2"/>
    <w:rsid w:val="001C6234"/>
    <w:rsid w:val="001C6447"/>
    <w:rsid w:val="001D032B"/>
    <w:rsid w:val="001D0AE5"/>
    <w:rsid w:val="001D0E7D"/>
    <w:rsid w:val="001D0EC8"/>
    <w:rsid w:val="001D2713"/>
    <w:rsid w:val="001D354F"/>
    <w:rsid w:val="001D3A0B"/>
    <w:rsid w:val="001D41A5"/>
    <w:rsid w:val="001D5461"/>
    <w:rsid w:val="001D6533"/>
    <w:rsid w:val="001D7E87"/>
    <w:rsid w:val="001E071A"/>
    <w:rsid w:val="001E0AD3"/>
    <w:rsid w:val="001E0D8C"/>
    <w:rsid w:val="001E163E"/>
    <w:rsid w:val="001E1741"/>
    <w:rsid w:val="001E1DAA"/>
    <w:rsid w:val="001E2400"/>
    <w:rsid w:val="001E2689"/>
    <w:rsid w:val="001E2F71"/>
    <w:rsid w:val="001E33D2"/>
    <w:rsid w:val="001E33F3"/>
    <w:rsid w:val="001E57DB"/>
    <w:rsid w:val="001E6834"/>
    <w:rsid w:val="001E7A3D"/>
    <w:rsid w:val="001F243B"/>
    <w:rsid w:val="001F3A90"/>
    <w:rsid w:val="001F42E9"/>
    <w:rsid w:val="001F469E"/>
    <w:rsid w:val="001F496D"/>
    <w:rsid w:val="001F5C9E"/>
    <w:rsid w:val="001F5E41"/>
    <w:rsid w:val="001F610B"/>
    <w:rsid w:val="001F64E5"/>
    <w:rsid w:val="001F673B"/>
    <w:rsid w:val="001F6EFF"/>
    <w:rsid w:val="001F7776"/>
    <w:rsid w:val="001F781E"/>
    <w:rsid w:val="002026EE"/>
    <w:rsid w:val="002038CB"/>
    <w:rsid w:val="00203CFA"/>
    <w:rsid w:val="00203E82"/>
    <w:rsid w:val="00204D4E"/>
    <w:rsid w:val="00205CE3"/>
    <w:rsid w:val="00205DDB"/>
    <w:rsid w:val="00205FD3"/>
    <w:rsid w:val="002068DB"/>
    <w:rsid w:val="00207393"/>
    <w:rsid w:val="00207582"/>
    <w:rsid w:val="002075CB"/>
    <w:rsid w:val="00207687"/>
    <w:rsid w:val="002101C4"/>
    <w:rsid w:val="00211B90"/>
    <w:rsid w:val="00211E34"/>
    <w:rsid w:val="00211E3C"/>
    <w:rsid w:val="00212199"/>
    <w:rsid w:val="00212B91"/>
    <w:rsid w:val="0021312A"/>
    <w:rsid w:val="00213ADB"/>
    <w:rsid w:val="00214644"/>
    <w:rsid w:val="00214DE2"/>
    <w:rsid w:val="00215442"/>
    <w:rsid w:val="00215750"/>
    <w:rsid w:val="00220DB3"/>
    <w:rsid w:val="00222224"/>
    <w:rsid w:val="002247D9"/>
    <w:rsid w:val="00225061"/>
    <w:rsid w:val="00227783"/>
    <w:rsid w:val="00230718"/>
    <w:rsid w:val="00230A2F"/>
    <w:rsid w:val="00231AFB"/>
    <w:rsid w:val="00232FF3"/>
    <w:rsid w:val="00233010"/>
    <w:rsid w:val="00233A7E"/>
    <w:rsid w:val="00234095"/>
    <w:rsid w:val="00234BBB"/>
    <w:rsid w:val="0023574C"/>
    <w:rsid w:val="0023718A"/>
    <w:rsid w:val="00237345"/>
    <w:rsid w:val="00237DA1"/>
    <w:rsid w:val="0024177B"/>
    <w:rsid w:val="00241B9B"/>
    <w:rsid w:val="00242538"/>
    <w:rsid w:val="00243C98"/>
    <w:rsid w:val="002444FC"/>
    <w:rsid w:val="002445EC"/>
    <w:rsid w:val="00244AE3"/>
    <w:rsid w:val="00245287"/>
    <w:rsid w:val="00245878"/>
    <w:rsid w:val="002468CB"/>
    <w:rsid w:val="0024715B"/>
    <w:rsid w:val="002471F1"/>
    <w:rsid w:val="00251635"/>
    <w:rsid w:val="00251770"/>
    <w:rsid w:val="00252A91"/>
    <w:rsid w:val="00254A07"/>
    <w:rsid w:val="00255784"/>
    <w:rsid w:val="00255E4A"/>
    <w:rsid w:val="0025647B"/>
    <w:rsid w:val="002570B0"/>
    <w:rsid w:val="00261ADE"/>
    <w:rsid w:val="00261B60"/>
    <w:rsid w:val="00261D58"/>
    <w:rsid w:val="00261E36"/>
    <w:rsid w:val="00262D24"/>
    <w:rsid w:val="00263E04"/>
    <w:rsid w:val="00264565"/>
    <w:rsid w:val="00264D24"/>
    <w:rsid w:val="0026528E"/>
    <w:rsid w:val="00265C72"/>
    <w:rsid w:val="00266A12"/>
    <w:rsid w:val="00266B1D"/>
    <w:rsid w:val="00266F89"/>
    <w:rsid w:val="00267035"/>
    <w:rsid w:val="002679A1"/>
    <w:rsid w:val="00267DE2"/>
    <w:rsid w:val="0027042D"/>
    <w:rsid w:val="002719A8"/>
    <w:rsid w:val="00272E34"/>
    <w:rsid w:val="00273108"/>
    <w:rsid w:val="00273B80"/>
    <w:rsid w:val="002749AD"/>
    <w:rsid w:val="00275306"/>
    <w:rsid w:val="0027583A"/>
    <w:rsid w:val="00275A1C"/>
    <w:rsid w:val="00276646"/>
    <w:rsid w:val="002766AB"/>
    <w:rsid w:val="00277EC8"/>
    <w:rsid w:val="00280DD4"/>
    <w:rsid w:val="00281017"/>
    <w:rsid w:val="0028112A"/>
    <w:rsid w:val="002812B8"/>
    <w:rsid w:val="0028223B"/>
    <w:rsid w:val="0028262B"/>
    <w:rsid w:val="00282E63"/>
    <w:rsid w:val="002842EC"/>
    <w:rsid w:val="00285DAE"/>
    <w:rsid w:val="00287773"/>
    <w:rsid w:val="00291A16"/>
    <w:rsid w:val="002925BB"/>
    <w:rsid w:val="00292B6A"/>
    <w:rsid w:val="00293287"/>
    <w:rsid w:val="002934AF"/>
    <w:rsid w:val="002946B1"/>
    <w:rsid w:val="00295C43"/>
    <w:rsid w:val="002960C2"/>
    <w:rsid w:val="00296E48"/>
    <w:rsid w:val="002978B2"/>
    <w:rsid w:val="00297C29"/>
    <w:rsid w:val="00297CD5"/>
    <w:rsid w:val="00297EEA"/>
    <w:rsid w:val="002A010A"/>
    <w:rsid w:val="002A0653"/>
    <w:rsid w:val="002A06FB"/>
    <w:rsid w:val="002A0A72"/>
    <w:rsid w:val="002A1008"/>
    <w:rsid w:val="002A2C5C"/>
    <w:rsid w:val="002A3378"/>
    <w:rsid w:val="002A3849"/>
    <w:rsid w:val="002A386C"/>
    <w:rsid w:val="002A4A51"/>
    <w:rsid w:val="002A5079"/>
    <w:rsid w:val="002A5D9A"/>
    <w:rsid w:val="002A5F9D"/>
    <w:rsid w:val="002A6533"/>
    <w:rsid w:val="002A6B1E"/>
    <w:rsid w:val="002A6DF8"/>
    <w:rsid w:val="002A716D"/>
    <w:rsid w:val="002A7565"/>
    <w:rsid w:val="002B1AB5"/>
    <w:rsid w:val="002B331C"/>
    <w:rsid w:val="002B35A8"/>
    <w:rsid w:val="002B390C"/>
    <w:rsid w:val="002B4579"/>
    <w:rsid w:val="002B4D1F"/>
    <w:rsid w:val="002B4DDF"/>
    <w:rsid w:val="002B4FAA"/>
    <w:rsid w:val="002B50E2"/>
    <w:rsid w:val="002B5766"/>
    <w:rsid w:val="002B5830"/>
    <w:rsid w:val="002B63FB"/>
    <w:rsid w:val="002B6ECE"/>
    <w:rsid w:val="002B76F2"/>
    <w:rsid w:val="002B7F58"/>
    <w:rsid w:val="002C0239"/>
    <w:rsid w:val="002C2B6F"/>
    <w:rsid w:val="002C2BA2"/>
    <w:rsid w:val="002C317B"/>
    <w:rsid w:val="002C3321"/>
    <w:rsid w:val="002C3FD4"/>
    <w:rsid w:val="002C4836"/>
    <w:rsid w:val="002C4BCB"/>
    <w:rsid w:val="002C4C34"/>
    <w:rsid w:val="002C56A2"/>
    <w:rsid w:val="002C5E67"/>
    <w:rsid w:val="002C601E"/>
    <w:rsid w:val="002C6514"/>
    <w:rsid w:val="002C68BA"/>
    <w:rsid w:val="002C7A10"/>
    <w:rsid w:val="002D023B"/>
    <w:rsid w:val="002D22B1"/>
    <w:rsid w:val="002D26E1"/>
    <w:rsid w:val="002D2957"/>
    <w:rsid w:val="002D3558"/>
    <w:rsid w:val="002D43CC"/>
    <w:rsid w:val="002D43E6"/>
    <w:rsid w:val="002D48EC"/>
    <w:rsid w:val="002D5CAC"/>
    <w:rsid w:val="002D7248"/>
    <w:rsid w:val="002D72E8"/>
    <w:rsid w:val="002D7AD1"/>
    <w:rsid w:val="002E1CDD"/>
    <w:rsid w:val="002E3850"/>
    <w:rsid w:val="002E38D3"/>
    <w:rsid w:val="002E43BD"/>
    <w:rsid w:val="002E4C80"/>
    <w:rsid w:val="002E4CEE"/>
    <w:rsid w:val="002E50B0"/>
    <w:rsid w:val="002E53DD"/>
    <w:rsid w:val="002E544E"/>
    <w:rsid w:val="002E6F22"/>
    <w:rsid w:val="002E7079"/>
    <w:rsid w:val="002F09B4"/>
    <w:rsid w:val="002F1296"/>
    <w:rsid w:val="002F189E"/>
    <w:rsid w:val="002F39BF"/>
    <w:rsid w:val="002F3C0C"/>
    <w:rsid w:val="002F4128"/>
    <w:rsid w:val="002F4167"/>
    <w:rsid w:val="002F63A3"/>
    <w:rsid w:val="002F640F"/>
    <w:rsid w:val="002F6B59"/>
    <w:rsid w:val="002F708E"/>
    <w:rsid w:val="002F7A7C"/>
    <w:rsid w:val="0030091D"/>
    <w:rsid w:val="00302118"/>
    <w:rsid w:val="0030236A"/>
    <w:rsid w:val="00302627"/>
    <w:rsid w:val="00302752"/>
    <w:rsid w:val="00303E49"/>
    <w:rsid w:val="003056B3"/>
    <w:rsid w:val="003059E4"/>
    <w:rsid w:val="00306A95"/>
    <w:rsid w:val="00306B65"/>
    <w:rsid w:val="00307A1F"/>
    <w:rsid w:val="00307EAC"/>
    <w:rsid w:val="00310355"/>
    <w:rsid w:val="00310890"/>
    <w:rsid w:val="00310EC3"/>
    <w:rsid w:val="00311043"/>
    <w:rsid w:val="00311E31"/>
    <w:rsid w:val="0031287A"/>
    <w:rsid w:val="00313421"/>
    <w:rsid w:val="00313FED"/>
    <w:rsid w:val="00314C86"/>
    <w:rsid w:val="003153FB"/>
    <w:rsid w:val="00315A1F"/>
    <w:rsid w:val="0031608E"/>
    <w:rsid w:val="00316D63"/>
    <w:rsid w:val="00316FD2"/>
    <w:rsid w:val="00317044"/>
    <w:rsid w:val="0031732F"/>
    <w:rsid w:val="00317591"/>
    <w:rsid w:val="0031774E"/>
    <w:rsid w:val="003179A5"/>
    <w:rsid w:val="00320F8E"/>
    <w:rsid w:val="00321D50"/>
    <w:rsid w:val="0032439A"/>
    <w:rsid w:val="0032475F"/>
    <w:rsid w:val="00327277"/>
    <w:rsid w:val="00330ED4"/>
    <w:rsid w:val="003315F9"/>
    <w:rsid w:val="00331832"/>
    <w:rsid w:val="00332A5D"/>
    <w:rsid w:val="00332D78"/>
    <w:rsid w:val="00332FEB"/>
    <w:rsid w:val="0033352A"/>
    <w:rsid w:val="003349F3"/>
    <w:rsid w:val="00334F51"/>
    <w:rsid w:val="00337726"/>
    <w:rsid w:val="00337862"/>
    <w:rsid w:val="00340E2C"/>
    <w:rsid w:val="0034280F"/>
    <w:rsid w:val="00343184"/>
    <w:rsid w:val="00343E11"/>
    <w:rsid w:val="003446FF"/>
    <w:rsid w:val="0034519E"/>
    <w:rsid w:val="003461A0"/>
    <w:rsid w:val="003466D6"/>
    <w:rsid w:val="00347327"/>
    <w:rsid w:val="00347963"/>
    <w:rsid w:val="00351192"/>
    <w:rsid w:val="0035187E"/>
    <w:rsid w:val="003528AE"/>
    <w:rsid w:val="0035399D"/>
    <w:rsid w:val="00354D89"/>
    <w:rsid w:val="00354E00"/>
    <w:rsid w:val="0035503A"/>
    <w:rsid w:val="00355657"/>
    <w:rsid w:val="00355969"/>
    <w:rsid w:val="003562E6"/>
    <w:rsid w:val="00356C31"/>
    <w:rsid w:val="00360B7E"/>
    <w:rsid w:val="0036138E"/>
    <w:rsid w:val="003617C9"/>
    <w:rsid w:val="00361E9A"/>
    <w:rsid w:val="00362A06"/>
    <w:rsid w:val="0036364C"/>
    <w:rsid w:val="0036365C"/>
    <w:rsid w:val="0036449B"/>
    <w:rsid w:val="003645B1"/>
    <w:rsid w:val="003646FD"/>
    <w:rsid w:val="00364B3E"/>
    <w:rsid w:val="00364EB3"/>
    <w:rsid w:val="00365027"/>
    <w:rsid w:val="00365CFB"/>
    <w:rsid w:val="00366C1F"/>
    <w:rsid w:val="0036760D"/>
    <w:rsid w:val="00367CDF"/>
    <w:rsid w:val="00370A8F"/>
    <w:rsid w:val="003711B0"/>
    <w:rsid w:val="00371B12"/>
    <w:rsid w:val="00372D1A"/>
    <w:rsid w:val="00373626"/>
    <w:rsid w:val="00373FF2"/>
    <w:rsid w:val="003740DF"/>
    <w:rsid w:val="003745A8"/>
    <w:rsid w:val="0037483C"/>
    <w:rsid w:val="00374DAE"/>
    <w:rsid w:val="003755AA"/>
    <w:rsid w:val="00375EF7"/>
    <w:rsid w:val="00375FE5"/>
    <w:rsid w:val="0037654C"/>
    <w:rsid w:val="003767B1"/>
    <w:rsid w:val="00376890"/>
    <w:rsid w:val="00376DD1"/>
    <w:rsid w:val="00377A87"/>
    <w:rsid w:val="00377AB7"/>
    <w:rsid w:val="00377D1F"/>
    <w:rsid w:val="00380277"/>
    <w:rsid w:val="003803B2"/>
    <w:rsid w:val="00381CF9"/>
    <w:rsid w:val="00382A26"/>
    <w:rsid w:val="0038424B"/>
    <w:rsid w:val="003845D6"/>
    <w:rsid w:val="0038493A"/>
    <w:rsid w:val="00385679"/>
    <w:rsid w:val="003856D1"/>
    <w:rsid w:val="00385F44"/>
    <w:rsid w:val="0038620B"/>
    <w:rsid w:val="003866BB"/>
    <w:rsid w:val="00386F45"/>
    <w:rsid w:val="0039091F"/>
    <w:rsid w:val="00390C33"/>
    <w:rsid w:val="00391470"/>
    <w:rsid w:val="003919DF"/>
    <w:rsid w:val="00391EC2"/>
    <w:rsid w:val="00392B57"/>
    <w:rsid w:val="00392D9B"/>
    <w:rsid w:val="00392DD4"/>
    <w:rsid w:val="00394256"/>
    <w:rsid w:val="00394448"/>
    <w:rsid w:val="003947DD"/>
    <w:rsid w:val="00394C12"/>
    <w:rsid w:val="00394E34"/>
    <w:rsid w:val="00395B32"/>
    <w:rsid w:val="00395C82"/>
    <w:rsid w:val="0039627D"/>
    <w:rsid w:val="0039679D"/>
    <w:rsid w:val="003A02AC"/>
    <w:rsid w:val="003A081A"/>
    <w:rsid w:val="003A0D3A"/>
    <w:rsid w:val="003A11C0"/>
    <w:rsid w:val="003A1881"/>
    <w:rsid w:val="003A1A74"/>
    <w:rsid w:val="003A1ACA"/>
    <w:rsid w:val="003A261A"/>
    <w:rsid w:val="003A2D9C"/>
    <w:rsid w:val="003A2F92"/>
    <w:rsid w:val="003A36A9"/>
    <w:rsid w:val="003A4C9D"/>
    <w:rsid w:val="003A54F1"/>
    <w:rsid w:val="003A628B"/>
    <w:rsid w:val="003A6421"/>
    <w:rsid w:val="003A6D01"/>
    <w:rsid w:val="003A6E81"/>
    <w:rsid w:val="003A7B6C"/>
    <w:rsid w:val="003B0007"/>
    <w:rsid w:val="003B01D6"/>
    <w:rsid w:val="003B0774"/>
    <w:rsid w:val="003B102A"/>
    <w:rsid w:val="003B11FF"/>
    <w:rsid w:val="003B15B5"/>
    <w:rsid w:val="003B203B"/>
    <w:rsid w:val="003B2ED2"/>
    <w:rsid w:val="003B331C"/>
    <w:rsid w:val="003B3554"/>
    <w:rsid w:val="003B368A"/>
    <w:rsid w:val="003B4DC9"/>
    <w:rsid w:val="003B5519"/>
    <w:rsid w:val="003B56A7"/>
    <w:rsid w:val="003B59F7"/>
    <w:rsid w:val="003B64A8"/>
    <w:rsid w:val="003C10A6"/>
    <w:rsid w:val="003C1281"/>
    <w:rsid w:val="003C1594"/>
    <w:rsid w:val="003C15C9"/>
    <w:rsid w:val="003C1A8C"/>
    <w:rsid w:val="003C2219"/>
    <w:rsid w:val="003C28D2"/>
    <w:rsid w:val="003C555D"/>
    <w:rsid w:val="003C5817"/>
    <w:rsid w:val="003C623C"/>
    <w:rsid w:val="003C6B83"/>
    <w:rsid w:val="003C6D06"/>
    <w:rsid w:val="003C709A"/>
    <w:rsid w:val="003C71E1"/>
    <w:rsid w:val="003C74BC"/>
    <w:rsid w:val="003C74C9"/>
    <w:rsid w:val="003D09B6"/>
    <w:rsid w:val="003D0A53"/>
    <w:rsid w:val="003D0AA9"/>
    <w:rsid w:val="003D118A"/>
    <w:rsid w:val="003D1FD1"/>
    <w:rsid w:val="003D24B5"/>
    <w:rsid w:val="003D329A"/>
    <w:rsid w:val="003D339F"/>
    <w:rsid w:val="003D3747"/>
    <w:rsid w:val="003D404A"/>
    <w:rsid w:val="003D5BF4"/>
    <w:rsid w:val="003D625B"/>
    <w:rsid w:val="003D6B89"/>
    <w:rsid w:val="003E037A"/>
    <w:rsid w:val="003E09BB"/>
    <w:rsid w:val="003E0E3E"/>
    <w:rsid w:val="003E19DD"/>
    <w:rsid w:val="003E24AF"/>
    <w:rsid w:val="003E32B9"/>
    <w:rsid w:val="003E3690"/>
    <w:rsid w:val="003E3C69"/>
    <w:rsid w:val="003E3DA3"/>
    <w:rsid w:val="003E4010"/>
    <w:rsid w:val="003E40AF"/>
    <w:rsid w:val="003E59E4"/>
    <w:rsid w:val="003E6137"/>
    <w:rsid w:val="003F0254"/>
    <w:rsid w:val="003F0649"/>
    <w:rsid w:val="003F1239"/>
    <w:rsid w:val="003F15B0"/>
    <w:rsid w:val="003F1945"/>
    <w:rsid w:val="003F19D3"/>
    <w:rsid w:val="003F1EF8"/>
    <w:rsid w:val="003F1F22"/>
    <w:rsid w:val="003F2992"/>
    <w:rsid w:val="003F2EFD"/>
    <w:rsid w:val="003F3626"/>
    <w:rsid w:val="003F4005"/>
    <w:rsid w:val="003F5009"/>
    <w:rsid w:val="003F63E5"/>
    <w:rsid w:val="003F6495"/>
    <w:rsid w:val="003F6903"/>
    <w:rsid w:val="003F6C93"/>
    <w:rsid w:val="003F752E"/>
    <w:rsid w:val="003F75B0"/>
    <w:rsid w:val="003F77BF"/>
    <w:rsid w:val="00401A97"/>
    <w:rsid w:val="00401BFA"/>
    <w:rsid w:val="00401D28"/>
    <w:rsid w:val="004027D1"/>
    <w:rsid w:val="004029D1"/>
    <w:rsid w:val="00402E15"/>
    <w:rsid w:val="004034E6"/>
    <w:rsid w:val="00403ABA"/>
    <w:rsid w:val="00404915"/>
    <w:rsid w:val="00404D9B"/>
    <w:rsid w:val="0040543D"/>
    <w:rsid w:val="004055FE"/>
    <w:rsid w:val="00405A80"/>
    <w:rsid w:val="00405F23"/>
    <w:rsid w:val="00407727"/>
    <w:rsid w:val="00407810"/>
    <w:rsid w:val="00411AE4"/>
    <w:rsid w:val="00411D8F"/>
    <w:rsid w:val="0041219C"/>
    <w:rsid w:val="004145A0"/>
    <w:rsid w:val="004146B0"/>
    <w:rsid w:val="00414A2E"/>
    <w:rsid w:val="00414EF6"/>
    <w:rsid w:val="00414F08"/>
    <w:rsid w:val="00415F2C"/>
    <w:rsid w:val="00417C0B"/>
    <w:rsid w:val="00420257"/>
    <w:rsid w:val="004208BE"/>
    <w:rsid w:val="00420EA3"/>
    <w:rsid w:val="004213BE"/>
    <w:rsid w:val="00421421"/>
    <w:rsid w:val="004214D2"/>
    <w:rsid w:val="004215C8"/>
    <w:rsid w:val="00421A7F"/>
    <w:rsid w:val="0042227C"/>
    <w:rsid w:val="00422BEE"/>
    <w:rsid w:val="00422C02"/>
    <w:rsid w:val="004232F2"/>
    <w:rsid w:val="00423516"/>
    <w:rsid w:val="00423E79"/>
    <w:rsid w:val="004254A3"/>
    <w:rsid w:val="00426323"/>
    <w:rsid w:val="00427380"/>
    <w:rsid w:val="00427459"/>
    <w:rsid w:val="0043059B"/>
    <w:rsid w:val="00431A69"/>
    <w:rsid w:val="00433C1A"/>
    <w:rsid w:val="00434552"/>
    <w:rsid w:val="004407BA"/>
    <w:rsid w:val="00440DE7"/>
    <w:rsid w:val="00441079"/>
    <w:rsid w:val="004417A3"/>
    <w:rsid w:val="00441B93"/>
    <w:rsid w:val="004424FF"/>
    <w:rsid w:val="004432B6"/>
    <w:rsid w:val="00444056"/>
    <w:rsid w:val="004447C3"/>
    <w:rsid w:val="00446196"/>
    <w:rsid w:val="00446C96"/>
    <w:rsid w:val="00446E5E"/>
    <w:rsid w:val="00447925"/>
    <w:rsid w:val="00447E46"/>
    <w:rsid w:val="004501B0"/>
    <w:rsid w:val="004510F8"/>
    <w:rsid w:val="0045228A"/>
    <w:rsid w:val="00452292"/>
    <w:rsid w:val="0045293F"/>
    <w:rsid w:val="00453401"/>
    <w:rsid w:val="00453D06"/>
    <w:rsid w:val="00453D1E"/>
    <w:rsid w:val="00454303"/>
    <w:rsid w:val="0045459E"/>
    <w:rsid w:val="00454ECA"/>
    <w:rsid w:val="0045592A"/>
    <w:rsid w:val="00455DBD"/>
    <w:rsid w:val="0045600E"/>
    <w:rsid w:val="00456D11"/>
    <w:rsid w:val="0045706A"/>
    <w:rsid w:val="004610C5"/>
    <w:rsid w:val="004611EE"/>
    <w:rsid w:val="00462394"/>
    <w:rsid w:val="004637DC"/>
    <w:rsid w:val="00465D73"/>
    <w:rsid w:val="0046668D"/>
    <w:rsid w:val="00466A39"/>
    <w:rsid w:val="004676BD"/>
    <w:rsid w:val="004707B9"/>
    <w:rsid w:val="004713D7"/>
    <w:rsid w:val="00471848"/>
    <w:rsid w:val="00471A56"/>
    <w:rsid w:val="00471C9B"/>
    <w:rsid w:val="00471EC7"/>
    <w:rsid w:val="00474B35"/>
    <w:rsid w:val="0047529F"/>
    <w:rsid w:val="00475BED"/>
    <w:rsid w:val="00476089"/>
    <w:rsid w:val="0047733B"/>
    <w:rsid w:val="004774F1"/>
    <w:rsid w:val="00480BC4"/>
    <w:rsid w:val="00480D98"/>
    <w:rsid w:val="00481272"/>
    <w:rsid w:val="004818C1"/>
    <w:rsid w:val="00481E94"/>
    <w:rsid w:val="0048272E"/>
    <w:rsid w:val="00483300"/>
    <w:rsid w:val="00483654"/>
    <w:rsid w:val="00484A49"/>
    <w:rsid w:val="0048589A"/>
    <w:rsid w:val="00486496"/>
    <w:rsid w:val="004865CF"/>
    <w:rsid w:val="00486D18"/>
    <w:rsid w:val="00486DD4"/>
    <w:rsid w:val="00487AC9"/>
    <w:rsid w:val="00487D9F"/>
    <w:rsid w:val="00490082"/>
    <w:rsid w:val="00490265"/>
    <w:rsid w:val="004905CE"/>
    <w:rsid w:val="004909D9"/>
    <w:rsid w:val="00491694"/>
    <w:rsid w:val="00491CA8"/>
    <w:rsid w:val="00492A74"/>
    <w:rsid w:val="004932D6"/>
    <w:rsid w:val="00493B92"/>
    <w:rsid w:val="00494C4B"/>
    <w:rsid w:val="00495757"/>
    <w:rsid w:val="00495777"/>
    <w:rsid w:val="00495FF7"/>
    <w:rsid w:val="004962B2"/>
    <w:rsid w:val="00496B62"/>
    <w:rsid w:val="00496D0B"/>
    <w:rsid w:val="00497EF5"/>
    <w:rsid w:val="004A0132"/>
    <w:rsid w:val="004A06FB"/>
    <w:rsid w:val="004A0BEB"/>
    <w:rsid w:val="004A2A97"/>
    <w:rsid w:val="004A318D"/>
    <w:rsid w:val="004A4128"/>
    <w:rsid w:val="004A418D"/>
    <w:rsid w:val="004A4275"/>
    <w:rsid w:val="004A4E4C"/>
    <w:rsid w:val="004A504E"/>
    <w:rsid w:val="004A54BD"/>
    <w:rsid w:val="004A5A06"/>
    <w:rsid w:val="004A6CF8"/>
    <w:rsid w:val="004A78D5"/>
    <w:rsid w:val="004B091A"/>
    <w:rsid w:val="004B1E48"/>
    <w:rsid w:val="004B29BF"/>
    <w:rsid w:val="004B41B3"/>
    <w:rsid w:val="004B4333"/>
    <w:rsid w:val="004B4523"/>
    <w:rsid w:val="004B474D"/>
    <w:rsid w:val="004B4AAA"/>
    <w:rsid w:val="004B52E6"/>
    <w:rsid w:val="004B5754"/>
    <w:rsid w:val="004B607D"/>
    <w:rsid w:val="004B60DB"/>
    <w:rsid w:val="004B6FCA"/>
    <w:rsid w:val="004B70DF"/>
    <w:rsid w:val="004C0551"/>
    <w:rsid w:val="004C1833"/>
    <w:rsid w:val="004C1E0C"/>
    <w:rsid w:val="004C22F1"/>
    <w:rsid w:val="004C3152"/>
    <w:rsid w:val="004C3277"/>
    <w:rsid w:val="004C3339"/>
    <w:rsid w:val="004C3ACB"/>
    <w:rsid w:val="004C500C"/>
    <w:rsid w:val="004C5877"/>
    <w:rsid w:val="004C6A02"/>
    <w:rsid w:val="004D2AD1"/>
    <w:rsid w:val="004D2E77"/>
    <w:rsid w:val="004D3CAE"/>
    <w:rsid w:val="004D4006"/>
    <w:rsid w:val="004D421C"/>
    <w:rsid w:val="004D48CD"/>
    <w:rsid w:val="004D5033"/>
    <w:rsid w:val="004D5A24"/>
    <w:rsid w:val="004D5D9A"/>
    <w:rsid w:val="004D7DD7"/>
    <w:rsid w:val="004E05B5"/>
    <w:rsid w:val="004E1012"/>
    <w:rsid w:val="004E44CA"/>
    <w:rsid w:val="004E4CF5"/>
    <w:rsid w:val="004E4EC3"/>
    <w:rsid w:val="004E5544"/>
    <w:rsid w:val="004E56B5"/>
    <w:rsid w:val="004E60A9"/>
    <w:rsid w:val="004E6591"/>
    <w:rsid w:val="004E6675"/>
    <w:rsid w:val="004E7347"/>
    <w:rsid w:val="004F07AC"/>
    <w:rsid w:val="004F08F7"/>
    <w:rsid w:val="004F0EB9"/>
    <w:rsid w:val="004F12DE"/>
    <w:rsid w:val="004F132A"/>
    <w:rsid w:val="004F197E"/>
    <w:rsid w:val="004F1ED6"/>
    <w:rsid w:val="004F3573"/>
    <w:rsid w:val="004F3820"/>
    <w:rsid w:val="004F3971"/>
    <w:rsid w:val="004F4EB8"/>
    <w:rsid w:val="004F598D"/>
    <w:rsid w:val="004F5E3E"/>
    <w:rsid w:val="004F5ECD"/>
    <w:rsid w:val="004F6163"/>
    <w:rsid w:val="004F6600"/>
    <w:rsid w:val="004F6AF1"/>
    <w:rsid w:val="004F721B"/>
    <w:rsid w:val="004F75BC"/>
    <w:rsid w:val="00500459"/>
    <w:rsid w:val="00501017"/>
    <w:rsid w:val="0050187F"/>
    <w:rsid w:val="0050316D"/>
    <w:rsid w:val="005036B4"/>
    <w:rsid w:val="005043CB"/>
    <w:rsid w:val="005043F4"/>
    <w:rsid w:val="00504486"/>
    <w:rsid w:val="0050451D"/>
    <w:rsid w:val="00504571"/>
    <w:rsid w:val="005049B3"/>
    <w:rsid w:val="00504E6F"/>
    <w:rsid w:val="005056B4"/>
    <w:rsid w:val="005067A0"/>
    <w:rsid w:val="00506F7C"/>
    <w:rsid w:val="0050735E"/>
    <w:rsid w:val="00507920"/>
    <w:rsid w:val="0051062A"/>
    <w:rsid w:val="005111DC"/>
    <w:rsid w:val="00511C06"/>
    <w:rsid w:val="005122A2"/>
    <w:rsid w:val="005127AD"/>
    <w:rsid w:val="00513CD8"/>
    <w:rsid w:val="00513D2A"/>
    <w:rsid w:val="00513ECB"/>
    <w:rsid w:val="00513ED1"/>
    <w:rsid w:val="00515308"/>
    <w:rsid w:val="005159FC"/>
    <w:rsid w:val="00516BFE"/>
    <w:rsid w:val="00517409"/>
    <w:rsid w:val="005174F5"/>
    <w:rsid w:val="0051760D"/>
    <w:rsid w:val="00517CC8"/>
    <w:rsid w:val="00517CDE"/>
    <w:rsid w:val="00522320"/>
    <w:rsid w:val="00522DC2"/>
    <w:rsid w:val="0052411F"/>
    <w:rsid w:val="005249D0"/>
    <w:rsid w:val="005249DA"/>
    <w:rsid w:val="005253C2"/>
    <w:rsid w:val="00525ED7"/>
    <w:rsid w:val="005268A4"/>
    <w:rsid w:val="00526CAC"/>
    <w:rsid w:val="00526E9B"/>
    <w:rsid w:val="005274B1"/>
    <w:rsid w:val="0052788C"/>
    <w:rsid w:val="0053294B"/>
    <w:rsid w:val="005345FC"/>
    <w:rsid w:val="00534823"/>
    <w:rsid w:val="00534A5C"/>
    <w:rsid w:val="00534FF5"/>
    <w:rsid w:val="005365C2"/>
    <w:rsid w:val="00536E78"/>
    <w:rsid w:val="00536F44"/>
    <w:rsid w:val="0053709D"/>
    <w:rsid w:val="005414C0"/>
    <w:rsid w:val="00541A12"/>
    <w:rsid w:val="00542042"/>
    <w:rsid w:val="00542453"/>
    <w:rsid w:val="00542B5F"/>
    <w:rsid w:val="0054380D"/>
    <w:rsid w:val="00544CCC"/>
    <w:rsid w:val="005453FB"/>
    <w:rsid w:val="0054643A"/>
    <w:rsid w:val="00546A25"/>
    <w:rsid w:val="005473C5"/>
    <w:rsid w:val="00547DB7"/>
    <w:rsid w:val="00550633"/>
    <w:rsid w:val="00551033"/>
    <w:rsid w:val="0055175D"/>
    <w:rsid w:val="005517FF"/>
    <w:rsid w:val="0055237E"/>
    <w:rsid w:val="00553575"/>
    <w:rsid w:val="00553981"/>
    <w:rsid w:val="00553F6F"/>
    <w:rsid w:val="00554A42"/>
    <w:rsid w:val="00554A98"/>
    <w:rsid w:val="00555184"/>
    <w:rsid w:val="005552E5"/>
    <w:rsid w:val="00555328"/>
    <w:rsid w:val="00555DBD"/>
    <w:rsid w:val="0055613D"/>
    <w:rsid w:val="005562EF"/>
    <w:rsid w:val="0055704A"/>
    <w:rsid w:val="00557468"/>
    <w:rsid w:val="00561102"/>
    <w:rsid w:val="005615A4"/>
    <w:rsid w:val="00561845"/>
    <w:rsid w:val="00562014"/>
    <w:rsid w:val="005622EF"/>
    <w:rsid w:val="0056366F"/>
    <w:rsid w:val="00564740"/>
    <w:rsid w:val="00565924"/>
    <w:rsid w:val="005661CF"/>
    <w:rsid w:val="0056650E"/>
    <w:rsid w:val="005666BD"/>
    <w:rsid w:val="005717C5"/>
    <w:rsid w:val="00571E7E"/>
    <w:rsid w:val="005722A1"/>
    <w:rsid w:val="00572B3E"/>
    <w:rsid w:val="0057385D"/>
    <w:rsid w:val="0057510D"/>
    <w:rsid w:val="00575CF5"/>
    <w:rsid w:val="00576038"/>
    <w:rsid w:val="00580EA5"/>
    <w:rsid w:val="005811C1"/>
    <w:rsid w:val="00581401"/>
    <w:rsid w:val="005817EA"/>
    <w:rsid w:val="00582075"/>
    <w:rsid w:val="00582CAE"/>
    <w:rsid w:val="00583890"/>
    <w:rsid w:val="00584587"/>
    <w:rsid w:val="00584B80"/>
    <w:rsid w:val="0058517C"/>
    <w:rsid w:val="00585418"/>
    <w:rsid w:val="0058557F"/>
    <w:rsid w:val="0058587D"/>
    <w:rsid w:val="00585B0E"/>
    <w:rsid w:val="00585B5B"/>
    <w:rsid w:val="00585D25"/>
    <w:rsid w:val="00586782"/>
    <w:rsid w:val="005871C2"/>
    <w:rsid w:val="00587513"/>
    <w:rsid w:val="00587F1E"/>
    <w:rsid w:val="0059045D"/>
    <w:rsid w:val="005908AA"/>
    <w:rsid w:val="00591C68"/>
    <w:rsid w:val="00591F81"/>
    <w:rsid w:val="00592751"/>
    <w:rsid w:val="00592B61"/>
    <w:rsid w:val="00593C20"/>
    <w:rsid w:val="00594500"/>
    <w:rsid w:val="0059465C"/>
    <w:rsid w:val="00594768"/>
    <w:rsid w:val="005971BD"/>
    <w:rsid w:val="00597315"/>
    <w:rsid w:val="005A2D1E"/>
    <w:rsid w:val="005A3800"/>
    <w:rsid w:val="005A3DBC"/>
    <w:rsid w:val="005A4EFA"/>
    <w:rsid w:val="005A5673"/>
    <w:rsid w:val="005A5AB3"/>
    <w:rsid w:val="005A61D5"/>
    <w:rsid w:val="005A78CA"/>
    <w:rsid w:val="005B069B"/>
    <w:rsid w:val="005B1A5B"/>
    <w:rsid w:val="005B20B6"/>
    <w:rsid w:val="005B23FE"/>
    <w:rsid w:val="005B2674"/>
    <w:rsid w:val="005B2696"/>
    <w:rsid w:val="005B2824"/>
    <w:rsid w:val="005B31E1"/>
    <w:rsid w:val="005B36BC"/>
    <w:rsid w:val="005B3811"/>
    <w:rsid w:val="005B3AC1"/>
    <w:rsid w:val="005B4C25"/>
    <w:rsid w:val="005B536C"/>
    <w:rsid w:val="005B7535"/>
    <w:rsid w:val="005B77E6"/>
    <w:rsid w:val="005C2BAE"/>
    <w:rsid w:val="005C3210"/>
    <w:rsid w:val="005C3521"/>
    <w:rsid w:val="005C35FB"/>
    <w:rsid w:val="005C469B"/>
    <w:rsid w:val="005C4715"/>
    <w:rsid w:val="005C4F0B"/>
    <w:rsid w:val="005C573F"/>
    <w:rsid w:val="005C5ACC"/>
    <w:rsid w:val="005C6268"/>
    <w:rsid w:val="005C6586"/>
    <w:rsid w:val="005C6C7A"/>
    <w:rsid w:val="005C6E46"/>
    <w:rsid w:val="005C745C"/>
    <w:rsid w:val="005D0619"/>
    <w:rsid w:val="005D0B31"/>
    <w:rsid w:val="005D1EFB"/>
    <w:rsid w:val="005D3181"/>
    <w:rsid w:val="005D4251"/>
    <w:rsid w:val="005D4286"/>
    <w:rsid w:val="005D4C17"/>
    <w:rsid w:val="005D5000"/>
    <w:rsid w:val="005D5397"/>
    <w:rsid w:val="005D5CED"/>
    <w:rsid w:val="005D5FD4"/>
    <w:rsid w:val="005D5FF3"/>
    <w:rsid w:val="005D632B"/>
    <w:rsid w:val="005D647E"/>
    <w:rsid w:val="005D7197"/>
    <w:rsid w:val="005E031C"/>
    <w:rsid w:val="005E0FCC"/>
    <w:rsid w:val="005E0FEA"/>
    <w:rsid w:val="005E11D8"/>
    <w:rsid w:val="005E2AA5"/>
    <w:rsid w:val="005E3BFC"/>
    <w:rsid w:val="005E4318"/>
    <w:rsid w:val="005E4365"/>
    <w:rsid w:val="005E59B5"/>
    <w:rsid w:val="005E72BD"/>
    <w:rsid w:val="005E77A8"/>
    <w:rsid w:val="005E7B4D"/>
    <w:rsid w:val="005F05EC"/>
    <w:rsid w:val="005F0F7F"/>
    <w:rsid w:val="005F13BB"/>
    <w:rsid w:val="005F2605"/>
    <w:rsid w:val="005F2813"/>
    <w:rsid w:val="005F39FA"/>
    <w:rsid w:val="005F3AF8"/>
    <w:rsid w:val="005F4397"/>
    <w:rsid w:val="005F574D"/>
    <w:rsid w:val="005F6483"/>
    <w:rsid w:val="005F72A8"/>
    <w:rsid w:val="00601346"/>
    <w:rsid w:val="0060246B"/>
    <w:rsid w:val="00602731"/>
    <w:rsid w:val="006035D1"/>
    <w:rsid w:val="00604437"/>
    <w:rsid w:val="00605B37"/>
    <w:rsid w:val="006075B1"/>
    <w:rsid w:val="006102FA"/>
    <w:rsid w:val="006110D6"/>
    <w:rsid w:val="00611714"/>
    <w:rsid w:val="00612741"/>
    <w:rsid w:val="00612CCB"/>
    <w:rsid w:val="00613929"/>
    <w:rsid w:val="006146EB"/>
    <w:rsid w:val="00614870"/>
    <w:rsid w:val="00614A37"/>
    <w:rsid w:val="00615788"/>
    <w:rsid w:val="00615F45"/>
    <w:rsid w:val="0061679D"/>
    <w:rsid w:val="00620553"/>
    <w:rsid w:val="006208BC"/>
    <w:rsid w:val="0062098A"/>
    <w:rsid w:val="006212AC"/>
    <w:rsid w:val="00621395"/>
    <w:rsid w:val="00621755"/>
    <w:rsid w:val="00621DCA"/>
    <w:rsid w:val="0062268C"/>
    <w:rsid w:val="00622EC1"/>
    <w:rsid w:val="006232EC"/>
    <w:rsid w:val="006246EC"/>
    <w:rsid w:val="00624D45"/>
    <w:rsid w:val="0062546E"/>
    <w:rsid w:val="006257F9"/>
    <w:rsid w:val="00626007"/>
    <w:rsid w:val="00626BC6"/>
    <w:rsid w:val="00626E42"/>
    <w:rsid w:val="006272EB"/>
    <w:rsid w:val="006277F8"/>
    <w:rsid w:val="00627B06"/>
    <w:rsid w:val="006300AD"/>
    <w:rsid w:val="00630862"/>
    <w:rsid w:val="006321E9"/>
    <w:rsid w:val="006321EC"/>
    <w:rsid w:val="006326EB"/>
    <w:rsid w:val="00632B4F"/>
    <w:rsid w:val="00632DF5"/>
    <w:rsid w:val="00633B89"/>
    <w:rsid w:val="0063448C"/>
    <w:rsid w:val="00634A31"/>
    <w:rsid w:val="00634BF7"/>
    <w:rsid w:val="00635B89"/>
    <w:rsid w:val="006361A7"/>
    <w:rsid w:val="00636A39"/>
    <w:rsid w:val="00636DB4"/>
    <w:rsid w:val="00637EA3"/>
    <w:rsid w:val="00637EC8"/>
    <w:rsid w:val="006401F8"/>
    <w:rsid w:val="00640353"/>
    <w:rsid w:val="00641E0F"/>
    <w:rsid w:val="00642039"/>
    <w:rsid w:val="00643211"/>
    <w:rsid w:val="00643428"/>
    <w:rsid w:val="006439A4"/>
    <w:rsid w:val="00643CAC"/>
    <w:rsid w:val="00644475"/>
    <w:rsid w:val="006446E1"/>
    <w:rsid w:val="00644D91"/>
    <w:rsid w:val="006455FF"/>
    <w:rsid w:val="00647D0C"/>
    <w:rsid w:val="006503D0"/>
    <w:rsid w:val="00650844"/>
    <w:rsid w:val="006508BA"/>
    <w:rsid w:val="00650A1C"/>
    <w:rsid w:val="00650CCE"/>
    <w:rsid w:val="0065100F"/>
    <w:rsid w:val="00652C7C"/>
    <w:rsid w:val="00654050"/>
    <w:rsid w:val="00654979"/>
    <w:rsid w:val="0065599D"/>
    <w:rsid w:val="00656B8B"/>
    <w:rsid w:val="006608C1"/>
    <w:rsid w:val="00662E56"/>
    <w:rsid w:val="006639C1"/>
    <w:rsid w:val="00663AA5"/>
    <w:rsid w:val="00663F7D"/>
    <w:rsid w:val="00664E19"/>
    <w:rsid w:val="006655F1"/>
    <w:rsid w:val="0066583C"/>
    <w:rsid w:val="00665D7F"/>
    <w:rsid w:val="00665EA3"/>
    <w:rsid w:val="00667705"/>
    <w:rsid w:val="00667910"/>
    <w:rsid w:val="00667C7E"/>
    <w:rsid w:val="00667D3C"/>
    <w:rsid w:val="00670749"/>
    <w:rsid w:val="0067078C"/>
    <w:rsid w:val="00671F16"/>
    <w:rsid w:val="0067330F"/>
    <w:rsid w:val="00673948"/>
    <w:rsid w:val="00673F49"/>
    <w:rsid w:val="00674006"/>
    <w:rsid w:val="0067498D"/>
    <w:rsid w:val="00674C20"/>
    <w:rsid w:val="00674E00"/>
    <w:rsid w:val="0067687A"/>
    <w:rsid w:val="00676F0A"/>
    <w:rsid w:val="0068070F"/>
    <w:rsid w:val="00681D44"/>
    <w:rsid w:val="006830D0"/>
    <w:rsid w:val="006831DA"/>
    <w:rsid w:val="006834BA"/>
    <w:rsid w:val="00683A8F"/>
    <w:rsid w:val="00683D45"/>
    <w:rsid w:val="00684F63"/>
    <w:rsid w:val="0068689B"/>
    <w:rsid w:val="00686A47"/>
    <w:rsid w:val="0069015A"/>
    <w:rsid w:val="006924D7"/>
    <w:rsid w:val="00692688"/>
    <w:rsid w:val="00692D97"/>
    <w:rsid w:val="006937D8"/>
    <w:rsid w:val="00693B08"/>
    <w:rsid w:val="00693B38"/>
    <w:rsid w:val="00693E52"/>
    <w:rsid w:val="006944A9"/>
    <w:rsid w:val="006945EE"/>
    <w:rsid w:val="006955C3"/>
    <w:rsid w:val="006964AD"/>
    <w:rsid w:val="00697E11"/>
    <w:rsid w:val="006A0807"/>
    <w:rsid w:val="006A0A99"/>
    <w:rsid w:val="006A0C13"/>
    <w:rsid w:val="006A141A"/>
    <w:rsid w:val="006A16E9"/>
    <w:rsid w:val="006A22A0"/>
    <w:rsid w:val="006A3202"/>
    <w:rsid w:val="006A369E"/>
    <w:rsid w:val="006A36EA"/>
    <w:rsid w:val="006A3735"/>
    <w:rsid w:val="006A398E"/>
    <w:rsid w:val="006A4A4E"/>
    <w:rsid w:val="006A4B71"/>
    <w:rsid w:val="006A56C1"/>
    <w:rsid w:val="006A57FE"/>
    <w:rsid w:val="006A724D"/>
    <w:rsid w:val="006A728A"/>
    <w:rsid w:val="006A7309"/>
    <w:rsid w:val="006A746F"/>
    <w:rsid w:val="006A7DEC"/>
    <w:rsid w:val="006A7E81"/>
    <w:rsid w:val="006B08BB"/>
    <w:rsid w:val="006B0939"/>
    <w:rsid w:val="006B0E87"/>
    <w:rsid w:val="006B1177"/>
    <w:rsid w:val="006B1D40"/>
    <w:rsid w:val="006B212F"/>
    <w:rsid w:val="006B23F0"/>
    <w:rsid w:val="006B2C34"/>
    <w:rsid w:val="006B2E04"/>
    <w:rsid w:val="006B3713"/>
    <w:rsid w:val="006B3EBE"/>
    <w:rsid w:val="006B4A77"/>
    <w:rsid w:val="006B4B09"/>
    <w:rsid w:val="006B4BF6"/>
    <w:rsid w:val="006B5AA4"/>
    <w:rsid w:val="006B5D9A"/>
    <w:rsid w:val="006B6B93"/>
    <w:rsid w:val="006B6BE2"/>
    <w:rsid w:val="006B73A5"/>
    <w:rsid w:val="006C0210"/>
    <w:rsid w:val="006C04B1"/>
    <w:rsid w:val="006C08F5"/>
    <w:rsid w:val="006C0DCA"/>
    <w:rsid w:val="006C1043"/>
    <w:rsid w:val="006C1D63"/>
    <w:rsid w:val="006C1F6E"/>
    <w:rsid w:val="006C27C3"/>
    <w:rsid w:val="006C2CDB"/>
    <w:rsid w:val="006C304C"/>
    <w:rsid w:val="006C3E62"/>
    <w:rsid w:val="006C3EBA"/>
    <w:rsid w:val="006C3F76"/>
    <w:rsid w:val="006C4063"/>
    <w:rsid w:val="006C4B42"/>
    <w:rsid w:val="006C4F17"/>
    <w:rsid w:val="006C63F8"/>
    <w:rsid w:val="006C6C87"/>
    <w:rsid w:val="006C6E24"/>
    <w:rsid w:val="006C6FC5"/>
    <w:rsid w:val="006C7258"/>
    <w:rsid w:val="006D05AF"/>
    <w:rsid w:val="006D09E4"/>
    <w:rsid w:val="006D0F81"/>
    <w:rsid w:val="006D14F2"/>
    <w:rsid w:val="006D1A8A"/>
    <w:rsid w:val="006D2581"/>
    <w:rsid w:val="006D32D2"/>
    <w:rsid w:val="006D3475"/>
    <w:rsid w:val="006D376F"/>
    <w:rsid w:val="006D3D7B"/>
    <w:rsid w:val="006D406D"/>
    <w:rsid w:val="006D4284"/>
    <w:rsid w:val="006D48A5"/>
    <w:rsid w:val="006D4E1C"/>
    <w:rsid w:val="006D519A"/>
    <w:rsid w:val="006D587D"/>
    <w:rsid w:val="006D7869"/>
    <w:rsid w:val="006E109E"/>
    <w:rsid w:val="006E1127"/>
    <w:rsid w:val="006E18DF"/>
    <w:rsid w:val="006E256C"/>
    <w:rsid w:val="006E276C"/>
    <w:rsid w:val="006E2BDB"/>
    <w:rsid w:val="006E422E"/>
    <w:rsid w:val="006E43E1"/>
    <w:rsid w:val="006E4929"/>
    <w:rsid w:val="006E4EA5"/>
    <w:rsid w:val="006E5A4A"/>
    <w:rsid w:val="006E73F7"/>
    <w:rsid w:val="006F01D6"/>
    <w:rsid w:val="006F07B6"/>
    <w:rsid w:val="006F0A90"/>
    <w:rsid w:val="006F143B"/>
    <w:rsid w:val="006F283A"/>
    <w:rsid w:val="006F2B33"/>
    <w:rsid w:val="006F5DC4"/>
    <w:rsid w:val="006F6276"/>
    <w:rsid w:val="006F6D8F"/>
    <w:rsid w:val="0070024E"/>
    <w:rsid w:val="0070043D"/>
    <w:rsid w:val="00700ABC"/>
    <w:rsid w:val="0070170C"/>
    <w:rsid w:val="007036EC"/>
    <w:rsid w:val="00703F6C"/>
    <w:rsid w:val="007060CE"/>
    <w:rsid w:val="007063DB"/>
    <w:rsid w:val="00707D2B"/>
    <w:rsid w:val="007102B2"/>
    <w:rsid w:val="00710696"/>
    <w:rsid w:val="00710905"/>
    <w:rsid w:val="00710F85"/>
    <w:rsid w:val="0071146C"/>
    <w:rsid w:val="00711473"/>
    <w:rsid w:val="00714061"/>
    <w:rsid w:val="00714464"/>
    <w:rsid w:val="00714C06"/>
    <w:rsid w:val="0071604C"/>
    <w:rsid w:val="0071604F"/>
    <w:rsid w:val="00716C4F"/>
    <w:rsid w:val="00716F01"/>
    <w:rsid w:val="0072086A"/>
    <w:rsid w:val="00720C18"/>
    <w:rsid w:val="00721A2B"/>
    <w:rsid w:val="007222B8"/>
    <w:rsid w:val="007235BC"/>
    <w:rsid w:val="00724327"/>
    <w:rsid w:val="00724338"/>
    <w:rsid w:val="00725123"/>
    <w:rsid w:val="007254BA"/>
    <w:rsid w:val="00726766"/>
    <w:rsid w:val="007267B6"/>
    <w:rsid w:val="00726F5F"/>
    <w:rsid w:val="00730138"/>
    <w:rsid w:val="00730847"/>
    <w:rsid w:val="0073220F"/>
    <w:rsid w:val="00732438"/>
    <w:rsid w:val="00732961"/>
    <w:rsid w:val="007331E3"/>
    <w:rsid w:val="007332A2"/>
    <w:rsid w:val="00733820"/>
    <w:rsid w:val="00733F6B"/>
    <w:rsid w:val="007344C3"/>
    <w:rsid w:val="007347C1"/>
    <w:rsid w:val="00734FDE"/>
    <w:rsid w:val="00735128"/>
    <w:rsid w:val="0073586B"/>
    <w:rsid w:val="00735E1D"/>
    <w:rsid w:val="007367E7"/>
    <w:rsid w:val="0073754D"/>
    <w:rsid w:val="00737E20"/>
    <w:rsid w:val="007404E0"/>
    <w:rsid w:val="007418F3"/>
    <w:rsid w:val="007419E7"/>
    <w:rsid w:val="00741B63"/>
    <w:rsid w:val="00742750"/>
    <w:rsid w:val="0074338A"/>
    <w:rsid w:val="00743C03"/>
    <w:rsid w:val="007441F6"/>
    <w:rsid w:val="007445F2"/>
    <w:rsid w:val="00744A86"/>
    <w:rsid w:val="00745740"/>
    <w:rsid w:val="00745B61"/>
    <w:rsid w:val="00745C88"/>
    <w:rsid w:val="0074616C"/>
    <w:rsid w:val="007461F7"/>
    <w:rsid w:val="00747343"/>
    <w:rsid w:val="007501AD"/>
    <w:rsid w:val="00750445"/>
    <w:rsid w:val="007507C2"/>
    <w:rsid w:val="007510FD"/>
    <w:rsid w:val="00751416"/>
    <w:rsid w:val="0075258F"/>
    <w:rsid w:val="00752870"/>
    <w:rsid w:val="00752958"/>
    <w:rsid w:val="007530C8"/>
    <w:rsid w:val="0075408F"/>
    <w:rsid w:val="007544AE"/>
    <w:rsid w:val="00754744"/>
    <w:rsid w:val="00755628"/>
    <w:rsid w:val="007558CC"/>
    <w:rsid w:val="00755B4A"/>
    <w:rsid w:val="007573C8"/>
    <w:rsid w:val="00757A07"/>
    <w:rsid w:val="007614AE"/>
    <w:rsid w:val="00761783"/>
    <w:rsid w:val="007627F4"/>
    <w:rsid w:val="00763011"/>
    <w:rsid w:val="007633D9"/>
    <w:rsid w:val="00763E83"/>
    <w:rsid w:val="007644F6"/>
    <w:rsid w:val="00764EC9"/>
    <w:rsid w:val="0076511A"/>
    <w:rsid w:val="0076557C"/>
    <w:rsid w:val="00766345"/>
    <w:rsid w:val="00766A92"/>
    <w:rsid w:val="00766EB6"/>
    <w:rsid w:val="00767749"/>
    <w:rsid w:val="00767E20"/>
    <w:rsid w:val="00770076"/>
    <w:rsid w:val="007703AF"/>
    <w:rsid w:val="007715C9"/>
    <w:rsid w:val="00771D3A"/>
    <w:rsid w:val="007725B3"/>
    <w:rsid w:val="0077295E"/>
    <w:rsid w:val="0077298C"/>
    <w:rsid w:val="00772CBD"/>
    <w:rsid w:val="00772CFE"/>
    <w:rsid w:val="00772ED0"/>
    <w:rsid w:val="007737B4"/>
    <w:rsid w:val="00773B21"/>
    <w:rsid w:val="0077452D"/>
    <w:rsid w:val="00775A52"/>
    <w:rsid w:val="00775BDA"/>
    <w:rsid w:val="007761B7"/>
    <w:rsid w:val="0077622F"/>
    <w:rsid w:val="00776C9B"/>
    <w:rsid w:val="00777427"/>
    <w:rsid w:val="00777533"/>
    <w:rsid w:val="00780591"/>
    <w:rsid w:val="00780AD3"/>
    <w:rsid w:val="00782A9C"/>
    <w:rsid w:val="00782C5A"/>
    <w:rsid w:val="007832D7"/>
    <w:rsid w:val="0078353C"/>
    <w:rsid w:val="00783604"/>
    <w:rsid w:val="00783898"/>
    <w:rsid w:val="0078400D"/>
    <w:rsid w:val="00784223"/>
    <w:rsid w:val="00784AA3"/>
    <w:rsid w:val="00784B92"/>
    <w:rsid w:val="00784FA5"/>
    <w:rsid w:val="007853F4"/>
    <w:rsid w:val="00785B38"/>
    <w:rsid w:val="00785BC1"/>
    <w:rsid w:val="007877E1"/>
    <w:rsid w:val="00787D57"/>
    <w:rsid w:val="00790FC6"/>
    <w:rsid w:val="00791066"/>
    <w:rsid w:val="00791B63"/>
    <w:rsid w:val="00791F6A"/>
    <w:rsid w:val="007926C8"/>
    <w:rsid w:val="00792F06"/>
    <w:rsid w:val="00793420"/>
    <w:rsid w:val="007934DA"/>
    <w:rsid w:val="00793743"/>
    <w:rsid w:val="00793886"/>
    <w:rsid w:val="007949B2"/>
    <w:rsid w:val="0079516B"/>
    <w:rsid w:val="007962DD"/>
    <w:rsid w:val="00796D0F"/>
    <w:rsid w:val="00797DFD"/>
    <w:rsid w:val="007A03D5"/>
    <w:rsid w:val="007A048C"/>
    <w:rsid w:val="007A098B"/>
    <w:rsid w:val="007A146E"/>
    <w:rsid w:val="007A1567"/>
    <w:rsid w:val="007A15D8"/>
    <w:rsid w:val="007A17D3"/>
    <w:rsid w:val="007A311C"/>
    <w:rsid w:val="007A314E"/>
    <w:rsid w:val="007A4113"/>
    <w:rsid w:val="007A416D"/>
    <w:rsid w:val="007A5CFA"/>
    <w:rsid w:val="007A6816"/>
    <w:rsid w:val="007A719D"/>
    <w:rsid w:val="007A7F09"/>
    <w:rsid w:val="007B0AA2"/>
    <w:rsid w:val="007B0B91"/>
    <w:rsid w:val="007B1E63"/>
    <w:rsid w:val="007B1EDE"/>
    <w:rsid w:val="007B2C4D"/>
    <w:rsid w:val="007B3089"/>
    <w:rsid w:val="007B3877"/>
    <w:rsid w:val="007B423B"/>
    <w:rsid w:val="007B462C"/>
    <w:rsid w:val="007B58B7"/>
    <w:rsid w:val="007B729D"/>
    <w:rsid w:val="007B7D49"/>
    <w:rsid w:val="007C0875"/>
    <w:rsid w:val="007C0C40"/>
    <w:rsid w:val="007C15C4"/>
    <w:rsid w:val="007C2476"/>
    <w:rsid w:val="007C270D"/>
    <w:rsid w:val="007C31EC"/>
    <w:rsid w:val="007C34CF"/>
    <w:rsid w:val="007C3E01"/>
    <w:rsid w:val="007C4421"/>
    <w:rsid w:val="007C45AF"/>
    <w:rsid w:val="007C5823"/>
    <w:rsid w:val="007C69F1"/>
    <w:rsid w:val="007C6C9F"/>
    <w:rsid w:val="007C6D4C"/>
    <w:rsid w:val="007C6E11"/>
    <w:rsid w:val="007C7B48"/>
    <w:rsid w:val="007C7CB5"/>
    <w:rsid w:val="007D0BB7"/>
    <w:rsid w:val="007D1103"/>
    <w:rsid w:val="007D13B8"/>
    <w:rsid w:val="007D2640"/>
    <w:rsid w:val="007D3145"/>
    <w:rsid w:val="007D3CCE"/>
    <w:rsid w:val="007D42E0"/>
    <w:rsid w:val="007D4B72"/>
    <w:rsid w:val="007D50D1"/>
    <w:rsid w:val="007D5396"/>
    <w:rsid w:val="007D59B9"/>
    <w:rsid w:val="007D5E66"/>
    <w:rsid w:val="007D5F8B"/>
    <w:rsid w:val="007D6B51"/>
    <w:rsid w:val="007D6D0F"/>
    <w:rsid w:val="007D72FA"/>
    <w:rsid w:val="007E090A"/>
    <w:rsid w:val="007E0941"/>
    <w:rsid w:val="007E0C8A"/>
    <w:rsid w:val="007E0DB2"/>
    <w:rsid w:val="007E0F96"/>
    <w:rsid w:val="007E2EAB"/>
    <w:rsid w:val="007E37C7"/>
    <w:rsid w:val="007E3899"/>
    <w:rsid w:val="007E400C"/>
    <w:rsid w:val="007E47BD"/>
    <w:rsid w:val="007E49A8"/>
    <w:rsid w:val="007E59BD"/>
    <w:rsid w:val="007E5F4C"/>
    <w:rsid w:val="007E62FE"/>
    <w:rsid w:val="007E67B9"/>
    <w:rsid w:val="007F025D"/>
    <w:rsid w:val="007F0372"/>
    <w:rsid w:val="007F11E3"/>
    <w:rsid w:val="007F1978"/>
    <w:rsid w:val="007F1DFC"/>
    <w:rsid w:val="007F1EF1"/>
    <w:rsid w:val="007F2363"/>
    <w:rsid w:val="007F6136"/>
    <w:rsid w:val="007F62B1"/>
    <w:rsid w:val="007F69A5"/>
    <w:rsid w:val="007F6D7B"/>
    <w:rsid w:val="007F6E0C"/>
    <w:rsid w:val="007F76B6"/>
    <w:rsid w:val="00800459"/>
    <w:rsid w:val="0080051B"/>
    <w:rsid w:val="00800D36"/>
    <w:rsid w:val="00800D7A"/>
    <w:rsid w:val="00801598"/>
    <w:rsid w:val="00801988"/>
    <w:rsid w:val="00801B16"/>
    <w:rsid w:val="00802503"/>
    <w:rsid w:val="00803DC6"/>
    <w:rsid w:val="0080519B"/>
    <w:rsid w:val="00805498"/>
    <w:rsid w:val="00805656"/>
    <w:rsid w:val="00806577"/>
    <w:rsid w:val="008066F8"/>
    <w:rsid w:val="00806809"/>
    <w:rsid w:val="00806812"/>
    <w:rsid w:val="00806D3D"/>
    <w:rsid w:val="00806E49"/>
    <w:rsid w:val="00807228"/>
    <w:rsid w:val="0080795B"/>
    <w:rsid w:val="00807D5F"/>
    <w:rsid w:val="00811504"/>
    <w:rsid w:val="00811AFF"/>
    <w:rsid w:val="00811CB2"/>
    <w:rsid w:val="00811E7A"/>
    <w:rsid w:val="00811ECF"/>
    <w:rsid w:val="008122C3"/>
    <w:rsid w:val="00812FA7"/>
    <w:rsid w:val="008147F5"/>
    <w:rsid w:val="008149E3"/>
    <w:rsid w:val="00814C1A"/>
    <w:rsid w:val="00815D01"/>
    <w:rsid w:val="008162D1"/>
    <w:rsid w:val="00817E56"/>
    <w:rsid w:val="00820057"/>
    <w:rsid w:val="00820439"/>
    <w:rsid w:val="0082142C"/>
    <w:rsid w:val="0082229A"/>
    <w:rsid w:val="00822557"/>
    <w:rsid w:val="00822842"/>
    <w:rsid w:val="00822A28"/>
    <w:rsid w:val="00822FC0"/>
    <w:rsid w:val="008239F9"/>
    <w:rsid w:val="00823CE9"/>
    <w:rsid w:val="00824568"/>
    <w:rsid w:val="0082626D"/>
    <w:rsid w:val="008263AB"/>
    <w:rsid w:val="0082744F"/>
    <w:rsid w:val="0082754D"/>
    <w:rsid w:val="00827752"/>
    <w:rsid w:val="00830D20"/>
    <w:rsid w:val="008331BF"/>
    <w:rsid w:val="008334B0"/>
    <w:rsid w:val="00833573"/>
    <w:rsid w:val="00833591"/>
    <w:rsid w:val="00833EA0"/>
    <w:rsid w:val="00833F31"/>
    <w:rsid w:val="00834FEF"/>
    <w:rsid w:val="0083560B"/>
    <w:rsid w:val="008358CC"/>
    <w:rsid w:val="00835BE0"/>
    <w:rsid w:val="00836F53"/>
    <w:rsid w:val="00837897"/>
    <w:rsid w:val="00840207"/>
    <w:rsid w:val="0084094C"/>
    <w:rsid w:val="00841A1B"/>
    <w:rsid w:val="00842E12"/>
    <w:rsid w:val="00842F31"/>
    <w:rsid w:val="00843039"/>
    <w:rsid w:val="008434CA"/>
    <w:rsid w:val="00843B17"/>
    <w:rsid w:val="008440F1"/>
    <w:rsid w:val="00844192"/>
    <w:rsid w:val="0084458A"/>
    <w:rsid w:val="00844616"/>
    <w:rsid w:val="00844DCC"/>
    <w:rsid w:val="00844ED0"/>
    <w:rsid w:val="00845820"/>
    <w:rsid w:val="00846B7E"/>
    <w:rsid w:val="0084728B"/>
    <w:rsid w:val="00850262"/>
    <w:rsid w:val="008507CA"/>
    <w:rsid w:val="00851087"/>
    <w:rsid w:val="00851150"/>
    <w:rsid w:val="008511CE"/>
    <w:rsid w:val="00851883"/>
    <w:rsid w:val="00851F9E"/>
    <w:rsid w:val="00852024"/>
    <w:rsid w:val="00852C5A"/>
    <w:rsid w:val="00853663"/>
    <w:rsid w:val="00853C97"/>
    <w:rsid w:val="00853DD6"/>
    <w:rsid w:val="00855677"/>
    <w:rsid w:val="00856758"/>
    <w:rsid w:val="00856867"/>
    <w:rsid w:val="00856ACA"/>
    <w:rsid w:val="00856B48"/>
    <w:rsid w:val="008570EB"/>
    <w:rsid w:val="008610AC"/>
    <w:rsid w:val="00861155"/>
    <w:rsid w:val="0086134D"/>
    <w:rsid w:val="008617F5"/>
    <w:rsid w:val="00862D80"/>
    <w:rsid w:val="00863813"/>
    <w:rsid w:val="00863D01"/>
    <w:rsid w:val="00863DCA"/>
    <w:rsid w:val="00863F6D"/>
    <w:rsid w:val="008643C2"/>
    <w:rsid w:val="008653BE"/>
    <w:rsid w:val="00865F38"/>
    <w:rsid w:val="00870136"/>
    <w:rsid w:val="008706D1"/>
    <w:rsid w:val="008718A4"/>
    <w:rsid w:val="008718C6"/>
    <w:rsid w:val="00872731"/>
    <w:rsid w:val="00872890"/>
    <w:rsid w:val="00872E08"/>
    <w:rsid w:val="00872EAF"/>
    <w:rsid w:val="008737C4"/>
    <w:rsid w:val="00874146"/>
    <w:rsid w:val="008742AF"/>
    <w:rsid w:val="00874A5B"/>
    <w:rsid w:val="00874B51"/>
    <w:rsid w:val="00875568"/>
    <w:rsid w:val="008759AB"/>
    <w:rsid w:val="0087633F"/>
    <w:rsid w:val="00876856"/>
    <w:rsid w:val="00876C85"/>
    <w:rsid w:val="00877FEA"/>
    <w:rsid w:val="008804A2"/>
    <w:rsid w:val="00882349"/>
    <w:rsid w:val="008824FB"/>
    <w:rsid w:val="00882CE6"/>
    <w:rsid w:val="00882ECE"/>
    <w:rsid w:val="00883AC5"/>
    <w:rsid w:val="00885205"/>
    <w:rsid w:val="00885331"/>
    <w:rsid w:val="00885D0E"/>
    <w:rsid w:val="008865BA"/>
    <w:rsid w:val="00886F30"/>
    <w:rsid w:val="008872F7"/>
    <w:rsid w:val="00890043"/>
    <w:rsid w:val="008902E3"/>
    <w:rsid w:val="00890B7C"/>
    <w:rsid w:val="00890E19"/>
    <w:rsid w:val="008916B3"/>
    <w:rsid w:val="008916C1"/>
    <w:rsid w:val="0089265A"/>
    <w:rsid w:val="00892812"/>
    <w:rsid w:val="00892BB4"/>
    <w:rsid w:val="008939F4"/>
    <w:rsid w:val="00893D65"/>
    <w:rsid w:val="00895D01"/>
    <w:rsid w:val="008965B2"/>
    <w:rsid w:val="008965EE"/>
    <w:rsid w:val="008968E8"/>
    <w:rsid w:val="00896D17"/>
    <w:rsid w:val="00897811"/>
    <w:rsid w:val="008A14EE"/>
    <w:rsid w:val="008A2014"/>
    <w:rsid w:val="008A2A3A"/>
    <w:rsid w:val="008A2C02"/>
    <w:rsid w:val="008A3211"/>
    <w:rsid w:val="008A37E6"/>
    <w:rsid w:val="008A3FE9"/>
    <w:rsid w:val="008A423A"/>
    <w:rsid w:val="008A53D2"/>
    <w:rsid w:val="008A5DCF"/>
    <w:rsid w:val="008A6FF3"/>
    <w:rsid w:val="008A7F48"/>
    <w:rsid w:val="008B1986"/>
    <w:rsid w:val="008B1E14"/>
    <w:rsid w:val="008B2E54"/>
    <w:rsid w:val="008B3A30"/>
    <w:rsid w:val="008B3B30"/>
    <w:rsid w:val="008B4B3B"/>
    <w:rsid w:val="008B5D5F"/>
    <w:rsid w:val="008B5FFC"/>
    <w:rsid w:val="008B6AA1"/>
    <w:rsid w:val="008B6D04"/>
    <w:rsid w:val="008C0152"/>
    <w:rsid w:val="008C061F"/>
    <w:rsid w:val="008C062E"/>
    <w:rsid w:val="008C0819"/>
    <w:rsid w:val="008C1364"/>
    <w:rsid w:val="008C368E"/>
    <w:rsid w:val="008C3A0E"/>
    <w:rsid w:val="008C3E0E"/>
    <w:rsid w:val="008C4438"/>
    <w:rsid w:val="008C4BE6"/>
    <w:rsid w:val="008C57BD"/>
    <w:rsid w:val="008C5F2B"/>
    <w:rsid w:val="008C612B"/>
    <w:rsid w:val="008C7DAA"/>
    <w:rsid w:val="008D0E57"/>
    <w:rsid w:val="008D0F74"/>
    <w:rsid w:val="008D173B"/>
    <w:rsid w:val="008D1829"/>
    <w:rsid w:val="008D2D9E"/>
    <w:rsid w:val="008D2FB1"/>
    <w:rsid w:val="008D3216"/>
    <w:rsid w:val="008D32BA"/>
    <w:rsid w:val="008D3A39"/>
    <w:rsid w:val="008D3AFE"/>
    <w:rsid w:val="008D3D85"/>
    <w:rsid w:val="008D3DD1"/>
    <w:rsid w:val="008D4490"/>
    <w:rsid w:val="008D4635"/>
    <w:rsid w:val="008D4734"/>
    <w:rsid w:val="008D5330"/>
    <w:rsid w:val="008D572E"/>
    <w:rsid w:val="008D576F"/>
    <w:rsid w:val="008D5902"/>
    <w:rsid w:val="008D5B64"/>
    <w:rsid w:val="008D5F68"/>
    <w:rsid w:val="008D63CE"/>
    <w:rsid w:val="008E018B"/>
    <w:rsid w:val="008E04DA"/>
    <w:rsid w:val="008E0587"/>
    <w:rsid w:val="008E0819"/>
    <w:rsid w:val="008E1AF0"/>
    <w:rsid w:val="008E1C41"/>
    <w:rsid w:val="008E1E7B"/>
    <w:rsid w:val="008E226E"/>
    <w:rsid w:val="008E2367"/>
    <w:rsid w:val="008E2368"/>
    <w:rsid w:val="008E3A7B"/>
    <w:rsid w:val="008E6777"/>
    <w:rsid w:val="008E688C"/>
    <w:rsid w:val="008E7BEE"/>
    <w:rsid w:val="008F0A5D"/>
    <w:rsid w:val="008F0ABC"/>
    <w:rsid w:val="008F2100"/>
    <w:rsid w:val="008F2997"/>
    <w:rsid w:val="008F2A75"/>
    <w:rsid w:val="008F2B93"/>
    <w:rsid w:val="008F3289"/>
    <w:rsid w:val="008F35A7"/>
    <w:rsid w:val="008F35C0"/>
    <w:rsid w:val="008F36C6"/>
    <w:rsid w:val="008F4A3A"/>
    <w:rsid w:val="008F553F"/>
    <w:rsid w:val="008F745E"/>
    <w:rsid w:val="008F779B"/>
    <w:rsid w:val="0090063C"/>
    <w:rsid w:val="00901148"/>
    <w:rsid w:val="00902565"/>
    <w:rsid w:val="00903ED3"/>
    <w:rsid w:val="00904CFB"/>
    <w:rsid w:val="00906A5B"/>
    <w:rsid w:val="00906D69"/>
    <w:rsid w:val="00906D7D"/>
    <w:rsid w:val="0090738A"/>
    <w:rsid w:val="009077F7"/>
    <w:rsid w:val="00907DDB"/>
    <w:rsid w:val="00910189"/>
    <w:rsid w:val="00911320"/>
    <w:rsid w:val="00911455"/>
    <w:rsid w:val="009118A3"/>
    <w:rsid w:val="00911FFE"/>
    <w:rsid w:val="00912117"/>
    <w:rsid w:val="0091282C"/>
    <w:rsid w:val="00913D6B"/>
    <w:rsid w:val="009149AA"/>
    <w:rsid w:val="00914A3A"/>
    <w:rsid w:val="00914C7B"/>
    <w:rsid w:val="00914DF6"/>
    <w:rsid w:val="00915517"/>
    <w:rsid w:val="009155D6"/>
    <w:rsid w:val="009158A4"/>
    <w:rsid w:val="00915CE2"/>
    <w:rsid w:val="00916C05"/>
    <w:rsid w:val="00916E4D"/>
    <w:rsid w:val="0092067A"/>
    <w:rsid w:val="00920B22"/>
    <w:rsid w:val="00920D21"/>
    <w:rsid w:val="0092105C"/>
    <w:rsid w:val="00921931"/>
    <w:rsid w:val="00921B6B"/>
    <w:rsid w:val="00922058"/>
    <w:rsid w:val="00922C84"/>
    <w:rsid w:val="00922F6F"/>
    <w:rsid w:val="009234C1"/>
    <w:rsid w:val="0092364D"/>
    <w:rsid w:val="009243E5"/>
    <w:rsid w:val="00924593"/>
    <w:rsid w:val="00925F4B"/>
    <w:rsid w:val="0092645E"/>
    <w:rsid w:val="00926A19"/>
    <w:rsid w:val="00926DEA"/>
    <w:rsid w:val="00926E48"/>
    <w:rsid w:val="009278D7"/>
    <w:rsid w:val="00930FED"/>
    <w:rsid w:val="00931848"/>
    <w:rsid w:val="0093199B"/>
    <w:rsid w:val="00931DA4"/>
    <w:rsid w:val="00931FCB"/>
    <w:rsid w:val="00935BEB"/>
    <w:rsid w:val="00935FB9"/>
    <w:rsid w:val="009373F3"/>
    <w:rsid w:val="00937603"/>
    <w:rsid w:val="00940E6B"/>
    <w:rsid w:val="00941395"/>
    <w:rsid w:val="00941702"/>
    <w:rsid w:val="00941E22"/>
    <w:rsid w:val="009425B5"/>
    <w:rsid w:val="00942E05"/>
    <w:rsid w:val="00943B98"/>
    <w:rsid w:val="00943CA0"/>
    <w:rsid w:val="0094519C"/>
    <w:rsid w:val="009461A1"/>
    <w:rsid w:val="00947EFB"/>
    <w:rsid w:val="0095092E"/>
    <w:rsid w:val="00950B2D"/>
    <w:rsid w:val="00950B5C"/>
    <w:rsid w:val="00950DE6"/>
    <w:rsid w:val="00950E41"/>
    <w:rsid w:val="009524A7"/>
    <w:rsid w:val="00952DD2"/>
    <w:rsid w:val="00952ECF"/>
    <w:rsid w:val="00953708"/>
    <w:rsid w:val="009548A8"/>
    <w:rsid w:val="00954A6C"/>
    <w:rsid w:val="00954BFA"/>
    <w:rsid w:val="0095635C"/>
    <w:rsid w:val="009563DE"/>
    <w:rsid w:val="0095659E"/>
    <w:rsid w:val="00956643"/>
    <w:rsid w:val="00960934"/>
    <w:rsid w:val="009614F6"/>
    <w:rsid w:val="0096233A"/>
    <w:rsid w:val="00962F20"/>
    <w:rsid w:val="00962F4C"/>
    <w:rsid w:val="009639C6"/>
    <w:rsid w:val="00965C6B"/>
    <w:rsid w:val="009664E1"/>
    <w:rsid w:val="009669AB"/>
    <w:rsid w:val="00966CDE"/>
    <w:rsid w:val="009675BC"/>
    <w:rsid w:val="009678A4"/>
    <w:rsid w:val="00970A8F"/>
    <w:rsid w:val="00970E9D"/>
    <w:rsid w:val="0097136B"/>
    <w:rsid w:val="0097174C"/>
    <w:rsid w:val="00972761"/>
    <w:rsid w:val="00972B1D"/>
    <w:rsid w:val="0097309B"/>
    <w:rsid w:val="009734C0"/>
    <w:rsid w:val="00973C10"/>
    <w:rsid w:val="00973C99"/>
    <w:rsid w:val="00974737"/>
    <w:rsid w:val="0097580F"/>
    <w:rsid w:val="009758BF"/>
    <w:rsid w:val="00975A7D"/>
    <w:rsid w:val="00976E61"/>
    <w:rsid w:val="0097704C"/>
    <w:rsid w:val="00977123"/>
    <w:rsid w:val="00977153"/>
    <w:rsid w:val="00977BCC"/>
    <w:rsid w:val="00980151"/>
    <w:rsid w:val="009804FF"/>
    <w:rsid w:val="00980CD4"/>
    <w:rsid w:val="00982591"/>
    <w:rsid w:val="00983115"/>
    <w:rsid w:val="0098328C"/>
    <w:rsid w:val="00983458"/>
    <w:rsid w:val="00983500"/>
    <w:rsid w:val="00983FD6"/>
    <w:rsid w:val="00984188"/>
    <w:rsid w:val="00984364"/>
    <w:rsid w:val="009845CA"/>
    <w:rsid w:val="00985DBD"/>
    <w:rsid w:val="00986413"/>
    <w:rsid w:val="0098647C"/>
    <w:rsid w:val="00987372"/>
    <w:rsid w:val="009874B5"/>
    <w:rsid w:val="00987BE3"/>
    <w:rsid w:val="009910D3"/>
    <w:rsid w:val="00991B5D"/>
    <w:rsid w:val="00992370"/>
    <w:rsid w:val="009932EF"/>
    <w:rsid w:val="009933B9"/>
    <w:rsid w:val="009935C7"/>
    <w:rsid w:val="009937FA"/>
    <w:rsid w:val="009946ED"/>
    <w:rsid w:val="009947FB"/>
    <w:rsid w:val="00994DD9"/>
    <w:rsid w:val="0099507D"/>
    <w:rsid w:val="009950F6"/>
    <w:rsid w:val="0099531E"/>
    <w:rsid w:val="0099574A"/>
    <w:rsid w:val="00995F7E"/>
    <w:rsid w:val="00996817"/>
    <w:rsid w:val="00996A25"/>
    <w:rsid w:val="00996A9B"/>
    <w:rsid w:val="00996FB1"/>
    <w:rsid w:val="009973E1"/>
    <w:rsid w:val="009977FF"/>
    <w:rsid w:val="00997E77"/>
    <w:rsid w:val="009A0207"/>
    <w:rsid w:val="009A080E"/>
    <w:rsid w:val="009A0E74"/>
    <w:rsid w:val="009A13B5"/>
    <w:rsid w:val="009A1AC0"/>
    <w:rsid w:val="009A1B2E"/>
    <w:rsid w:val="009A1E3D"/>
    <w:rsid w:val="009A41FF"/>
    <w:rsid w:val="009A5205"/>
    <w:rsid w:val="009A5623"/>
    <w:rsid w:val="009A5705"/>
    <w:rsid w:val="009A5E20"/>
    <w:rsid w:val="009A6001"/>
    <w:rsid w:val="009A6876"/>
    <w:rsid w:val="009A72F4"/>
    <w:rsid w:val="009A7379"/>
    <w:rsid w:val="009A7B42"/>
    <w:rsid w:val="009B12CB"/>
    <w:rsid w:val="009B1BFE"/>
    <w:rsid w:val="009B2629"/>
    <w:rsid w:val="009B2F54"/>
    <w:rsid w:val="009B4332"/>
    <w:rsid w:val="009B447B"/>
    <w:rsid w:val="009B484F"/>
    <w:rsid w:val="009B49ED"/>
    <w:rsid w:val="009B6298"/>
    <w:rsid w:val="009B654A"/>
    <w:rsid w:val="009B6649"/>
    <w:rsid w:val="009B7CD9"/>
    <w:rsid w:val="009C0367"/>
    <w:rsid w:val="009C0374"/>
    <w:rsid w:val="009C28DC"/>
    <w:rsid w:val="009C2A2E"/>
    <w:rsid w:val="009C2C9D"/>
    <w:rsid w:val="009C2F2E"/>
    <w:rsid w:val="009C3369"/>
    <w:rsid w:val="009C3391"/>
    <w:rsid w:val="009C3610"/>
    <w:rsid w:val="009C36B3"/>
    <w:rsid w:val="009C3B20"/>
    <w:rsid w:val="009C3EB7"/>
    <w:rsid w:val="009C44F1"/>
    <w:rsid w:val="009C54B7"/>
    <w:rsid w:val="009C5D81"/>
    <w:rsid w:val="009D00CD"/>
    <w:rsid w:val="009D01CB"/>
    <w:rsid w:val="009D07B7"/>
    <w:rsid w:val="009D1A83"/>
    <w:rsid w:val="009D1BE3"/>
    <w:rsid w:val="009D1C64"/>
    <w:rsid w:val="009D2C1C"/>
    <w:rsid w:val="009D314C"/>
    <w:rsid w:val="009D321C"/>
    <w:rsid w:val="009D34AD"/>
    <w:rsid w:val="009D417B"/>
    <w:rsid w:val="009D51AF"/>
    <w:rsid w:val="009D5389"/>
    <w:rsid w:val="009D5A70"/>
    <w:rsid w:val="009D5AC0"/>
    <w:rsid w:val="009D5B87"/>
    <w:rsid w:val="009D5C6D"/>
    <w:rsid w:val="009D6731"/>
    <w:rsid w:val="009D69AC"/>
    <w:rsid w:val="009D6C57"/>
    <w:rsid w:val="009D6D9E"/>
    <w:rsid w:val="009D71D7"/>
    <w:rsid w:val="009D721F"/>
    <w:rsid w:val="009D73FF"/>
    <w:rsid w:val="009E001E"/>
    <w:rsid w:val="009E0349"/>
    <w:rsid w:val="009E11C4"/>
    <w:rsid w:val="009E225D"/>
    <w:rsid w:val="009E23AB"/>
    <w:rsid w:val="009E261B"/>
    <w:rsid w:val="009E2795"/>
    <w:rsid w:val="009E2B5C"/>
    <w:rsid w:val="009E2E30"/>
    <w:rsid w:val="009E3347"/>
    <w:rsid w:val="009E53BF"/>
    <w:rsid w:val="009E569B"/>
    <w:rsid w:val="009E6375"/>
    <w:rsid w:val="009E63B7"/>
    <w:rsid w:val="009E74D9"/>
    <w:rsid w:val="009E781A"/>
    <w:rsid w:val="009F1FAB"/>
    <w:rsid w:val="009F24B2"/>
    <w:rsid w:val="009F250B"/>
    <w:rsid w:val="009F3B10"/>
    <w:rsid w:val="009F3E2E"/>
    <w:rsid w:val="009F4715"/>
    <w:rsid w:val="009F4CE8"/>
    <w:rsid w:val="009F4CFB"/>
    <w:rsid w:val="009F4DB1"/>
    <w:rsid w:val="009F4FEE"/>
    <w:rsid w:val="009F57D2"/>
    <w:rsid w:val="009F58F5"/>
    <w:rsid w:val="00A00305"/>
    <w:rsid w:val="00A007CD"/>
    <w:rsid w:val="00A00D7A"/>
    <w:rsid w:val="00A00D8F"/>
    <w:rsid w:val="00A0259E"/>
    <w:rsid w:val="00A0274F"/>
    <w:rsid w:val="00A034F1"/>
    <w:rsid w:val="00A039BF"/>
    <w:rsid w:val="00A0492D"/>
    <w:rsid w:val="00A04D4A"/>
    <w:rsid w:val="00A057A3"/>
    <w:rsid w:val="00A05825"/>
    <w:rsid w:val="00A05AB0"/>
    <w:rsid w:val="00A06716"/>
    <w:rsid w:val="00A068F9"/>
    <w:rsid w:val="00A06E23"/>
    <w:rsid w:val="00A077EF"/>
    <w:rsid w:val="00A108C5"/>
    <w:rsid w:val="00A117F8"/>
    <w:rsid w:val="00A12536"/>
    <w:rsid w:val="00A12AB7"/>
    <w:rsid w:val="00A12D60"/>
    <w:rsid w:val="00A13138"/>
    <w:rsid w:val="00A13217"/>
    <w:rsid w:val="00A13809"/>
    <w:rsid w:val="00A1396A"/>
    <w:rsid w:val="00A139F4"/>
    <w:rsid w:val="00A142CA"/>
    <w:rsid w:val="00A158D5"/>
    <w:rsid w:val="00A16875"/>
    <w:rsid w:val="00A20F9F"/>
    <w:rsid w:val="00A22447"/>
    <w:rsid w:val="00A225C6"/>
    <w:rsid w:val="00A225EA"/>
    <w:rsid w:val="00A22856"/>
    <w:rsid w:val="00A23407"/>
    <w:rsid w:val="00A247AA"/>
    <w:rsid w:val="00A24DBD"/>
    <w:rsid w:val="00A24ED8"/>
    <w:rsid w:val="00A251D1"/>
    <w:rsid w:val="00A25754"/>
    <w:rsid w:val="00A25772"/>
    <w:rsid w:val="00A262AF"/>
    <w:rsid w:val="00A2666B"/>
    <w:rsid w:val="00A26E0B"/>
    <w:rsid w:val="00A27396"/>
    <w:rsid w:val="00A3029A"/>
    <w:rsid w:val="00A308A2"/>
    <w:rsid w:val="00A30A90"/>
    <w:rsid w:val="00A31764"/>
    <w:rsid w:val="00A31CD3"/>
    <w:rsid w:val="00A331FA"/>
    <w:rsid w:val="00A34230"/>
    <w:rsid w:val="00A34427"/>
    <w:rsid w:val="00A34B27"/>
    <w:rsid w:val="00A356E4"/>
    <w:rsid w:val="00A35BDE"/>
    <w:rsid w:val="00A35EFB"/>
    <w:rsid w:val="00A361FE"/>
    <w:rsid w:val="00A36704"/>
    <w:rsid w:val="00A36FEF"/>
    <w:rsid w:val="00A37DFD"/>
    <w:rsid w:val="00A37F1E"/>
    <w:rsid w:val="00A40F5A"/>
    <w:rsid w:val="00A42915"/>
    <w:rsid w:val="00A435DA"/>
    <w:rsid w:val="00A436EA"/>
    <w:rsid w:val="00A4417B"/>
    <w:rsid w:val="00A44FCA"/>
    <w:rsid w:val="00A45054"/>
    <w:rsid w:val="00A450FB"/>
    <w:rsid w:val="00A45463"/>
    <w:rsid w:val="00A45661"/>
    <w:rsid w:val="00A4666C"/>
    <w:rsid w:val="00A46784"/>
    <w:rsid w:val="00A467A9"/>
    <w:rsid w:val="00A469E3"/>
    <w:rsid w:val="00A46C2E"/>
    <w:rsid w:val="00A47532"/>
    <w:rsid w:val="00A502EA"/>
    <w:rsid w:val="00A50D7D"/>
    <w:rsid w:val="00A524BA"/>
    <w:rsid w:val="00A5281C"/>
    <w:rsid w:val="00A5349C"/>
    <w:rsid w:val="00A5361B"/>
    <w:rsid w:val="00A5394A"/>
    <w:rsid w:val="00A56587"/>
    <w:rsid w:val="00A57C9E"/>
    <w:rsid w:val="00A60E86"/>
    <w:rsid w:val="00A615DC"/>
    <w:rsid w:val="00A616D6"/>
    <w:rsid w:val="00A62F36"/>
    <w:rsid w:val="00A63CFC"/>
    <w:rsid w:val="00A64046"/>
    <w:rsid w:val="00A6458C"/>
    <w:rsid w:val="00A64747"/>
    <w:rsid w:val="00A64D53"/>
    <w:rsid w:val="00A66F12"/>
    <w:rsid w:val="00A67028"/>
    <w:rsid w:val="00A67073"/>
    <w:rsid w:val="00A672EC"/>
    <w:rsid w:val="00A703E1"/>
    <w:rsid w:val="00A70585"/>
    <w:rsid w:val="00A70C50"/>
    <w:rsid w:val="00A7179D"/>
    <w:rsid w:val="00A718B9"/>
    <w:rsid w:val="00A71B18"/>
    <w:rsid w:val="00A71F58"/>
    <w:rsid w:val="00A72385"/>
    <w:rsid w:val="00A744E8"/>
    <w:rsid w:val="00A762CD"/>
    <w:rsid w:val="00A76FEE"/>
    <w:rsid w:val="00A77556"/>
    <w:rsid w:val="00A77929"/>
    <w:rsid w:val="00A803A8"/>
    <w:rsid w:val="00A804B6"/>
    <w:rsid w:val="00A81257"/>
    <w:rsid w:val="00A81A34"/>
    <w:rsid w:val="00A82563"/>
    <w:rsid w:val="00A8269C"/>
    <w:rsid w:val="00A83099"/>
    <w:rsid w:val="00A83427"/>
    <w:rsid w:val="00A838F9"/>
    <w:rsid w:val="00A83D63"/>
    <w:rsid w:val="00A84792"/>
    <w:rsid w:val="00A84A5F"/>
    <w:rsid w:val="00A85007"/>
    <w:rsid w:val="00A8553E"/>
    <w:rsid w:val="00A8564C"/>
    <w:rsid w:val="00A86B04"/>
    <w:rsid w:val="00A86DB5"/>
    <w:rsid w:val="00A87B8B"/>
    <w:rsid w:val="00A87F72"/>
    <w:rsid w:val="00A902EA"/>
    <w:rsid w:val="00A90979"/>
    <w:rsid w:val="00A910A8"/>
    <w:rsid w:val="00A91428"/>
    <w:rsid w:val="00A9280A"/>
    <w:rsid w:val="00A9285E"/>
    <w:rsid w:val="00A93ABF"/>
    <w:rsid w:val="00A93B40"/>
    <w:rsid w:val="00A9489B"/>
    <w:rsid w:val="00A94D0C"/>
    <w:rsid w:val="00A9516E"/>
    <w:rsid w:val="00A95C70"/>
    <w:rsid w:val="00A969F7"/>
    <w:rsid w:val="00A97B7C"/>
    <w:rsid w:val="00AA028C"/>
    <w:rsid w:val="00AA0753"/>
    <w:rsid w:val="00AA07A7"/>
    <w:rsid w:val="00AA0971"/>
    <w:rsid w:val="00AA0A9F"/>
    <w:rsid w:val="00AA0B0A"/>
    <w:rsid w:val="00AA10E1"/>
    <w:rsid w:val="00AA1618"/>
    <w:rsid w:val="00AA1A38"/>
    <w:rsid w:val="00AA1F5E"/>
    <w:rsid w:val="00AA24C5"/>
    <w:rsid w:val="00AA285C"/>
    <w:rsid w:val="00AA2903"/>
    <w:rsid w:val="00AA2AF0"/>
    <w:rsid w:val="00AA2B90"/>
    <w:rsid w:val="00AA3131"/>
    <w:rsid w:val="00AA32E2"/>
    <w:rsid w:val="00AA34B0"/>
    <w:rsid w:val="00AA391F"/>
    <w:rsid w:val="00AA3B43"/>
    <w:rsid w:val="00AA3B78"/>
    <w:rsid w:val="00AA3F6E"/>
    <w:rsid w:val="00AA4239"/>
    <w:rsid w:val="00AA517F"/>
    <w:rsid w:val="00AA5476"/>
    <w:rsid w:val="00AA61CF"/>
    <w:rsid w:val="00AA6938"/>
    <w:rsid w:val="00AB03DC"/>
    <w:rsid w:val="00AB06F3"/>
    <w:rsid w:val="00AB1FD3"/>
    <w:rsid w:val="00AB38C5"/>
    <w:rsid w:val="00AB394E"/>
    <w:rsid w:val="00AB42B9"/>
    <w:rsid w:val="00AB43C9"/>
    <w:rsid w:val="00AB4724"/>
    <w:rsid w:val="00AB475D"/>
    <w:rsid w:val="00AB5733"/>
    <w:rsid w:val="00AB638F"/>
    <w:rsid w:val="00AB64A4"/>
    <w:rsid w:val="00AB6746"/>
    <w:rsid w:val="00AB6E0F"/>
    <w:rsid w:val="00AB73EF"/>
    <w:rsid w:val="00AB757D"/>
    <w:rsid w:val="00AB7933"/>
    <w:rsid w:val="00AB7C03"/>
    <w:rsid w:val="00AB7D60"/>
    <w:rsid w:val="00AC0214"/>
    <w:rsid w:val="00AC03C4"/>
    <w:rsid w:val="00AC06D0"/>
    <w:rsid w:val="00AC11B4"/>
    <w:rsid w:val="00AC180C"/>
    <w:rsid w:val="00AC1F3B"/>
    <w:rsid w:val="00AC20EC"/>
    <w:rsid w:val="00AC47D1"/>
    <w:rsid w:val="00AC5B04"/>
    <w:rsid w:val="00AC604A"/>
    <w:rsid w:val="00AC61F8"/>
    <w:rsid w:val="00AC72EA"/>
    <w:rsid w:val="00AC7734"/>
    <w:rsid w:val="00AD0712"/>
    <w:rsid w:val="00AD089F"/>
    <w:rsid w:val="00AD09E1"/>
    <w:rsid w:val="00AD0FA1"/>
    <w:rsid w:val="00AD125F"/>
    <w:rsid w:val="00AD17FE"/>
    <w:rsid w:val="00AD18F4"/>
    <w:rsid w:val="00AD19BA"/>
    <w:rsid w:val="00AD2ADD"/>
    <w:rsid w:val="00AD2FC1"/>
    <w:rsid w:val="00AD315E"/>
    <w:rsid w:val="00AD4F0F"/>
    <w:rsid w:val="00AD527D"/>
    <w:rsid w:val="00AD565A"/>
    <w:rsid w:val="00AD67AE"/>
    <w:rsid w:val="00AD6934"/>
    <w:rsid w:val="00AD7109"/>
    <w:rsid w:val="00AD7E20"/>
    <w:rsid w:val="00AE0E75"/>
    <w:rsid w:val="00AE1175"/>
    <w:rsid w:val="00AE1205"/>
    <w:rsid w:val="00AE2065"/>
    <w:rsid w:val="00AE238C"/>
    <w:rsid w:val="00AE26A9"/>
    <w:rsid w:val="00AE3039"/>
    <w:rsid w:val="00AE4523"/>
    <w:rsid w:val="00AE4CB4"/>
    <w:rsid w:val="00AE517E"/>
    <w:rsid w:val="00AE6609"/>
    <w:rsid w:val="00AE66BE"/>
    <w:rsid w:val="00AE6904"/>
    <w:rsid w:val="00AE6C58"/>
    <w:rsid w:val="00AE73C7"/>
    <w:rsid w:val="00AF036B"/>
    <w:rsid w:val="00AF1864"/>
    <w:rsid w:val="00AF1D5D"/>
    <w:rsid w:val="00AF26E5"/>
    <w:rsid w:val="00AF2D9E"/>
    <w:rsid w:val="00AF315F"/>
    <w:rsid w:val="00AF3491"/>
    <w:rsid w:val="00AF3AF7"/>
    <w:rsid w:val="00AF3B6B"/>
    <w:rsid w:val="00AF48CA"/>
    <w:rsid w:val="00AF50E9"/>
    <w:rsid w:val="00AF514E"/>
    <w:rsid w:val="00AF5651"/>
    <w:rsid w:val="00AF5AD2"/>
    <w:rsid w:val="00AF5E9A"/>
    <w:rsid w:val="00AF6CA2"/>
    <w:rsid w:val="00AF71F9"/>
    <w:rsid w:val="00AF724C"/>
    <w:rsid w:val="00AF786A"/>
    <w:rsid w:val="00B006E2"/>
    <w:rsid w:val="00B0073B"/>
    <w:rsid w:val="00B00C72"/>
    <w:rsid w:val="00B019A4"/>
    <w:rsid w:val="00B04517"/>
    <w:rsid w:val="00B04F8C"/>
    <w:rsid w:val="00B0584F"/>
    <w:rsid w:val="00B06499"/>
    <w:rsid w:val="00B06AC2"/>
    <w:rsid w:val="00B06F17"/>
    <w:rsid w:val="00B074E4"/>
    <w:rsid w:val="00B07570"/>
    <w:rsid w:val="00B079A2"/>
    <w:rsid w:val="00B07F55"/>
    <w:rsid w:val="00B1060C"/>
    <w:rsid w:val="00B1149F"/>
    <w:rsid w:val="00B11E8E"/>
    <w:rsid w:val="00B125C5"/>
    <w:rsid w:val="00B12A4E"/>
    <w:rsid w:val="00B12CCB"/>
    <w:rsid w:val="00B12DCE"/>
    <w:rsid w:val="00B14C62"/>
    <w:rsid w:val="00B1511B"/>
    <w:rsid w:val="00B15848"/>
    <w:rsid w:val="00B15913"/>
    <w:rsid w:val="00B17288"/>
    <w:rsid w:val="00B17905"/>
    <w:rsid w:val="00B20F84"/>
    <w:rsid w:val="00B21A47"/>
    <w:rsid w:val="00B22000"/>
    <w:rsid w:val="00B22D63"/>
    <w:rsid w:val="00B22F46"/>
    <w:rsid w:val="00B2487E"/>
    <w:rsid w:val="00B24EC9"/>
    <w:rsid w:val="00B253F9"/>
    <w:rsid w:val="00B25FFC"/>
    <w:rsid w:val="00B26524"/>
    <w:rsid w:val="00B26525"/>
    <w:rsid w:val="00B27183"/>
    <w:rsid w:val="00B2777C"/>
    <w:rsid w:val="00B27958"/>
    <w:rsid w:val="00B30FE8"/>
    <w:rsid w:val="00B313B7"/>
    <w:rsid w:val="00B3189B"/>
    <w:rsid w:val="00B33421"/>
    <w:rsid w:val="00B334F8"/>
    <w:rsid w:val="00B339C1"/>
    <w:rsid w:val="00B340B1"/>
    <w:rsid w:val="00B34E84"/>
    <w:rsid w:val="00B35342"/>
    <w:rsid w:val="00B35651"/>
    <w:rsid w:val="00B35AA7"/>
    <w:rsid w:val="00B35DBA"/>
    <w:rsid w:val="00B35F44"/>
    <w:rsid w:val="00B3678A"/>
    <w:rsid w:val="00B36D6C"/>
    <w:rsid w:val="00B37554"/>
    <w:rsid w:val="00B377C6"/>
    <w:rsid w:val="00B37DAA"/>
    <w:rsid w:val="00B37FE8"/>
    <w:rsid w:val="00B40175"/>
    <w:rsid w:val="00B4207A"/>
    <w:rsid w:val="00B448D1"/>
    <w:rsid w:val="00B45E95"/>
    <w:rsid w:val="00B46801"/>
    <w:rsid w:val="00B47523"/>
    <w:rsid w:val="00B47EA7"/>
    <w:rsid w:val="00B51441"/>
    <w:rsid w:val="00B51D80"/>
    <w:rsid w:val="00B539DC"/>
    <w:rsid w:val="00B53DB7"/>
    <w:rsid w:val="00B54B06"/>
    <w:rsid w:val="00B54B95"/>
    <w:rsid w:val="00B5550E"/>
    <w:rsid w:val="00B55B10"/>
    <w:rsid w:val="00B560B9"/>
    <w:rsid w:val="00B571DF"/>
    <w:rsid w:val="00B579BB"/>
    <w:rsid w:val="00B6061D"/>
    <w:rsid w:val="00B618FA"/>
    <w:rsid w:val="00B61974"/>
    <w:rsid w:val="00B6199C"/>
    <w:rsid w:val="00B61ACE"/>
    <w:rsid w:val="00B61E06"/>
    <w:rsid w:val="00B625E8"/>
    <w:rsid w:val="00B62E2B"/>
    <w:rsid w:val="00B63B81"/>
    <w:rsid w:val="00B640D3"/>
    <w:rsid w:val="00B64759"/>
    <w:rsid w:val="00B649F7"/>
    <w:rsid w:val="00B64BF2"/>
    <w:rsid w:val="00B65165"/>
    <w:rsid w:val="00B661C8"/>
    <w:rsid w:val="00B66593"/>
    <w:rsid w:val="00B70886"/>
    <w:rsid w:val="00B7093C"/>
    <w:rsid w:val="00B70DED"/>
    <w:rsid w:val="00B70E7D"/>
    <w:rsid w:val="00B7185B"/>
    <w:rsid w:val="00B7219E"/>
    <w:rsid w:val="00B7234A"/>
    <w:rsid w:val="00B723E2"/>
    <w:rsid w:val="00B7260F"/>
    <w:rsid w:val="00B72F4D"/>
    <w:rsid w:val="00B73FCA"/>
    <w:rsid w:val="00B74BAD"/>
    <w:rsid w:val="00B74E7B"/>
    <w:rsid w:val="00B74F1A"/>
    <w:rsid w:val="00B750FE"/>
    <w:rsid w:val="00B75C64"/>
    <w:rsid w:val="00B800F9"/>
    <w:rsid w:val="00B80939"/>
    <w:rsid w:val="00B8178C"/>
    <w:rsid w:val="00B8187B"/>
    <w:rsid w:val="00B81BF0"/>
    <w:rsid w:val="00B81D8A"/>
    <w:rsid w:val="00B81DA7"/>
    <w:rsid w:val="00B82371"/>
    <w:rsid w:val="00B825B8"/>
    <w:rsid w:val="00B82886"/>
    <w:rsid w:val="00B83009"/>
    <w:rsid w:val="00B840EB"/>
    <w:rsid w:val="00B84549"/>
    <w:rsid w:val="00B84668"/>
    <w:rsid w:val="00B84853"/>
    <w:rsid w:val="00B84CA2"/>
    <w:rsid w:val="00B85355"/>
    <w:rsid w:val="00B86B5D"/>
    <w:rsid w:val="00B87312"/>
    <w:rsid w:val="00B87899"/>
    <w:rsid w:val="00B87D13"/>
    <w:rsid w:val="00B900AC"/>
    <w:rsid w:val="00B9012D"/>
    <w:rsid w:val="00B90A98"/>
    <w:rsid w:val="00B90ECE"/>
    <w:rsid w:val="00B91A50"/>
    <w:rsid w:val="00B91D20"/>
    <w:rsid w:val="00B92024"/>
    <w:rsid w:val="00B92114"/>
    <w:rsid w:val="00B92424"/>
    <w:rsid w:val="00B92C83"/>
    <w:rsid w:val="00B93622"/>
    <w:rsid w:val="00B93EDF"/>
    <w:rsid w:val="00B95166"/>
    <w:rsid w:val="00B9559A"/>
    <w:rsid w:val="00B967AE"/>
    <w:rsid w:val="00B96F3A"/>
    <w:rsid w:val="00B9711E"/>
    <w:rsid w:val="00B9751B"/>
    <w:rsid w:val="00BA123D"/>
    <w:rsid w:val="00BA161E"/>
    <w:rsid w:val="00BA1700"/>
    <w:rsid w:val="00BA2709"/>
    <w:rsid w:val="00BA2CC1"/>
    <w:rsid w:val="00BA4689"/>
    <w:rsid w:val="00BA46B8"/>
    <w:rsid w:val="00BA476F"/>
    <w:rsid w:val="00BA7298"/>
    <w:rsid w:val="00BA730B"/>
    <w:rsid w:val="00BB148F"/>
    <w:rsid w:val="00BB1494"/>
    <w:rsid w:val="00BB1AFE"/>
    <w:rsid w:val="00BB1C0E"/>
    <w:rsid w:val="00BB25AC"/>
    <w:rsid w:val="00BB29A6"/>
    <w:rsid w:val="00BB2A84"/>
    <w:rsid w:val="00BB2C98"/>
    <w:rsid w:val="00BB3B29"/>
    <w:rsid w:val="00BB434A"/>
    <w:rsid w:val="00BB4649"/>
    <w:rsid w:val="00BB5F22"/>
    <w:rsid w:val="00BB5FC2"/>
    <w:rsid w:val="00BB6581"/>
    <w:rsid w:val="00BB734C"/>
    <w:rsid w:val="00BC03A5"/>
    <w:rsid w:val="00BC0A6D"/>
    <w:rsid w:val="00BC0B53"/>
    <w:rsid w:val="00BC11F9"/>
    <w:rsid w:val="00BC1414"/>
    <w:rsid w:val="00BC1EB0"/>
    <w:rsid w:val="00BC26B7"/>
    <w:rsid w:val="00BC29F9"/>
    <w:rsid w:val="00BC3284"/>
    <w:rsid w:val="00BC3687"/>
    <w:rsid w:val="00BC40A0"/>
    <w:rsid w:val="00BC4ADA"/>
    <w:rsid w:val="00BC5942"/>
    <w:rsid w:val="00BC5969"/>
    <w:rsid w:val="00BC65F9"/>
    <w:rsid w:val="00BC6664"/>
    <w:rsid w:val="00BC679D"/>
    <w:rsid w:val="00BC6A57"/>
    <w:rsid w:val="00BC7D76"/>
    <w:rsid w:val="00BC7E97"/>
    <w:rsid w:val="00BC7EAC"/>
    <w:rsid w:val="00BD02D5"/>
    <w:rsid w:val="00BD195D"/>
    <w:rsid w:val="00BD19EF"/>
    <w:rsid w:val="00BD2465"/>
    <w:rsid w:val="00BD3269"/>
    <w:rsid w:val="00BD37AB"/>
    <w:rsid w:val="00BD3A9E"/>
    <w:rsid w:val="00BD4307"/>
    <w:rsid w:val="00BD4C02"/>
    <w:rsid w:val="00BD647B"/>
    <w:rsid w:val="00BD6F61"/>
    <w:rsid w:val="00BD7615"/>
    <w:rsid w:val="00BD7A49"/>
    <w:rsid w:val="00BE1121"/>
    <w:rsid w:val="00BE1502"/>
    <w:rsid w:val="00BE2724"/>
    <w:rsid w:val="00BE32D3"/>
    <w:rsid w:val="00BE3728"/>
    <w:rsid w:val="00BE40C0"/>
    <w:rsid w:val="00BE5DC7"/>
    <w:rsid w:val="00BE61E3"/>
    <w:rsid w:val="00BE705C"/>
    <w:rsid w:val="00BE7067"/>
    <w:rsid w:val="00BF0189"/>
    <w:rsid w:val="00BF03C4"/>
    <w:rsid w:val="00BF0B8F"/>
    <w:rsid w:val="00BF1CD0"/>
    <w:rsid w:val="00BF1D5E"/>
    <w:rsid w:val="00BF2176"/>
    <w:rsid w:val="00BF2A75"/>
    <w:rsid w:val="00BF2C9A"/>
    <w:rsid w:val="00BF644D"/>
    <w:rsid w:val="00BF71AA"/>
    <w:rsid w:val="00C00159"/>
    <w:rsid w:val="00C00AC5"/>
    <w:rsid w:val="00C01213"/>
    <w:rsid w:val="00C0124E"/>
    <w:rsid w:val="00C01361"/>
    <w:rsid w:val="00C015E1"/>
    <w:rsid w:val="00C01A00"/>
    <w:rsid w:val="00C02A5B"/>
    <w:rsid w:val="00C03D90"/>
    <w:rsid w:val="00C05DCC"/>
    <w:rsid w:val="00C067AF"/>
    <w:rsid w:val="00C06C4A"/>
    <w:rsid w:val="00C078DB"/>
    <w:rsid w:val="00C1071B"/>
    <w:rsid w:val="00C10FA3"/>
    <w:rsid w:val="00C12431"/>
    <w:rsid w:val="00C128BE"/>
    <w:rsid w:val="00C1293E"/>
    <w:rsid w:val="00C130EE"/>
    <w:rsid w:val="00C1379A"/>
    <w:rsid w:val="00C13CA0"/>
    <w:rsid w:val="00C14969"/>
    <w:rsid w:val="00C15233"/>
    <w:rsid w:val="00C1540D"/>
    <w:rsid w:val="00C1626A"/>
    <w:rsid w:val="00C16FCF"/>
    <w:rsid w:val="00C17BF0"/>
    <w:rsid w:val="00C2104F"/>
    <w:rsid w:val="00C22896"/>
    <w:rsid w:val="00C2559E"/>
    <w:rsid w:val="00C258C4"/>
    <w:rsid w:val="00C266C3"/>
    <w:rsid w:val="00C26EFF"/>
    <w:rsid w:val="00C2717C"/>
    <w:rsid w:val="00C27720"/>
    <w:rsid w:val="00C27BE6"/>
    <w:rsid w:val="00C33344"/>
    <w:rsid w:val="00C33747"/>
    <w:rsid w:val="00C33EFE"/>
    <w:rsid w:val="00C33FDA"/>
    <w:rsid w:val="00C34205"/>
    <w:rsid w:val="00C352BF"/>
    <w:rsid w:val="00C35E9B"/>
    <w:rsid w:val="00C361D3"/>
    <w:rsid w:val="00C3652A"/>
    <w:rsid w:val="00C37793"/>
    <w:rsid w:val="00C37A9F"/>
    <w:rsid w:val="00C40E14"/>
    <w:rsid w:val="00C4138F"/>
    <w:rsid w:val="00C41882"/>
    <w:rsid w:val="00C42EE5"/>
    <w:rsid w:val="00C43C18"/>
    <w:rsid w:val="00C4430B"/>
    <w:rsid w:val="00C44817"/>
    <w:rsid w:val="00C44AB5"/>
    <w:rsid w:val="00C44FB2"/>
    <w:rsid w:val="00C45081"/>
    <w:rsid w:val="00C45C22"/>
    <w:rsid w:val="00C4608C"/>
    <w:rsid w:val="00C46338"/>
    <w:rsid w:val="00C46953"/>
    <w:rsid w:val="00C471A8"/>
    <w:rsid w:val="00C47DC6"/>
    <w:rsid w:val="00C515BB"/>
    <w:rsid w:val="00C51E53"/>
    <w:rsid w:val="00C52618"/>
    <w:rsid w:val="00C52C7B"/>
    <w:rsid w:val="00C52E38"/>
    <w:rsid w:val="00C52ECC"/>
    <w:rsid w:val="00C53A5D"/>
    <w:rsid w:val="00C54491"/>
    <w:rsid w:val="00C54C7B"/>
    <w:rsid w:val="00C54DF9"/>
    <w:rsid w:val="00C56452"/>
    <w:rsid w:val="00C570AA"/>
    <w:rsid w:val="00C57D30"/>
    <w:rsid w:val="00C601BA"/>
    <w:rsid w:val="00C602CC"/>
    <w:rsid w:val="00C610E9"/>
    <w:rsid w:val="00C612BF"/>
    <w:rsid w:val="00C6160F"/>
    <w:rsid w:val="00C620CE"/>
    <w:rsid w:val="00C623F9"/>
    <w:rsid w:val="00C6261D"/>
    <w:rsid w:val="00C62B95"/>
    <w:rsid w:val="00C6344A"/>
    <w:rsid w:val="00C63625"/>
    <w:rsid w:val="00C63CDF"/>
    <w:rsid w:val="00C640C1"/>
    <w:rsid w:val="00C64367"/>
    <w:rsid w:val="00C6472E"/>
    <w:rsid w:val="00C654A0"/>
    <w:rsid w:val="00C65B77"/>
    <w:rsid w:val="00C673C2"/>
    <w:rsid w:val="00C67777"/>
    <w:rsid w:val="00C67B0B"/>
    <w:rsid w:val="00C67E51"/>
    <w:rsid w:val="00C67E89"/>
    <w:rsid w:val="00C7003A"/>
    <w:rsid w:val="00C70B41"/>
    <w:rsid w:val="00C71136"/>
    <w:rsid w:val="00C72ADA"/>
    <w:rsid w:val="00C72B28"/>
    <w:rsid w:val="00C72EBC"/>
    <w:rsid w:val="00C741E8"/>
    <w:rsid w:val="00C75394"/>
    <w:rsid w:val="00C76126"/>
    <w:rsid w:val="00C76444"/>
    <w:rsid w:val="00C765B8"/>
    <w:rsid w:val="00C76E6D"/>
    <w:rsid w:val="00C77348"/>
    <w:rsid w:val="00C7781E"/>
    <w:rsid w:val="00C77BDD"/>
    <w:rsid w:val="00C77DAB"/>
    <w:rsid w:val="00C8181C"/>
    <w:rsid w:val="00C81E40"/>
    <w:rsid w:val="00C82DF3"/>
    <w:rsid w:val="00C82F5B"/>
    <w:rsid w:val="00C83005"/>
    <w:rsid w:val="00C841C2"/>
    <w:rsid w:val="00C848AE"/>
    <w:rsid w:val="00C85297"/>
    <w:rsid w:val="00C8564E"/>
    <w:rsid w:val="00C85A8A"/>
    <w:rsid w:val="00C85B8C"/>
    <w:rsid w:val="00C86571"/>
    <w:rsid w:val="00C8667B"/>
    <w:rsid w:val="00C90BFC"/>
    <w:rsid w:val="00C90CB9"/>
    <w:rsid w:val="00C90F29"/>
    <w:rsid w:val="00C91FB9"/>
    <w:rsid w:val="00C92E13"/>
    <w:rsid w:val="00C93318"/>
    <w:rsid w:val="00C933C8"/>
    <w:rsid w:val="00C93F60"/>
    <w:rsid w:val="00C9458B"/>
    <w:rsid w:val="00C94AD0"/>
    <w:rsid w:val="00C9543B"/>
    <w:rsid w:val="00C9631B"/>
    <w:rsid w:val="00C96388"/>
    <w:rsid w:val="00C9649E"/>
    <w:rsid w:val="00C96CDC"/>
    <w:rsid w:val="00C96DD3"/>
    <w:rsid w:val="00C97DA5"/>
    <w:rsid w:val="00C97F57"/>
    <w:rsid w:val="00CA1689"/>
    <w:rsid w:val="00CA1CBF"/>
    <w:rsid w:val="00CA1DDB"/>
    <w:rsid w:val="00CA27E6"/>
    <w:rsid w:val="00CA27F6"/>
    <w:rsid w:val="00CA3272"/>
    <w:rsid w:val="00CA362C"/>
    <w:rsid w:val="00CA4BE8"/>
    <w:rsid w:val="00CA4D0E"/>
    <w:rsid w:val="00CA4F09"/>
    <w:rsid w:val="00CA54A0"/>
    <w:rsid w:val="00CA74B5"/>
    <w:rsid w:val="00CA750D"/>
    <w:rsid w:val="00CB056E"/>
    <w:rsid w:val="00CB0973"/>
    <w:rsid w:val="00CB09B2"/>
    <w:rsid w:val="00CB0B38"/>
    <w:rsid w:val="00CB100E"/>
    <w:rsid w:val="00CB14FC"/>
    <w:rsid w:val="00CB2776"/>
    <w:rsid w:val="00CB28A9"/>
    <w:rsid w:val="00CB28FA"/>
    <w:rsid w:val="00CB2F20"/>
    <w:rsid w:val="00CB301C"/>
    <w:rsid w:val="00CB3D0F"/>
    <w:rsid w:val="00CB3FC7"/>
    <w:rsid w:val="00CB4306"/>
    <w:rsid w:val="00CB431E"/>
    <w:rsid w:val="00CB49A0"/>
    <w:rsid w:val="00CB55B0"/>
    <w:rsid w:val="00CB6583"/>
    <w:rsid w:val="00CB7615"/>
    <w:rsid w:val="00CC02FE"/>
    <w:rsid w:val="00CC043E"/>
    <w:rsid w:val="00CC0A3C"/>
    <w:rsid w:val="00CC0E32"/>
    <w:rsid w:val="00CC1945"/>
    <w:rsid w:val="00CC1F6C"/>
    <w:rsid w:val="00CC2224"/>
    <w:rsid w:val="00CC3812"/>
    <w:rsid w:val="00CC56B2"/>
    <w:rsid w:val="00CD0612"/>
    <w:rsid w:val="00CD1D57"/>
    <w:rsid w:val="00CD1D64"/>
    <w:rsid w:val="00CD248E"/>
    <w:rsid w:val="00CD2541"/>
    <w:rsid w:val="00CD2932"/>
    <w:rsid w:val="00CD35FD"/>
    <w:rsid w:val="00CD370D"/>
    <w:rsid w:val="00CD4336"/>
    <w:rsid w:val="00CD5813"/>
    <w:rsid w:val="00CD5976"/>
    <w:rsid w:val="00CD6B71"/>
    <w:rsid w:val="00CD776F"/>
    <w:rsid w:val="00CD7F08"/>
    <w:rsid w:val="00CE04FC"/>
    <w:rsid w:val="00CE12F6"/>
    <w:rsid w:val="00CE16BE"/>
    <w:rsid w:val="00CE31DF"/>
    <w:rsid w:val="00CE3A98"/>
    <w:rsid w:val="00CE3FA9"/>
    <w:rsid w:val="00CE4C3D"/>
    <w:rsid w:val="00CE4C5D"/>
    <w:rsid w:val="00CE680B"/>
    <w:rsid w:val="00CE6BA1"/>
    <w:rsid w:val="00CE6CAB"/>
    <w:rsid w:val="00CE6D55"/>
    <w:rsid w:val="00CE7596"/>
    <w:rsid w:val="00CE7E39"/>
    <w:rsid w:val="00CF1A08"/>
    <w:rsid w:val="00CF1FFF"/>
    <w:rsid w:val="00CF25E9"/>
    <w:rsid w:val="00CF3040"/>
    <w:rsid w:val="00CF32E6"/>
    <w:rsid w:val="00CF38B0"/>
    <w:rsid w:val="00CF39B2"/>
    <w:rsid w:val="00CF474B"/>
    <w:rsid w:val="00CF4A8D"/>
    <w:rsid w:val="00CF4BFA"/>
    <w:rsid w:val="00CF4CAB"/>
    <w:rsid w:val="00CF4CF1"/>
    <w:rsid w:val="00CF59A9"/>
    <w:rsid w:val="00CF69B3"/>
    <w:rsid w:val="00CF6ACE"/>
    <w:rsid w:val="00CF6E15"/>
    <w:rsid w:val="00CF770D"/>
    <w:rsid w:val="00CF7B55"/>
    <w:rsid w:val="00CF7F15"/>
    <w:rsid w:val="00D00980"/>
    <w:rsid w:val="00D009E0"/>
    <w:rsid w:val="00D01DF7"/>
    <w:rsid w:val="00D021B3"/>
    <w:rsid w:val="00D070D2"/>
    <w:rsid w:val="00D104B0"/>
    <w:rsid w:val="00D107EB"/>
    <w:rsid w:val="00D10E1F"/>
    <w:rsid w:val="00D10F3B"/>
    <w:rsid w:val="00D112CB"/>
    <w:rsid w:val="00D12A90"/>
    <w:rsid w:val="00D13897"/>
    <w:rsid w:val="00D13A83"/>
    <w:rsid w:val="00D13D37"/>
    <w:rsid w:val="00D14118"/>
    <w:rsid w:val="00D14232"/>
    <w:rsid w:val="00D14EFC"/>
    <w:rsid w:val="00D14F32"/>
    <w:rsid w:val="00D15869"/>
    <w:rsid w:val="00D15E68"/>
    <w:rsid w:val="00D16245"/>
    <w:rsid w:val="00D16C87"/>
    <w:rsid w:val="00D2020E"/>
    <w:rsid w:val="00D203B2"/>
    <w:rsid w:val="00D2071B"/>
    <w:rsid w:val="00D20BFB"/>
    <w:rsid w:val="00D2105B"/>
    <w:rsid w:val="00D210FB"/>
    <w:rsid w:val="00D21CD3"/>
    <w:rsid w:val="00D22847"/>
    <w:rsid w:val="00D233D7"/>
    <w:rsid w:val="00D237E9"/>
    <w:rsid w:val="00D23899"/>
    <w:rsid w:val="00D23E97"/>
    <w:rsid w:val="00D24313"/>
    <w:rsid w:val="00D24DCD"/>
    <w:rsid w:val="00D25205"/>
    <w:rsid w:val="00D25FA7"/>
    <w:rsid w:val="00D2629B"/>
    <w:rsid w:val="00D27D09"/>
    <w:rsid w:val="00D312B2"/>
    <w:rsid w:val="00D313C5"/>
    <w:rsid w:val="00D322E0"/>
    <w:rsid w:val="00D324C2"/>
    <w:rsid w:val="00D32714"/>
    <w:rsid w:val="00D3327E"/>
    <w:rsid w:val="00D33A54"/>
    <w:rsid w:val="00D34D57"/>
    <w:rsid w:val="00D363A3"/>
    <w:rsid w:val="00D365E4"/>
    <w:rsid w:val="00D36CAD"/>
    <w:rsid w:val="00D373AA"/>
    <w:rsid w:val="00D379E0"/>
    <w:rsid w:val="00D400D2"/>
    <w:rsid w:val="00D403B3"/>
    <w:rsid w:val="00D409C2"/>
    <w:rsid w:val="00D420A0"/>
    <w:rsid w:val="00D424DE"/>
    <w:rsid w:val="00D42776"/>
    <w:rsid w:val="00D43505"/>
    <w:rsid w:val="00D4366E"/>
    <w:rsid w:val="00D4466F"/>
    <w:rsid w:val="00D45607"/>
    <w:rsid w:val="00D4713D"/>
    <w:rsid w:val="00D47396"/>
    <w:rsid w:val="00D475D5"/>
    <w:rsid w:val="00D47976"/>
    <w:rsid w:val="00D5045A"/>
    <w:rsid w:val="00D50912"/>
    <w:rsid w:val="00D50B5F"/>
    <w:rsid w:val="00D53719"/>
    <w:rsid w:val="00D54555"/>
    <w:rsid w:val="00D54A7E"/>
    <w:rsid w:val="00D559F0"/>
    <w:rsid w:val="00D5600B"/>
    <w:rsid w:val="00D572DF"/>
    <w:rsid w:val="00D57C58"/>
    <w:rsid w:val="00D603D1"/>
    <w:rsid w:val="00D61421"/>
    <w:rsid w:val="00D617F3"/>
    <w:rsid w:val="00D6185A"/>
    <w:rsid w:val="00D62B2B"/>
    <w:rsid w:val="00D63955"/>
    <w:rsid w:val="00D6470D"/>
    <w:rsid w:val="00D6558A"/>
    <w:rsid w:val="00D658F4"/>
    <w:rsid w:val="00D67993"/>
    <w:rsid w:val="00D702DE"/>
    <w:rsid w:val="00D71CB4"/>
    <w:rsid w:val="00D72340"/>
    <w:rsid w:val="00D73509"/>
    <w:rsid w:val="00D73F49"/>
    <w:rsid w:val="00D74AC8"/>
    <w:rsid w:val="00D75CC2"/>
    <w:rsid w:val="00D7670E"/>
    <w:rsid w:val="00D770FE"/>
    <w:rsid w:val="00D77D2C"/>
    <w:rsid w:val="00D80490"/>
    <w:rsid w:val="00D8129D"/>
    <w:rsid w:val="00D815D7"/>
    <w:rsid w:val="00D8361D"/>
    <w:rsid w:val="00D8392C"/>
    <w:rsid w:val="00D83E82"/>
    <w:rsid w:val="00D84718"/>
    <w:rsid w:val="00D849AA"/>
    <w:rsid w:val="00D84F99"/>
    <w:rsid w:val="00D850EC"/>
    <w:rsid w:val="00D8543A"/>
    <w:rsid w:val="00D85EBE"/>
    <w:rsid w:val="00D8609F"/>
    <w:rsid w:val="00D86419"/>
    <w:rsid w:val="00D874ED"/>
    <w:rsid w:val="00D875DE"/>
    <w:rsid w:val="00D8783F"/>
    <w:rsid w:val="00D87B29"/>
    <w:rsid w:val="00D91287"/>
    <w:rsid w:val="00D916BF"/>
    <w:rsid w:val="00D9246E"/>
    <w:rsid w:val="00D93106"/>
    <w:rsid w:val="00D93118"/>
    <w:rsid w:val="00D9318F"/>
    <w:rsid w:val="00D9340C"/>
    <w:rsid w:val="00D945B6"/>
    <w:rsid w:val="00D94D2C"/>
    <w:rsid w:val="00D95367"/>
    <w:rsid w:val="00D96161"/>
    <w:rsid w:val="00D9677D"/>
    <w:rsid w:val="00DA064A"/>
    <w:rsid w:val="00DA06BA"/>
    <w:rsid w:val="00DA13E8"/>
    <w:rsid w:val="00DA15B5"/>
    <w:rsid w:val="00DA18B3"/>
    <w:rsid w:val="00DA1C20"/>
    <w:rsid w:val="00DA2A07"/>
    <w:rsid w:val="00DA3036"/>
    <w:rsid w:val="00DA35C3"/>
    <w:rsid w:val="00DA3D00"/>
    <w:rsid w:val="00DA40DD"/>
    <w:rsid w:val="00DA45BE"/>
    <w:rsid w:val="00DA56D1"/>
    <w:rsid w:val="00DA6632"/>
    <w:rsid w:val="00DA6E43"/>
    <w:rsid w:val="00DB09DF"/>
    <w:rsid w:val="00DB242A"/>
    <w:rsid w:val="00DB49F8"/>
    <w:rsid w:val="00DB55A6"/>
    <w:rsid w:val="00DB6309"/>
    <w:rsid w:val="00DB674E"/>
    <w:rsid w:val="00DB7383"/>
    <w:rsid w:val="00DB742F"/>
    <w:rsid w:val="00DB7B61"/>
    <w:rsid w:val="00DB7EC9"/>
    <w:rsid w:val="00DC043F"/>
    <w:rsid w:val="00DC0A01"/>
    <w:rsid w:val="00DC1210"/>
    <w:rsid w:val="00DC1444"/>
    <w:rsid w:val="00DC2E9B"/>
    <w:rsid w:val="00DC3753"/>
    <w:rsid w:val="00DC3ABF"/>
    <w:rsid w:val="00DC3C93"/>
    <w:rsid w:val="00DC480D"/>
    <w:rsid w:val="00DC4C23"/>
    <w:rsid w:val="00DC514C"/>
    <w:rsid w:val="00DC5E0B"/>
    <w:rsid w:val="00DC66E5"/>
    <w:rsid w:val="00DC6D49"/>
    <w:rsid w:val="00DC6FD4"/>
    <w:rsid w:val="00DD0824"/>
    <w:rsid w:val="00DD0C64"/>
    <w:rsid w:val="00DD0D94"/>
    <w:rsid w:val="00DD10B2"/>
    <w:rsid w:val="00DD128E"/>
    <w:rsid w:val="00DD2352"/>
    <w:rsid w:val="00DD3805"/>
    <w:rsid w:val="00DD3E59"/>
    <w:rsid w:val="00DD4358"/>
    <w:rsid w:val="00DD4433"/>
    <w:rsid w:val="00DD46A5"/>
    <w:rsid w:val="00DD63A9"/>
    <w:rsid w:val="00DD64F2"/>
    <w:rsid w:val="00DD7BC5"/>
    <w:rsid w:val="00DD7D8A"/>
    <w:rsid w:val="00DE02CC"/>
    <w:rsid w:val="00DE16D0"/>
    <w:rsid w:val="00DE17A9"/>
    <w:rsid w:val="00DE243E"/>
    <w:rsid w:val="00DE2617"/>
    <w:rsid w:val="00DE28D7"/>
    <w:rsid w:val="00DE2B7D"/>
    <w:rsid w:val="00DE30B9"/>
    <w:rsid w:val="00DE4939"/>
    <w:rsid w:val="00DE561B"/>
    <w:rsid w:val="00DE5B70"/>
    <w:rsid w:val="00DE60E0"/>
    <w:rsid w:val="00DE62A4"/>
    <w:rsid w:val="00DE6352"/>
    <w:rsid w:val="00DE735A"/>
    <w:rsid w:val="00DF0A01"/>
    <w:rsid w:val="00DF0DB2"/>
    <w:rsid w:val="00DF0E84"/>
    <w:rsid w:val="00DF0F72"/>
    <w:rsid w:val="00DF1411"/>
    <w:rsid w:val="00DF1FA9"/>
    <w:rsid w:val="00DF25F8"/>
    <w:rsid w:val="00DF290E"/>
    <w:rsid w:val="00DF390D"/>
    <w:rsid w:val="00DF46C1"/>
    <w:rsid w:val="00DF4BA4"/>
    <w:rsid w:val="00DF4BB7"/>
    <w:rsid w:val="00DF554C"/>
    <w:rsid w:val="00DF5793"/>
    <w:rsid w:val="00DF5BF7"/>
    <w:rsid w:val="00DF5F80"/>
    <w:rsid w:val="00DF6264"/>
    <w:rsid w:val="00DF64EC"/>
    <w:rsid w:val="00DF6CEF"/>
    <w:rsid w:val="00DF718C"/>
    <w:rsid w:val="00E003EA"/>
    <w:rsid w:val="00E00547"/>
    <w:rsid w:val="00E006E5"/>
    <w:rsid w:val="00E00BCF"/>
    <w:rsid w:val="00E02BCB"/>
    <w:rsid w:val="00E02FF0"/>
    <w:rsid w:val="00E03AD6"/>
    <w:rsid w:val="00E04AEB"/>
    <w:rsid w:val="00E05D6E"/>
    <w:rsid w:val="00E05EB4"/>
    <w:rsid w:val="00E0677B"/>
    <w:rsid w:val="00E07107"/>
    <w:rsid w:val="00E075C3"/>
    <w:rsid w:val="00E109CD"/>
    <w:rsid w:val="00E117D9"/>
    <w:rsid w:val="00E117DB"/>
    <w:rsid w:val="00E11DDA"/>
    <w:rsid w:val="00E11F03"/>
    <w:rsid w:val="00E11F7B"/>
    <w:rsid w:val="00E120E7"/>
    <w:rsid w:val="00E1330E"/>
    <w:rsid w:val="00E13635"/>
    <w:rsid w:val="00E1365D"/>
    <w:rsid w:val="00E14D98"/>
    <w:rsid w:val="00E15F66"/>
    <w:rsid w:val="00E16A5B"/>
    <w:rsid w:val="00E1787F"/>
    <w:rsid w:val="00E20217"/>
    <w:rsid w:val="00E20B9C"/>
    <w:rsid w:val="00E20CF6"/>
    <w:rsid w:val="00E2158F"/>
    <w:rsid w:val="00E2390E"/>
    <w:rsid w:val="00E2427A"/>
    <w:rsid w:val="00E24A5D"/>
    <w:rsid w:val="00E251D8"/>
    <w:rsid w:val="00E265B4"/>
    <w:rsid w:val="00E268B6"/>
    <w:rsid w:val="00E301BB"/>
    <w:rsid w:val="00E3120D"/>
    <w:rsid w:val="00E315C8"/>
    <w:rsid w:val="00E324AB"/>
    <w:rsid w:val="00E3259A"/>
    <w:rsid w:val="00E32765"/>
    <w:rsid w:val="00E32D3A"/>
    <w:rsid w:val="00E32E0F"/>
    <w:rsid w:val="00E33C21"/>
    <w:rsid w:val="00E344AB"/>
    <w:rsid w:val="00E349C9"/>
    <w:rsid w:val="00E349D5"/>
    <w:rsid w:val="00E36174"/>
    <w:rsid w:val="00E36B9B"/>
    <w:rsid w:val="00E375BF"/>
    <w:rsid w:val="00E40690"/>
    <w:rsid w:val="00E40703"/>
    <w:rsid w:val="00E40B6D"/>
    <w:rsid w:val="00E418A3"/>
    <w:rsid w:val="00E41EA2"/>
    <w:rsid w:val="00E41FD8"/>
    <w:rsid w:val="00E42CD7"/>
    <w:rsid w:val="00E42D63"/>
    <w:rsid w:val="00E43217"/>
    <w:rsid w:val="00E4327C"/>
    <w:rsid w:val="00E43C50"/>
    <w:rsid w:val="00E4425B"/>
    <w:rsid w:val="00E44F49"/>
    <w:rsid w:val="00E44F5A"/>
    <w:rsid w:val="00E45056"/>
    <w:rsid w:val="00E454B1"/>
    <w:rsid w:val="00E455FE"/>
    <w:rsid w:val="00E47912"/>
    <w:rsid w:val="00E50571"/>
    <w:rsid w:val="00E50C9E"/>
    <w:rsid w:val="00E50D45"/>
    <w:rsid w:val="00E516A0"/>
    <w:rsid w:val="00E52D30"/>
    <w:rsid w:val="00E535DF"/>
    <w:rsid w:val="00E539D3"/>
    <w:rsid w:val="00E54162"/>
    <w:rsid w:val="00E54364"/>
    <w:rsid w:val="00E5494B"/>
    <w:rsid w:val="00E55A28"/>
    <w:rsid w:val="00E56BAB"/>
    <w:rsid w:val="00E601BE"/>
    <w:rsid w:val="00E60AF8"/>
    <w:rsid w:val="00E60D8A"/>
    <w:rsid w:val="00E62767"/>
    <w:rsid w:val="00E6373B"/>
    <w:rsid w:val="00E6725B"/>
    <w:rsid w:val="00E672DF"/>
    <w:rsid w:val="00E73E95"/>
    <w:rsid w:val="00E74B7A"/>
    <w:rsid w:val="00E74D77"/>
    <w:rsid w:val="00E75013"/>
    <w:rsid w:val="00E75331"/>
    <w:rsid w:val="00E76100"/>
    <w:rsid w:val="00E761C4"/>
    <w:rsid w:val="00E76813"/>
    <w:rsid w:val="00E76B60"/>
    <w:rsid w:val="00E76CDF"/>
    <w:rsid w:val="00E76DB1"/>
    <w:rsid w:val="00E76FF3"/>
    <w:rsid w:val="00E805CC"/>
    <w:rsid w:val="00E81A69"/>
    <w:rsid w:val="00E82350"/>
    <w:rsid w:val="00E82503"/>
    <w:rsid w:val="00E82EEF"/>
    <w:rsid w:val="00E846F0"/>
    <w:rsid w:val="00E84F14"/>
    <w:rsid w:val="00E84FFF"/>
    <w:rsid w:val="00E85082"/>
    <w:rsid w:val="00E85277"/>
    <w:rsid w:val="00E85391"/>
    <w:rsid w:val="00E859E7"/>
    <w:rsid w:val="00E86AD6"/>
    <w:rsid w:val="00E86D2F"/>
    <w:rsid w:val="00E8702C"/>
    <w:rsid w:val="00E871AF"/>
    <w:rsid w:val="00E8755C"/>
    <w:rsid w:val="00E877C3"/>
    <w:rsid w:val="00E90C0C"/>
    <w:rsid w:val="00E90C68"/>
    <w:rsid w:val="00E919EA"/>
    <w:rsid w:val="00E9248F"/>
    <w:rsid w:val="00E92779"/>
    <w:rsid w:val="00E93049"/>
    <w:rsid w:val="00E93077"/>
    <w:rsid w:val="00E93970"/>
    <w:rsid w:val="00E93C77"/>
    <w:rsid w:val="00E94718"/>
    <w:rsid w:val="00E94C5B"/>
    <w:rsid w:val="00E95155"/>
    <w:rsid w:val="00E95F1E"/>
    <w:rsid w:val="00E971F9"/>
    <w:rsid w:val="00E97674"/>
    <w:rsid w:val="00EA076B"/>
    <w:rsid w:val="00EA1251"/>
    <w:rsid w:val="00EA246F"/>
    <w:rsid w:val="00EA274E"/>
    <w:rsid w:val="00EA35E0"/>
    <w:rsid w:val="00EA3EC8"/>
    <w:rsid w:val="00EA50E5"/>
    <w:rsid w:val="00EA52CB"/>
    <w:rsid w:val="00EA570E"/>
    <w:rsid w:val="00EA6016"/>
    <w:rsid w:val="00EA779A"/>
    <w:rsid w:val="00EA799E"/>
    <w:rsid w:val="00EB0F9A"/>
    <w:rsid w:val="00EB1063"/>
    <w:rsid w:val="00EB1854"/>
    <w:rsid w:val="00EB1E3F"/>
    <w:rsid w:val="00EB3106"/>
    <w:rsid w:val="00EB39C0"/>
    <w:rsid w:val="00EB732A"/>
    <w:rsid w:val="00EC08C3"/>
    <w:rsid w:val="00EC0DDA"/>
    <w:rsid w:val="00EC158A"/>
    <w:rsid w:val="00EC332F"/>
    <w:rsid w:val="00EC46D9"/>
    <w:rsid w:val="00EC4AA7"/>
    <w:rsid w:val="00EC4B1E"/>
    <w:rsid w:val="00EC5628"/>
    <w:rsid w:val="00EC5DEF"/>
    <w:rsid w:val="00EC6496"/>
    <w:rsid w:val="00EC705A"/>
    <w:rsid w:val="00EC77DA"/>
    <w:rsid w:val="00EC7B01"/>
    <w:rsid w:val="00ED15F3"/>
    <w:rsid w:val="00ED218D"/>
    <w:rsid w:val="00ED2441"/>
    <w:rsid w:val="00ED39AD"/>
    <w:rsid w:val="00ED3D03"/>
    <w:rsid w:val="00ED40E3"/>
    <w:rsid w:val="00ED506E"/>
    <w:rsid w:val="00ED5758"/>
    <w:rsid w:val="00ED5DF4"/>
    <w:rsid w:val="00ED6392"/>
    <w:rsid w:val="00ED756B"/>
    <w:rsid w:val="00ED7689"/>
    <w:rsid w:val="00ED7EF1"/>
    <w:rsid w:val="00ED7FCF"/>
    <w:rsid w:val="00EE181D"/>
    <w:rsid w:val="00EE298E"/>
    <w:rsid w:val="00EE38A8"/>
    <w:rsid w:val="00EE45E3"/>
    <w:rsid w:val="00EE556E"/>
    <w:rsid w:val="00EE612C"/>
    <w:rsid w:val="00EE61E3"/>
    <w:rsid w:val="00EE643F"/>
    <w:rsid w:val="00EE6AB2"/>
    <w:rsid w:val="00EF0C95"/>
    <w:rsid w:val="00EF1133"/>
    <w:rsid w:val="00EF1D4D"/>
    <w:rsid w:val="00EF21FA"/>
    <w:rsid w:val="00EF22EF"/>
    <w:rsid w:val="00EF2B9B"/>
    <w:rsid w:val="00EF2BF2"/>
    <w:rsid w:val="00EF2C7C"/>
    <w:rsid w:val="00EF3845"/>
    <w:rsid w:val="00EF492F"/>
    <w:rsid w:val="00EF5282"/>
    <w:rsid w:val="00EF5683"/>
    <w:rsid w:val="00EF5FB5"/>
    <w:rsid w:val="00EF6672"/>
    <w:rsid w:val="00EF6D7C"/>
    <w:rsid w:val="00F005FB"/>
    <w:rsid w:val="00F00C8D"/>
    <w:rsid w:val="00F01569"/>
    <w:rsid w:val="00F01A34"/>
    <w:rsid w:val="00F01DC9"/>
    <w:rsid w:val="00F023FE"/>
    <w:rsid w:val="00F035E3"/>
    <w:rsid w:val="00F0385E"/>
    <w:rsid w:val="00F03BF5"/>
    <w:rsid w:val="00F043FE"/>
    <w:rsid w:val="00F05D13"/>
    <w:rsid w:val="00F05D64"/>
    <w:rsid w:val="00F07BE5"/>
    <w:rsid w:val="00F101E4"/>
    <w:rsid w:val="00F11349"/>
    <w:rsid w:val="00F12BC9"/>
    <w:rsid w:val="00F12E6F"/>
    <w:rsid w:val="00F1443F"/>
    <w:rsid w:val="00F144CE"/>
    <w:rsid w:val="00F1565C"/>
    <w:rsid w:val="00F15A0E"/>
    <w:rsid w:val="00F15A90"/>
    <w:rsid w:val="00F17617"/>
    <w:rsid w:val="00F17AC8"/>
    <w:rsid w:val="00F17AD6"/>
    <w:rsid w:val="00F17C18"/>
    <w:rsid w:val="00F17C88"/>
    <w:rsid w:val="00F208C8"/>
    <w:rsid w:val="00F20B1A"/>
    <w:rsid w:val="00F20D3C"/>
    <w:rsid w:val="00F21A26"/>
    <w:rsid w:val="00F2212D"/>
    <w:rsid w:val="00F22E73"/>
    <w:rsid w:val="00F230A2"/>
    <w:rsid w:val="00F23BCB"/>
    <w:rsid w:val="00F24084"/>
    <w:rsid w:val="00F2488F"/>
    <w:rsid w:val="00F25304"/>
    <w:rsid w:val="00F25F73"/>
    <w:rsid w:val="00F27303"/>
    <w:rsid w:val="00F2774D"/>
    <w:rsid w:val="00F27EAD"/>
    <w:rsid w:val="00F30C30"/>
    <w:rsid w:val="00F30F50"/>
    <w:rsid w:val="00F33486"/>
    <w:rsid w:val="00F347B7"/>
    <w:rsid w:val="00F34C37"/>
    <w:rsid w:val="00F35A6A"/>
    <w:rsid w:val="00F35ACA"/>
    <w:rsid w:val="00F35D9D"/>
    <w:rsid w:val="00F36ABE"/>
    <w:rsid w:val="00F36D3B"/>
    <w:rsid w:val="00F36E5C"/>
    <w:rsid w:val="00F40294"/>
    <w:rsid w:val="00F404ED"/>
    <w:rsid w:val="00F410E7"/>
    <w:rsid w:val="00F41C24"/>
    <w:rsid w:val="00F41C72"/>
    <w:rsid w:val="00F41E6F"/>
    <w:rsid w:val="00F420C0"/>
    <w:rsid w:val="00F422EE"/>
    <w:rsid w:val="00F429F1"/>
    <w:rsid w:val="00F43DB8"/>
    <w:rsid w:val="00F45286"/>
    <w:rsid w:val="00F454EE"/>
    <w:rsid w:val="00F456C8"/>
    <w:rsid w:val="00F46C2A"/>
    <w:rsid w:val="00F475E7"/>
    <w:rsid w:val="00F47EE2"/>
    <w:rsid w:val="00F5008D"/>
    <w:rsid w:val="00F51383"/>
    <w:rsid w:val="00F5244C"/>
    <w:rsid w:val="00F532C3"/>
    <w:rsid w:val="00F5351D"/>
    <w:rsid w:val="00F536EA"/>
    <w:rsid w:val="00F53D5F"/>
    <w:rsid w:val="00F558AF"/>
    <w:rsid w:val="00F55C07"/>
    <w:rsid w:val="00F568D7"/>
    <w:rsid w:val="00F577B1"/>
    <w:rsid w:val="00F57AD0"/>
    <w:rsid w:val="00F57F19"/>
    <w:rsid w:val="00F607AA"/>
    <w:rsid w:val="00F60A2B"/>
    <w:rsid w:val="00F62D2C"/>
    <w:rsid w:val="00F62E1B"/>
    <w:rsid w:val="00F63339"/>
    <w:rsid w:val="00F64BAD"/>
    <w:rsid w:val="00F658F5"/>
    <w:rsid w:val="00F6627B"/>
    <w:rsid w:val="00F66A2A"/>
    <w:rsid w:val="00F66C02"/>
    <w:rsid w:val="00F66C5C"/>
    <w:rsid w:val="00F66E28"/>
    <w:rsid w:val="00F67E46"/>
    <w:rsid w:val="00F7000E"/>
    <w:rsid w:val="00F7062F"/>
    <w:rsid w:val="00F706CF"/>
    <w:rsid w:val="00F70B0E"/>
    <w:rsid w:val="00F71618"/>
    <w:rsid w:val="00F7284A"/>
    <w:rsid w:val="00F73868"/>
    <w:rsid w:val="00F7395F"/>
    <w:rsid w:val="00F7434A"/>
    <w:rsid w:val="00F75B4F"/>
    <w:rsid w:val="00F75F8B"/>
    <w:rsid w:val="00F77065"/>
    <w:rsid w:val="00F77C82"/>
    <w:rsid w:val="00F802FF"/>
    <w:rsid w:val="00F817C9"/>
    <w:rsid w:val="00F83ED0"/>
    <w:rsid w:val="00F84324"/>
    <w:rsid w:val="00F852E8"/>
    <w:rsid w:val="00F86044"/>
    <w:rsid w:val="00F8661E"/>
    <w:rsid w:val="00F86FEF"/>
    <w:rsid w:val="00F87374"/>
    <w:rsid w:val="00F87564"/>
    <w:rsid w:val="00F925C3"/>
    <w:rsid w:val="00F93184"/>
    <w:rsid w:val="00F93704"/>
    <w:rsid w:val="00F93D67"/>
    <w:rsid w:val="00F948A3"/>
    <w:rsid w:val="00F94DEB"/>
    <w:rsid w:val="00F95B01"/>
    <w:rsid w:val="00F96510"/>
    <w:rsid w:val="00F97454"/>
    <w:rsid w:val="00FA07EE"/>
    <w:rsid w:val="00FA0CC8"/>
    <w:rsid w:val="00FA1E2F"/>
    <w:rsid w:val="00FA29B4"/>
    <w:rsid w:val="00FA29EF"/>
    <w:rsid w:val="00FA2C6A"/>
    <w:rsid w:val="00FA3322"/>
    <w:rsid w:val="00FA40F6"/>
    <w:rsid w:val="00FA4807"/>
    <w:rsid w:val="00FA4B25"/>
    <w:rsid w:val="00FA50DA"/>
    <w:rsid w:val="00FA51A4"/>
    <w:rsid w:val="00FA54C7"/>
    <w:rsid w:val="00FA5CFC"/>
    <w:rsid w:val="00FA68A6"/>
    <w:rsid w:val="00FA702C"/>
    <w:rsid w:val="00FA70D2"/>
    <w:rsid w:val="00FA74A8"/>
    <w:rsid w:val="00FA7627"/>
    <w:rsid w:val="00FA783B"/>
    <w:rsid w:val="00FA7BF5"/>
    <w:rsid w:val="00FA7ED2"/>
    <w:rsid w:val="00FB0323"/>
    <w:rsid w:val="00FB06B5"/>
    <w:rsid w:val="00FB0EE1"/>
    <w:rsid w:val="00FB12BC"/>
    <w:rsid w:val="00FB154C"/>
    <w:rsid w:val="00FB19FB"/>
    <w:rsid w:val="00FB2053"/>
    <w:rsid w:val="00FB246E"/>
    <w:rsid w:val="00FB29F4"/>
    <w:rsid w:val="00FB2D59"/>
    <w:rsid w:val="00FB335C"/>
    <w:rsid w:val="00FB3661"/>
    <w:rsid w:val="00FB3A05"/>
    <w:rsid w:val="00FB4506"/>
    <w:rsid w:val="00FB469C"/>
    <w:rsid w:val="00FB4A12"/>
    <w:rsid w:val="00FB5D3E"/>
    <w:rsid w:val="00FB729E"/>
    <w:rsid w:val="00FC0C35"/>
    <w:rsid w:val="00FC11BE"/>
    <w:rsid w:val="00FC16DA"/>
    <w:rsid w:val="00FC2803"/>
    <w:rsid w:val="00FC3BB3"/>
    <w:rsid w:val="00FC4335"/>
    <w:rsid w:val="00FC5A1B"/>
    <w:rsid w:val="00FC6470"/>
    <w:rsid w:val="00FC64B6"/>
    <w:rsid w:val="00FC69B3"/>
    <w:rsid w:val="00FC726D"/>
    <w:rsid w:val="00FC742E"/>
    <w:rsid w:val="00FD0656"/>
    <w:rsid w:val="00FD25F4"/>
    <w:rsid w:val="00FD2C6A"/>
    <w:rsid w:val="00FD32A6"/>
    <w:rsid w:val="00FD34BC"/>
    <w:rsid w:val="00FD3FB0"/>
    <w:rsid w:val="00FD4F8A"/>
    <w:rsid w:val="00FD5363"/>
    <w:rsid w:val="00FD5686"/>
    <w:rsid w:val="00FD6A94"/>
    <w:rsid w:val="00FD7374"/>
    <w:rsid w:val="00FD7E3F"/>
    <w:rsid w:val="00FD7F4E"/>
    <w:rsid w:val="00FD7F84"/>
    <w:rsid w:val="00FE1B4C"/>
    <w:rsid w:val="00FE1C1B"/>
    <w:rsid w:val="00FE27A9"/>
    <w:rsid w:val="00FE2BB1"/>
    <w:rsid w:val="00FE339B"/>
    <w:rsid w:val="00FE404D"/>
    <w:rsid w:val="00FE4762"/>
    <w:rsid w:val="00FE4EE7"/>
    <w:rsid w:val="00FE5731"/>
    <w:rsid w:val="00FE5B9C"/>
    <w:rsid w:val="00FE5D6F"/>
    <w:rsid w:val="00FE6FB8"/>
    <w:rsid w:val="00FE7B17"/>
    <w:rsid w:val="00FF023B"/>
    <w:rsid w:val="00FF0373"/>
    <w:rsid w:val="00FF07F1"/>
    <w:rsid w:val="00FF0F71"/>
    <w:rsid w:val="00FF1584"/>
    <w:rsid w:val="00FF1B25"/>
    <w:rsid w:val="00FF465A"/>
    <w:rsid w:val="00FF49DF"/>
    <w:rsid w:val="00FF4A94"/>
    <w:rsid w:val="00FF50ED"/>
    <w:rsid w:val="00FF536C"/>
    <w:rsid w:val="00FF6988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A87A38"/>
  <w15:docId w15:val="{D2A60BEC-B771-45C2-8A44-86A6FD34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宋体" w:hAnsi="CG Times (W1)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D5B87"/>
    <w:rPr>
      <w:rFonts w:ascii="Times New Roman" w:eastAsia="微软雅黑" w:hAnsi="Times New Roman"/>
      <w:szCs w:val="24"/>
    </w:rPr>
  </w:style>
  <w:style w:type="paragraph" w:styleId="1">
    <w:name w:val="heading 1"/>
    <w:basedOn w:val="a0"/>
    <w:next w:val="a0"/>
    <w:qFormat/>
    <w:pPr>
      <w:numPr>
        <w:numId w:val="5"/>
      </w:numPr>
      <w:spacing w:before="480" w:after="240"/>
      <w:outlineLvl w:val="0"/>
    </w:pPr>
    <w:rPr>
      <w:b/>
      <w:sz w:val="32"/>
    </w:rPr>
  </w:style>
  <w:style w:type="paragraph" w:styleId="2">
    <w:name w:val="heading 2"/>
    <w:basedOn w:val="a0"/>
    <w:next w:val="a0"/>
    <w:qFormat/>
    <w:pPr>
      <w:keepNext/>
      <w:numPr>
        <w:ilvl w:val="1"/>
        <w:numId w:val="5"/>
      </w:numPr>
      <w:spacing w:before="240"/>
      <w:outlineLvl w:val="1"/>
    </w:pPr>
    <w:rPr>
      <w:b/>
      <w:sz w:val="2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5"/>
      </w:numPr>
      <w:spacing w:before="240"/>
      <w:jc w:val="both"/>
      <w:outlineLvl w:val="2"/>
    </w:pPr>
    <w:rPr>
      <w:b/>
      <w:sz w:val="22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5"/>
      </w:numPr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numPr>
        <w:ilvl w:val="4"/>
        <w:numId w:val="5"/>
      </w:numPr>
      <w:outlineLvl w:val="4"/>
    </w:pPr>
  </w:style>
  <w:style w:type="paragraph" w:styleId="6">
    <w:name w:val="heading 6"/>
    <w:basedOn w:val="a0"/>
    <w:next w:val="a0"/>
    <w:qFormat/>
    <w:pPr>
      <w:keepNext/>
      <w:numPr>
        <w:ilvl w:val="5"/>
        <w:numId w:val="5"/>
      </w:numPr>
      <w:outlineLvl w:val="5"/>
    </w:pPr>
  </w:style>
  <w:style w:type="paragraph" w:styleId="7">
    <w:name w:val="heading 7"/>
    <w:basedOn w:val="a0"/>
    <w:next w:val="a0"/>
    <w:qFormat/>
    <w:pPr>
      <w:keepNext/>
      <w:numPr>
        <w:ilvl w:val="6"/>
        <w:numId w:val="5"/>
      </w:numPr>
      <w:outlineLvl w:val="6"/>
    </w:pPr>
    <w:rPr>
      <w:b/>
      <w:i/>
    </w:rPr>
  </w:style>
  <w:style w:type="paragraph" w:styleId="8">
    <w:name w:val="heading 8"/>
    <w:basedOn w:val="a0"/>
    <w:next w:val="a0"/>
    <w:qFormat/>
    <w:pPr>
      <w:keepNext/>
      <w:numPr>
        <w:ilvl w:val="7"/>
        <w:numId w:val="5"/>
      </w:numPr>
      <w:tabs>
        <w:tab w:val="right" w:leader="dot" w:pos="9185"/>
      </w:tabs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numPr>
        <w:ilvl w:val="8"/>
        <w:numId w:val="5"/>
      </w:numPr>
      <w:tabs>
        <w:tab w:val="right" w:leader="dot" w:pos="9185"/>
      </w:tabs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NoParaSpace">
    <w:name w:val="Normal No Para Space"/>
    <w:basedOn w:val="a0"/>
  </w:style>
  <w:style w:type="paragraph" w:styleId="TOC8">
    <w:name w:val="toc 8"/>
    <w:basedOn w:val="a0"/>
    <w:next w:val="a0"/>
    <w:uiPriority w:val="39"/>
    <w:pPr>
      <w:ind w:right="113"/>
    </w:pPr>
  </w:style>
  <w:style w:type="paragraph" w:styleId="TOC1">
    <w:name w:val="toc 1"/>
    <w:basedOn w:val="a0"/>
    <w:next w:val="a0"/>
    <w:uiPriority w:val="39"/>
    <w:pPr>
      <w:tabs>
        <w:tab w:val="right" w:leader="dot" w:pos="9185"/>
      </w:tabs>
      <w:ind w:right="113"/>
    </w:pPr>
    <w:rPr>
      <w:b/>
      <w:noProof/>
    </w:rPr>
  </w:style>
  <w:style w:type="paragraph" w:styleId="TOC7">
    <w:name w:val="toc 7"/>
    <w:basedOn w:val="a0"/>
    <w:next w:val="a0"/>
    <w:uiPriority w:val="39"/>
    <w:pPr>
      <w:ind w:right="113"/>
    </w:pPr>
  </w:style>
  <w:style w:type="paragraph" w:styleId="TOC6">
    <w:name w:val="toc 6"/>
    <w:basedOn w:val="a0"/>
    <w:next w:val="a0"/>
    <w:uiPriority w:val="39"/>
    <w:pPr>
      <w:ind w:right="113"/>
    </w:pPr>
  </w:style>
  <w:style w:type="paragraph" w:styleId="TOC5">
    <w:name w:val="toc 5"/>
    <w:basedOn w:val="a0"/>
    <w:uiPriority w:val="39"/>
    <w:pPr>
      <w:tabs>
        <w:tab w:val="right" w:leader="dot" w:pos="9184"/>
      </w:tabs>
      <w:ind w:right="113"/>
    </w:pPr>
  </w:style>
  <w:style w:type="paragraph" w:styleId="TOC4">
    <w:name w:val="toc 4"/>
    <w:basedOn w:val="a0"/>
    <w:uiPriority w:val="39"/>
    <w:pPr>
      <w:tabs>
        <w:tab w:val="right" w:leader="dot" w:pos="9184"/>
      </w:tabs>
      <w:ind w:right="113"/>
    </w:pPr>
  </w:style>
  <w:style w:type="paragraph" w:styleId="TOC3">
    <w:name w:val="toc 3"/>
    <w:basedOn w:val="a0"/>
    <w:next w:val="a0"/>
    <w:uiPriority w:val="39"/>
    <w:pPr>
      <w:tabs>
        <w:tab w:val="right" w:leader="dot" w:pos="9184"/>
      </w:tabs>
      <w:ind w:right="113"/>
    </w:pPr>
  </w:style>
  <w:style w:type="paragraph" w:styleId="TOC2">
    <w:name w:val="toc 2"/>
    <w:basedOn w:val="a0"/>
    <w:next w:val="a0"/>
    <w:uiPriority w:val="39"/>
    <w:pPr>
      <w:tabs>
        <w:tab w:val="right" w:leader="dot" w:pos="9175"/>
      </w:tabs>
      <w:ind w:right="113"/>
    </w:pPr>
    <w:rPr>
      <w:noProof/>
    </w:rPr>
  </w:style>
  <w:style w:type="paragraph" w:styleId="a4">
    <w:name w:val="footer"/>
    <w:basedOn w:val="a0"/>
    <w:semiHidden/>
    <w:pPr>
      <w:tabs>
        <w:tab w:val="center" w:pos="4252"/>
        <w:tab w:val="right" w:pos="8504"/>
      </w:tabs>
    </w:pPr>
  </w:style>
  <w:style w:type="paragraph" w:styleId="a5">
    <w:name w:val="header"/>
    <w:basedOn w:val="a0"/>
    <w:semiHidden/>
    <w:pPr>
      <w:tabs>
        <w:tab w:val="right" w:pos="9072"/>
      </w:tabs>
      <w:ind w:left="2410"/>
    </w:pPr>
  </w:style>
  <w:style w:type="paragraph" w:styleId="a6">
    <w:name w:val="footnote text"/>
    <w:basedOn w:val="a0"/>
    <w:semiHidden/>
  </w:style>
  <w:style w:type="paragraph" w:styleId="a7">
    <w:name w:val="Normal Indent"/>
    <w:basedOn w:val="a0"/>
    <w:semiHidden/>
    <w:pPr>
      <w:ind w:left="720"/>
    </w:pPr>
  </w:style>
  <w:style w:type="paragraph" w:customStyle="1" w:styleId="DocumentSubtitle">
    <w:name w:val="Document Subtitle"/>
    <w:basedOn w:val="DocumentTitle"/>
    <w:pPr>
      <w:spacing w:before="240" w:after="480"/>
    </w:pPr>
    <w:rPr>
      <w:b w:val="0"/>
      <w:sz w:val="24"/>
    </w:rPr>
  </w:style>
  <w:style w:type="paragraph" w:customStyle="1" w:styleId="DocumentTitle">
    <w:name w:val="Document Title"/>
    <w:basedOn w:val="a0"/>
    <w:next w:val="a0"/>
    <w:pPr>
      <w:keepNext/>
      <w:keepLines/>
      <w:spacing w:before="3000" w:after="240"/>
      <w:jc w:val="center"/>
    </w:pPr>
    <w:rPr>
      <w:b/>
      <w:sz w:val="32"/>
    </w:rPr>
  </w:style>
  <w:style w:type="paragraph" w:customStyle="1" w:styleId="RevisionHistory">
    <w:name w:val="Revision History"/>
    <w:basedOn w:val="a0"/>
    <w:next w:val="RevisionHistoryEntry"/>
    <w:pPr>
      <w:keepLines/>
      <w:tabs>
        <w:tab w:val="left" w:pos="1134"/>
        <w:tab w:val="left" w:pos="3402"/>
        <w:tab w:val="left" w:pos="5670"/>
      </w:tabs>
    </w:pPr>
  </w:style>
  <w:style w:type="paragraph" w:customStyle="1" w:styleId="RevisionHistoryEntry">
    <w:name w:val="Revision History Entry"/>
    <w:basedOn w:val="RevisionHistory"/>
    <w:pPr>
      <w:tabs>
        <w:tab w:val="clear" w:pos="3402"/>
        <w:tab w:val="clear" w:pos="5670"/>
        <w:tab w:val="left" w:pos="2268"/>
      </w:tabs>
      <w:ind w:left="1134" w:hanging="1134"/>
    </w:pPr>
    <w:rPr>
      <w:sz w:val="16"/>
    </w:rPr>
  </w:style>
  <w:style w:type="paragraph" w:styleId="TOC9">
    <w:name w:val="toc 9"/>
    <w:basedOn w:val="a0"/>
    <w:next w:val="a0"/>
    <w:uiPriority w:val="39"/>
    <w:pPr>
      <w:ind w:right="113"/>
    </w:pPr>
  </w:style>
  <w:style w:type="paragraph" w:styleId="a8">
    <w:name w:val="Body Text"/>
    <w:basedOn w:val="a0"/>
    <w:semiHidden/>
    <w:pPr>
      <w:tabs>
        <w:tab w:val="left" w:pos="1134"/>
      </w:tabs>
      <w:spacing w:before="40" w:after="40"/>
      <w:jc w:val="both"/>
    </w:pPr>
    <w:rPr>
      <w:sz w:val="22"/>
      <w:lang w:eastAsia="en-US"/>
    </w:rPr>
  </w:style>
  <w:style w:type="paragraph" w:customStyle="1" w:styleId="normal-1">
    <w:name w:val="normal-1"/>
    <w:pPr>
      <w:tabs>
        <w:tab w:val="left" w:pos="1134"/>
      </w:tabs>
      <w:spacing w:before="40" w:after="40"/>
      <w:ind w:left="1134"/>
    </w:pPr>
    <w:rPr>
      <w:rFonts w:ascii="Arial" w:hAnsi="Arial"/>
      <w:sz w:val="22"/>
    </w:rPr>
  </w:style>
  <w:style w:type="paragraph" w:styleId="a9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GB"/>
    </w:rPr>
  </w:style>
  <w:style w:type="paragraph" w:customStyle="1" w:styleId="Project">
    <w:name w:val="Project"/>
    <w:basedOn w:val="aa"/>
    <w:pPr>
      <w:keepNext/>
      <w:keepLines/>
      <w:spacing w:after="120"/>
    </w:pPr>
    <w:rPr>
      <w:b/>
      <w:i w:val="0"/>
      <w:sz w:val="28"/>
    </w:rPr>
  </w:style>
  <w:style w:type="paragraph" w:styleId="aa">
    <w:name w:val="Subtitle"/>
    <w:basedOn w:val="a0"/>
    <w:qFormat/>
    <w:pPr>
      <w:spacing w:after="60"/>
      <w:jc w:val="center"/>
    </w:pPr>
    <w:rPr>
      <w:i/>
    </w:rPr>
  </w:style>
  <w:style w:type="paragraph" w:customStyle="1" w:styleId="DocInformation">
    <w:name w:val="DocInformation"/>
    <w:basedOn w:val="a0"/>
  </w:style>
  <w:style w:type="character" w:styleId="ab">
    <w:name w:val="footnote reference"/>
    <w:semiHidden/>
    <w:rPr>
      <w:vertAlign w:val="superscript"/>
    </w:rPr>
  </w:style>
  <w:style w:type="paragraph" w:customStyle="1" w:styleId="list-1">
    <w:name w:val="list-1"/>
    <w:basedOn w:val="normal-1"/>
    <w:pPr>
      <w:numPr>
        <w:numId w:val="1"/>
      </w:numPr>
    </w:pPr>
  </w:style>
  <w:style w:type="paragraph" w:customStyle="1" w:styleId="list-a">
    <w:name w:val="list-a"/>
    <w:basedOn w:val="normal-1"/>
    <w:pPr>
      <w:numPr>
        <w:numId w:val="2"/>
      </w:numPr>
    </w:pPr>
  </w:style>
  <w:style w:type="paragraph" w:customStyle="1" w:styleId="n1-bullet">
    <w:name w:val="n1-bullet"/>
    <w:basedOn w:val="normal-1"/>
    <w:pPr>
      <w:numPr>
        <w:numId w:val="3"/>
      </w:numPr>
    </w:pPr>
  </w:style>
  <w:style w:type="paragraph" w:styleId="a">
    <w:name w:val="List Bullet"/>
    <w:basedOn w:val="a0"/>
    <w:autoRedefine/>
    <w:semiHidden/>
    <w:pPr>
      <w:numPr>
        <w:numId w:val="4"/>
      </w:numPr>
      <w:tabs>
        <w:tab w:val="left" w:pos="1134"/>
      </w:tabs>
      <w:spacing w:before="40" w:after="40"/>
      <w:jc w:val="both"/>
    </w:pPr>
    <w:rPr>
      <w:sz w:val="22"/>
    </w:rPr>
  </w:style>
  <w:style w:type="paragraph" w:customStyle="1" w:styleId="normal-0">
    <w:name w:val="normal-0"/>
    <w:basedOn w:val="normal-1"/>
    <w:pPr>
      <w:ind w:left="0"/>
    </w:pPr>
  </w:style>
  <w:style w:type="paragraph" w:styleId="ac">
    <w:name w:val="caption"/>
    <w:basedOn w:val="normal-1"/>
    <w:next w:val="normal-1"/>
    <w:qFormat/>
  </w:style>
  <w:style w:type="paragraph" w:styleId="ad">
    <w:name w:val="Body Text Indent"/>
    <w:basedOn w:val="a0"/>
    <w:semiHidden/>
    <w:pPr>
      <w:tabs>
        <w:tab w:val="left" w:pos="1134"/>
      </w:tabs>
      <w:spacing w:before="40" w:after="120"/>
      <w:ind w:left="283"/>
      <w:jc w:val="both"/>
    </w:pPr>
    <w:rPr>
      <w:sz w:val="22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styleId="20">
    <w:name w:val="Body Text Indent 2"/>
    <w:basedOn w:val="a0"/>
    <w:semiHidden/>
    <w:pPr>
      <w:ind w:left="567"/>
    </w:pPr>
    <w:rPr>
      <w:sz w:val="22"/>
    </w:rPr>
  </w:style>
  <w:style w:type="character" w:styleId="af">
    <w:name w:val="annotation reference"/>
    <w:semiHidden/>
    <w:rPr>
      <w:sz w:val="16"/>
    </w:rPr>
  </w:style>
  <w:style w:type="paragraph" w:styleId="af0">
    <w:name w:val="annotation text"/>
    <w:basedOn w:val="a0"/>
    <w:link w:val="af1"/>
    <w:semiHidden/>
  </w:style>
  <w:style w:type="paragraph" w:styleId="af2">
    <w:name w:val="Balloon Text"/>
    <w:basedOn w:val="a0"/>
    <w:link w:val="af3"/>
    <w:uiPriority w:val="99"/>
    <w:semiHidden/>
    <w:unhideWhenUsed/>
    <w:rsid w:val="00807228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link w:val="af2"/>
    <w:uiPriority w:val="99"/>
    <w:semiHidden/>
    <w:rsid w:val="00807228"/>
    <w:rPr>
      <w:rFonts w:ascii="Segoe UI" w:hAnsi="Segoe UI" w:cs="Segoe UI"/>
      <w:sz w:val="18"/>
      <w:szCs w:val="18"/>
      <w:lang w:val="en-GB"/>
    </w:rPr>
  </w:style>
  <w:style w:type="paragraph" w:styleId="af4">
    <w:name w:val="Normal (Web)"/>
    <w:basedOn w:val="a0"/>
    <w:uiPriority w:val="99"/>
    <w:unhideWhenUsed/>
    <w:rsid w:val="00554A98"/>
    <w:pPr>
      <w:spacing w:before="100" w:beforeAutospacing="1" w:after="100" w:afterAutospacing="1"/>
    </w:pPr>
    <w:rPr>
      <w:sz w:val="24"/>
    </w:rPr>
  </w:style>
  <w:style w:type="character" w:customStyle="1" w:styleId="HRChar">
    <w:name w:val="HR正文 Char"/>
    <w:basedOn w:val="a1"/>
    <w:link w:val="HR"/>
    <w:qFormat/>
    <w:rsid w:val="00B75C64"/>
    <w:rPr>
      <w:kern w:val="2"/>
      <w:sz w:val="24"/>
      <w:szCs w:val="24"/>
    </w:rPr>
  </w:style>
  <w:style w:type="paragraph" w:customStyle="1" w:styleId="HR">
    <w:name w:val="HR正文"/>
    <w:basedOn w:val="a0"/>
    <w:link w:val="HRChar"/>
    <w:qFormat/>
    <w:rsid w:val="00B75C64"/>
    <w:pPr>
      <w:widowControl w:val="0"/>
      <w:spacing w:line="300" w:lineRule="auto"/>
      <w:ind w:firstLineChars="200" w:firstLine="200"/>
      <w:jc w:val="both"/>
    </w:pPr>
    <w:rPr>
      <w:rFonts w:ascii="CG Times (W1)" w:hAnsi="CG Times (W1)"/>
      <w:kern w:val="2"/>
      <w:sz w:val="24"/>
    </w:rPr>
  </w:style>
  <w:style w:type="paragraph" w:styleId="af5">
    <w:name w:val="List Paragraph"/>
    <w:basedOn w:val="a0"/>
    <w:uiPriority w:val="34"/>
    <w:qFormat/>
    <w:rsid w:val="00C130EE"/>
    <w:pPr>
      <w:ind w:firstLineChars="200" w:firstLine="420"/>
    </w:pPr>
  </w:style>
  <w:style w:type="table" w:styleId="af6">
    <w:name w:val="Table Grid"/>
    <w:basedOn w:val="a2"/>
    <w:uiPriority w:val="39"/>
    <w:qFormat/>
    <w:rsid w:val="005B2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2"/>
    <w:uiPriority w:val="69"/>
    <w:rsid w:val="00135E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customStyle="1" w:styleId="30">
    <w:name w:val="标题 3 字符"/>
    <w:basedOn w:val="a1"/>
    <w:link w:val="3"/>
    <w:rsid w:val="009D5389"/>
    <w:rPr>
      <w:rFonts w:ascii="Times New Roman" w:eastAsia="微软雅黑" w:hAnsi="Times New Roman"/>
      <w:b/>
      <w:sz w:val="22"/>
      <w:szCs w:val="24"/>
    </w:rPr>
  </w:style>
  <w:style w:type="character" w:customStyle="1" w:styleId="HRCharChar">
    <w:name w:val="HR正文 Char Char"/>
    <w:rsid w:val="00AB64A4"/>
    <w:rPr>
      <w:rFonts w:ascii="宋体" w:eastAsia="宋体" w:hAnsi="宋体" w:cs="宋体"/>
      <w:kern w:val="0"/>
      <w:sz w:val="24"/>
      <w:szCs w:val="20"/>
    </w:rPr>
  </w:style>
  <w:style w:type="paragraph" w:styleId="af7">
    <w:name w:val="annotation subject"/>
    <w:basedOn w:val="af0"/>
    <w:next w:val="af0"/>
    <w:link w:val="af8"/>
    <w:uiPriority w:val="99"/>
    <w:semiHidden/>
    <w:unhideWhenUsed/>
    <w:rsid w:val="00E919EA"/>
    <w:rPr>
      <w:b/>
      <w:bCs/>
    </w:rPr>
  </w:style>
  <w:style w:type="character" w:customStyle="1" w:styleId="af1">
    <w:name w:val="批注文字 字符"/>
    <w:basedOn w:val="a1"/>
    <w:link w:val="af0"/>
    <w:semiHidden/>
    <w:rsid w:val="00E919EA"/>
    <w:rPr>
      <w:rFonts w:ascii="Arial" w:hAnsi="Arial"/>
      <w:lang w:val="en-GB"/>
    </w:rPr>
  </w:style>
  <w:style w:type="character" w:customStyle="1" w:styleId="af8">
    <w:name w:val="批注主题 字符"/>
    <w:basedOn w:val="af1"/>
    <w:link w:val="af7"/>
    <w:uiPriority w:val="99"/>
    <w:semiHidden/>
    <w:rsid w:val="00E919EA"/>
    <w:rPr>
      <w:rFonts w:ascii="Arial" w:hAnsi="Arial"/>
      <w:b/>
      <w:bCs/>
      <w:lang w:val="en-GB"/>
    </w:rPr>
  </w:style>
  <w:style w:type="table" w:styleId="-3">
    <w:name w:val="Light List Accent 3"/>
    <w:basedOn w:val="a2"/>
    <w:uiPriority w:val="61"/>
    <w:rsid w:val="00AB573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9">
    <w:name w:val="Hyperlink"/>
    <w:basedOn w:val="a1"/>
    <w:uiPriority w:val="99"/>
    <w:unhideWhenUsed/>
    <w:rsid w:val="00972B1D"/>
    <w:rPr>
      <w:color w:val="0563C1" w:themeColor="hyperlink"/>
      <w:u w:val="single"/>
    </w:rPr>
  </w:style>
  <w:style w:type="character" w:customStyle="1" w:styleId="s1">
    <w:name w:val="s1"/>
    <w:basedOn w:val="a1"/>
    <w:rsid w:val="005F39FA"/>
    <w:rPr>
      <w:rFonts w:ascii="Arial" w:hAnsi="Arial" w:cs="Arial" w:hint="default"/>
    </w:rPr>
  </w:style>
  <w:style w:type="character" w:customStyle="1" w:styleId="40">
    <w:name w:val="标题 4 字符"/>
    <w:basedOn w:val="a1"/>
    <w:link w:val="4"/>
    <w:rsid w:val="009C36B3"/>
    <w:rPr>
      <w:rFonts w:ascii="Times New Roman" w:eastAsia="微软雅黑" w:hAnsi="Times New Roman"/>
      <w:b/>
      <w:szCs w:val="24"/>
    </w:rPr>
  </w:style>
  <w:style w:type="character" w:customStyle="1" w:styleId="10">
    <w:name w:val="未处理的提及1"/>
    <w:basedOn w:val="a1"/>
    <w:uiPriority w:val="99"/>
    <w:semiHidden/>
    <w:unhideWhenUsed/>
    <w:rsid w:val="00AD565A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6D2581"/>
    <w:rPr>
      <w:color w:val="954F72" w:themeColor="followedHyperlink"/>
      <w:u w:val="single"/>
    </w:rPr>
  </w:style>
  <w:style w:type="paragraph" w:customStyle="1" w:styleId="CHEHEJIA">
    <w:name w:val="CHEHEJIA正文"/>
    <w:basedOn w:val="a0"/>
    <w:link w:val="CHEHEJIAChar"/>
    <w:rsid w:val="00CE6BA1"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character" w:customStyle="1" w:styleId="CHEHEJIAChar">
    <w:name w:val="CHEHEJIA正文 Char"/>
    <w:link w:val="CHEHEJIA"/>
    <w:locked/>
    <w:rsid w:val="00CE6BA1"/>
    <w:rPr>
      <w:rFonts w:ascii="Times New Roman" w:hAnsi="Times New Roman"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4A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宋体" w:hAnsi="Courier New" w:cs="Courier New"/>
    </w:rPr>
  </w:style>
  <w:style w:type="character" w:customStyle="1" w:styleId="HTML0">
    <w:name w:val="HTML 预设格式 字符"/>
    <w:basedOn w:val="a1"/>
    <w:link w:val="HTML"/>
    <w:uiPriority w:val="99"/>
    <w:semiHidden/>
    <w:rsid w:val="004A418D"/>
    <w:rPr>
      <w:rFonts w:ascii="Courier New" w:hAnsi="Courier New" w:cs="Courier New"/>
    </w:rPr>
  </w:style>
  <w:style w:type="paragraph" w:customStyle="1" w:styleId="Default">
    <w:name w:val="Default"/>
    <w:rsid w:val="00020859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49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645004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04350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6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74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65584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3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6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isc\misc\CPH_DOC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036C-3CE4-406B-AACB-75412875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CPH_DOC97</Template>
  <TotalTime>108</TotalTime>
  <Pages>125</Pages>
  <Words>12768</Words>
  <Characters>72781</Characters>
  <Application>Microsoft Office Word</Application>
  <DocSecurity>0</DocSecurity>
  <Lines>606</Lines>
  <Paragraphs>170</Paragraphs>
  <ScaleCrop>false</ScaleCrop>
  <Company>CHJ</Company>
  <LinksUpToDate>false</LinksUpToDate>
  <CharactersWithSpaces>85379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template</dc:title>
  <dc:creator>Xiaofei Gou</dc:creator>
  <cp:lastModifiedBy>北京车和家</cp:lastModifiedBy>
  <cp:revision>9</cp:revision>
  <cp:lastPrinted>2018-12-10T03:04:00Z</cp:lastPrinted>
  <dcterms:created xsi:type="dcterms:W3CDTF">2019-01-21T10:52:00Z</dcterms:created>
  <dcterms:modified xsi:type="dcterms:W3CDTF">2019-01-22T04:34:00Z</dcterms:modified>
</cp:coreProperties>
</file>